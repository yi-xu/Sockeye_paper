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2BE2AB" w14:textId="526C78C7" w:rsidR="00CC4DB7" w:rsidRPr="00CC4DB7" w:rsidRDefault="006B6CE2" w:rsidP="00CC4DB7">
      <w:pPr>
        <w:pStyle w:val="Heading2"/>
      </w:pPr>
      <w:bookmarkStart w:id="0" w:name="_Toc42953482"/>
      <w:r>
        <w:t>UPdating</w:t>
      </w:r>
      <w:r w:rsidR="00CC4DB7" w:rsidRPr="00CC4DB7">
        <w:t xml:space="preserve"> FRASER RIVER SOCKEYE SALMON RUN SIZE </w:t>
      </w:r>
      <w:r>
        <w:t xml:space="preserve">EStimation </w:t>
      </w:r>
      <w:r w:rsidR="00CC4DB7" w:rsidRPr="00CC4DB7">
        <w:t xml:space="preserve">USING </w:t>
      </w:r>
      <w:bookmarkEnd w:id="0"/>
      <w:r>
        <w:t>BOOSTED Regression Tree Method</w:t>
      </w:r>
    </w:p>
    <w:p w14:paraId="18A39C21" w14:textId="77777777" w:rsidR="00CC4DB7" w:rsidRPr="00CC4DB7" w:rsidRDefault="00CC4DB7" w:rsidP="00CC4DB7">
      <w:pPr>
        <w:pStyle w:val="Authors"/>
      </w:pPr>
      <w:r w:rsidRPr="00CC4DB7">
        <w:t>Yi Xu</w:t>
      </w:r>
      <w:r w:rsidRPr="00CC4DB7">
        <w:rPr>
          <w:vertAlign w:val="superscript"/>
        </w:rPr>
        <w:t>1</w:t>
      </w:r>
      <w:r w:rsidRPr="00CC4DB7">
        <w:t>, Mike Hawkshaw</w:t>
      </w:r>
      <w:r w:rsidRPr="00CC4DB7">
        <w:rPr>
          <w:vertAlign w:val="superscript"/>
        </w:rPr>
        <w:t>1</w:t>
      </w:r>
      <w:r w:rsidRPr="00CC4DB7">
        <w:t>, Caihong Fu</w:t>
      </w:r>
      <w:r w:rsidRPr="00CC4DB7">
        <w:rPr>
          <w:vertAlign w:val="superscript"/>
        </w:rPr>
        <w:t>2</w:t>
      </w:r>
      <w:r w:rsidRPr="00CC4DB7">
        <w:t>, Roy Hourston</w:t>
      </w:r>
      <w:r w:rsidRPr="00CC4DB7">
        <w:rPr>
          <w:vertAlign w:val="superscript"/>
        </w:rPr>
        <w:t>3</w:t>
      </w:r>
      <w:r w:rsidRPr="00CC4DB7">
        <w:t>, David Patterson</w:t>
      </w:r>
      <w:r w:rsidRPr="00CC4DB7">
        <w:rPr>
          <w:vertAlign w:val="superscript"/>
        </w:rPr>
        <w:t>4</w:t>
      </w:r>
      <w:r w:rsidRPr="00CC4DB7">
        <w:t>, Peter Chandler</w:t>
      </w:r>
      <w:r w:rsidRPr="00CC4DB7">
        <w:rPr>
          <w:vertAlign w:val="superscript"/>
        </w:rPr>
        <w:t>3</w:t>
      </w:r>
      <w:r w:rsidRPr="00CC4DB7">
        <w:t xml:space="preserve"> </w:t>
      </w:r>
    </w:p>
    <w:p w14:paraId="57A967F1" w14:textId="77777777" w:rsidR="00CC4DB7" w:rsidRPr="00CC4DB7" w:rsidRDefault="00CC4DB7" w:rsidP="00CC4DB7">
      <w:pPr>
        <w:pStyle w:val="Affiliations"/>
        <w:spacing w:before="200"/>
        <w:rPr>
          <w:rFonts w:ascii="Arial" w:eastAsiaTheme="minorHAnsi" w:hAnsi="Arial" w:cs="Arial"/>
          <w:sz w:val="22"/>
          <w:szCs w:val="22"/>
          <w:lang w:val="en-CA"/>
        </w:rPr>
      </w:pPr>
      <w:r w:rsidRPr="00CC4DB7">
        <w:rPr>
          <w:rFonts w:ascii="Arial" w:eastAsiaTheme="minorHAnsi" w:hAnsi="Arial" w:cs="Arial"/>
          <w:sz w:val="22"/>
          <w:szCs w:val="22"/>
          <w:vertAlign w:val="superscript"/>
          <w:lang w:val="en-CA"/>
        </w:rPr>
        <w:t>1</w:t>
      </w:r>
      <w:r w:rsidRPr="00CC4DB7">
        <w:rPr>
          <w:rFonts w:ascii="Arial" w:eastAsiaTheme="minorHAnsi" w:hAnsi="Arial" w:cs="Arial"/>
          <w:sz w:val="22"/>
          <w:szCs w:val="22"/>
          <w:lang w:val="en-CA"/>
        </w:rPr>
        <w:t xml:space="preserve">Fisheries and Oceans Canada, Fraser and Interior Area, Delta, BC, </w:t>
      </w:r>
      <w:hyperlink r:id="rId5" w:history="1">
        <w:r w:rsidRPr="00CC4DB7">
          <w:rPr>
            <w:rStyle w:val="Hyperlink"/>
            <w:rFonts w:ascii="Arial" w:eastAsiaTheme="minorHAnsi" w:hAnsi="Arial" w:cs="Arial"/>
            <w:sz w:val="22"/>
            <w:szCs w:val="22"/>
            <w:lang w:val="en-CA"/>
          </w:rPr>
          <w:t>yi.xu2@dfo-mpo.gc.ca</w:t>
        </w:r>
      </w:hyperlink>
      <w:r w:rsidRPr="00CC4DB7">
        <w:rPr>
          <w:rFonts w:ascii="Arial" w:eastAsiaTheme="minorHAnsi" w:hAnsi="Arial" w:cs="Arial"/>
          <w:sz w:val="22"/>
          <w:szCs w:val="22"/>
          <w:lang w:val="en-CA"/>
        </w:rPr>
        <w:t xml:space="preserve">, </w:t>
      </w:r>
      <w:hyperlink r:id="rId6" w:history="1">
        <w:r w:rsidRPr="00CC4DB7">
          <w:rPr>
            <w:rStyle w:val="Hyperlink"/>
            <w:rFonts w:ascii="Arial" w:eastAsiaTheme="minorHAnsi" w:hAnsi="Arial" w:cs="Arial"/>
            <w:sz w:val="22"/>
            <w:szCs w:val="22"/>
            <w:lang w:val="en-CA"/>
          </w:rPr>
          <w:t>mike.hawkshaw@dfo-mpo.gc.ca</w:t>
        </w:r>
      </w:hyperlink>
    </w:p>
    <w:p w14:paraId="19056D1B" w14:textId="77777777" w:rsidR="00CC4DB7" w:rsidRPr="00CC4DB7" w:rsidRDefault="00CC4DB7" w:rsidP="00CC4DB7">
      <w:pPr>
        <w:pStyle w:val="Affiliations"/>
        <w:spacing w:before="0"/>
        <w:rPr>
          <w:rFonts w:ascii="Arial" w:eastAsiaTheme="minorHAnsi" w:hAnsi="Arial" w:cs="Arial"/>
          <w:sz w:val="22"/>
          <w:szCs w:val="22"/>
          <w:lang w:val="en-CA"/>
        </w:rPr>
      </w:pPr>
      <w:r w:rsidRPr="00CC4DB7">
        <w:rPr>
          <w:rFonts w:ascii="Arial" w:eastAsiaTheme="minorHAnsi" w:hAnsi="Arial" w:cs="Arial"/>
          <w:sz w:val="22"/>
          <w:szCs w:val="22"/>
          <w:vertAlign w:val="superscript"/>
          <w:lang w:val="en-CA"/>
        </w:rPr>
        <w:t>2</w:t>
      </w:r>
      <w:r w:rsidRPr="00CC4DB7">
        <w:rPr>
          <w:rFonts w:ascii="Arial" w:eastAsiaTheme="minorHAnsi" w:hAnsi="Arial" w:cs="Arial"/>
          <w:sz w:val="22"/>
          <w:szCs w:val="22"/>
          <w:lang w:val="en-CA"/>
        </w:rPr>
        <w:t xml:space="preserve">Fisheries and Oceans Canada, Pacific Biological Station, Nanaimo, BC, </w:t>
      </w:r>
      <w:hyperlink r:id="rId7" w:history="1">
        <w:r w:rsidRPr="00CC4DB7">
          <w:rPr>
            <w:rStyle w:val="Hyperlink"/>
            <w:rFonts w:ascii="Arial" w:eastAsiaTheme="minorHAnsi" w:hAnsi="Arial" w:cs="Arial"/>
            <w:sz w:val="22"/>
            <w:szCs w:val="22"/>
            <w:lang w:val="en-CA"/>
          </w:rPr>
          <w:t>caihong.fu@dfo-mpo.gc.ca</w:t>
        </w:r>
      </w:hyperlink>
    </w:p>
    <w:p w14:paraId="00377583" w14:textId="77777777" w:rsidR="00CC4DB7" w:rsidRPr="00CC4DB7" w:rsidRDefault="00CC4DB7" w:rsidP="00CC4DB7">
      <w:pPr>
        <w:pStyle w:val="Affiliations"/>
        <w:spacing w:before="0"/>
        <w:rPr>
          <w:rFonts w:ascii="Arial" w:eastAsiaTheme="minorHAnsi" w:hAnsi="Arial" w:cs="Arial"/>
          <w:sz w:val="22"/>
          <w:szCs w:val="22"/>
          <w:lang w:val="en-CA"/>
        </w:rPr>
      </w:pPr>
      <w:r w:rsidRPr="00CC4DB7">
        <w:rPr>
          <w:rFonts w:ascii="Arial" w:eastAsiaTheme="minorHAnsi" w:hAnsi="Arial" w:cs="Arial"/>
          <w:sz w:val="22"/>
          <w:szCs w:val="22"/>
          <w:vertAlign w:val="superscript"/>
          <w:lang w:val="en-CA"/>
        </w:rPr>
        <w:t>3</w:t>
      </w:r>
      <w:r w:rsidRPr="00CC4DB7">
        <w:rPr>
          <w:rFonts w:ascii="Arial" w:eastAsiaTheme="minorHAnsi" w:hAnsi="Arial" w:cs="Arial"/>
          <w:sz w:val="22"/>
          <w:szCs w:val="22"/>
          <w:lang w:val="en-CA"/>
        </w:rPr>
        <w:t xml:space="preserve">Fisheries and Oceans Canada, Institute of Ocean Sciences, Sidney, BC, </w:t>
      </w:r>
      <w:hyperlink r:id="rId8" w:history="1">
        <w:r w:rsidRPr="00CC4DB7">
          <w:rPr>
            <w:rStyle w:val="Hyperlink"/>
            <w:rFonts w:ascii="Arial" w:eastAsiaTheme="minorHAnsi" w:hAnsi="Arial" w:cs="Arial"/>
            <w:sz w:val="22"/>
            <w:szCs w:val="22"/>
            <w:lang w:val="en-CA"/>
          </w:rPr>
          <w:t>roy.hourston@dfo-mpo.gc.ca</w:t>
        </w:r>
      </w:hyperlink>
      <w:r w:rsidRPr="00CC4DB7">
        <w:rPr>
          <w:rFonts w:ascii="Arial" w:eastAsiaTheme="minorHAnsi" w:hAnsi="Arial" w:cs="Arial"/>
          <w:sz w:val="22"/>
          <w:szCs w:val="22"/>
          <w:lang w:val="en-CA"/>
        </w:rPr>
        <w:t xml:space="preserve"> </w:t>
      </w:r>
      <w:hyperlink r:id="rId9" w:history="1">
        <w:r w:rsidRPr="00CC4DB7">
          <w:rPr>
            <w:rStyle w:val="Hyperlink"/>
            <w:rFonts w:ascii="Arial" w:eastAsiaTheme="minorHAnsi" w:hAnsi="Arial" w:cs="Arial"/>
            <w:sz w:val="22"/>
            <w:szCs w:val="22"/>
            <w:lang w:val="en-CA"/>
          </w:rPr>
          <w:t>peter.chandler@dfo-mpo.gc.ca</w:t>
        </w:r>
      </w:hyperlink>
    </w:p>
    <w:p w14:paraId="6AA3C7C1" w14:textId="77777777" w:rsidR="00CC4DB7" w:rsidRPr="00CC4DB7" w:rsidRDefault="00CC4DB7" w:rsidP="00CC4DB7">
      <w:pPr>
        <w:pStyle w:val="Affiliations"/>
        <w:spacing w:before="0"/>
        <w:rPr>
          <w:rFonts w:ascii="Arial" w:eastAsiaTheme="minorHAnsi" w:hAnsi="Arial" w:cs="Arial"/>
          <w:sz w:val="22"/>
          <w:szCs w:val="22"/>
          <w:lang w:val="en-CA"/>
        </w:rPr>
      </w:pPr>
      <w:r w:rsidRPr="00CC4DB7">
        <w:rPr>
          <w:rFonts w:ascii="Arial" w:eastAsiaTheme="minorHAnsi" w:hAnsi="Arial" w:cs="Arial"/>
          <w:sz w:val="22"/>
          <w:szCs w:val="22"/>
          <w:vertAlign w:val="superscript"/>
          <w:lang w:val="en-CA"/>
        </w:rPr>
        <w:t>4</w:t>
      </w:r>
      <w:r w:rsidRPr="00CC4DB7">
        <w:rPr>
          <w:rFonts w:ascii="Arial" w:eastAsiaTheme="minorHAnsi" w:hAnsi="Arial" w:cs="Arial"/>
          <w:sz w:val="22"/>
          <w:szCs w:val="22"/>
          <w:lang w:val="en-CA"/>
        </w:rPr>
        <w:t xml:space="preserve">Fisheries and Oceans Canada, Science Branch, Pacific Region, School of Resource and Environmental Management, Simon Fraser University, Burnaby, BC, </w:t>
      </w:r>
      <w:hyperlink r:id="rId10" w:history="1">
        <w:r w:rsidRPr="00CC4DB7">
          <w:rPr>
            <w:rStyle w:val="Hyperlink"/>
            <w:rFonts w:ascii="Arial" w:eastAsiaTheme="minorHAnsi" w:hAnsi="Arial" w:cs="Arial"/>
            <w:sz w:val="22"/>
            <w:szCs w:val="22"/>
            <w:lang w:val="en-CA"/>
          </w:rPr>
          <w:t>david.patterson@dfo-mpo.gc.ca</w:t>
        </w:r>
      </w:hyperlink>
    </w:p>
    <w:p w14:paraId="2833148D" w14:textId="77777777" w:rsidR="00CC4DB7" w:rsidRPr="00CC4DB7" w:rsidRDefault="00CC4DB7" w:rsidP="00CC4DB7">
      <w:pPr>
        <w:keepNext/>
        <w:keepLines/>
        <w:numPr>
          <w:ilvl w:val="0"/>
          <w:numId w:val="2"/>
        </w:numPr>
        <w:outlineLvl w:val="2"/>
        <w:rPr>
          <w:rFonts w:ascii="Arial" w:eastAsiaTheme="majorEastAsia" w:hAnsi="Arial" w:cs="Arial"/>
          <w:b/>
          <w:bCs/>
          <w:vanish/>
          <w:sz w:val="24"/>
          <w:szCs w:val="26"/>
          <w:lang w:val="en-GB"/>
        </w:rPr>
      </w:pPr>
    </w:p>
    <w:p w14:paraId="4AA83A7E" w14:textId="77777777" w:rsidR="00CC4DB7" w:rsidRPr="00CC4DB7" w:rsidRDefault="00CC4DB7" w:rsidP="00CC4DB7">
      <w:pPr>
        <w:pStyle w:val="Heading3"/>
      </w:pPr>
      <w:r w:rsidRPr="00CC4DB7">
        <w:t xml:space="preserve">Highlights </w:t>
      </w:r>
    </w:p>
    <w:p w14:paraId="32D8C260" w14:textId="77777777" w:rsidR="00CC4DB7" w:rsidRPr="00CC4DB7" w:rsidRDefault="00CC4DB7" w:rsidP="00CC4DB7">
      <w:pPr>
        <w:pStyle w:val="Highlights"/>
      </w:pPr>
      <w:r w:rsidRPr="00CC4DB7">
        <w:t>A Boosted Regression Trees model (BRT) was developed to study the mathematical relationships between Fraser River Sockeye Salmon recruitment and multiple environmental variables.</w:t>
      </w:r>
    </w:p>
    <w:p w14:paraId="40A5A51B" w14:textId="51D834A8" w:rsidR="00CC4DB7" w:rsidRPr="00CC4DB7" w:rsidRDefault="00CC4DB7" w:rsidP="00CC4DB7">
      <w:pPr>
        <w:pStyle w:val="Highlights"/>
      </w:pPr>
      <w:r w:rsidRPr="00CC4DB7">
        <w:t>In general, the BRT model</w:t>
      </w:r>
      <w:ins w:id="1" w:author="Fu, Caihong" w:date="2021-02-23T10:19:00Z">
        <w:r w:rsidR="00965DB6">
          <w:t>s</w:t>
        </w:r>
      </w:ins>
      <w:r w:rsidRPr="00CC4DB7">
        <w:t xml:space="preserve"> </w:t>
      </w:r>
      <w:ins w:id="2" w:author="Fu, Caihong" w:date="2021-02-23T10:19:00Z">
        <w:r w:rsidR="00965DB6">
          <w:t>are</w:t>
        </w:r>
      </w:ins>
      <w:del w:id="3" w:author="Fu, Caihong" w:date="2021-02-23T10:19:00Z">
        <w:r w:rsidRPr="00CC4DB7" w:rsidDel="00965DB6">
          <w:delText xml:space="preserve">is </w:delText>
        </w:r>
      </w:del>
      <w:ins w:id="4" w:author="Fu, Caihong" w:date="2021-02-23T10:19:00Z">
        <w:r w:rsidR="00965DB6">
          <w:t xml:space="preserve"> </w:t>
        </w:r>
      </w:ins>
      <w:r w:rsidRPr="00CC4DB7">
        <w:t xml:space="preserve">able to reproduce major variations observed and can explain over 50% of the variability in recruitment of all selected Sockeye Salmon stocks. </w:t>
      </w:r>
    </w:p>
    <w:p w14:paraId="2DBBDA8C" w14:textId="204D51F9" w:rsidR="00CC4DB7" w:rsidRPr="00CC4DB7" w:rsidRDefault="00965DB6" w:rsidP="00BD22BC">
      <w:pPr>
        <w:pStyle w:val="Highlights"/>
      </w:pPr>
      <w:ins w:id="5" w:author="Fu, Caihong" w:date="2021-02-23T10:18:00Z">
        <w:r>
          <w:t>The BRT model</w:t>
        </w:r>
      </w:ins>
      <w:ins w:id="6" w:author="Fu, Caihong" w:date="2021-02-23T10:19:00Z">
        <w:r>
          <w:t>s</w:t>
        </w:r>
      </w:ins>
      <w:ins w:id="7" w:author="Fu, Caihong" w:date="2021-02-23T10:18:00Z">
        <w:r>
          <w:t xml:space="preserve"> identify</w:t>
        </w:r>
      </w:ins>
      <w:ins w:id="8" w:author="Fu, Caihong" w:date="2021-02-23T10:19:00Z">
        <w:r>
          <w:t xml:space="preserve"> effective females spawners or juvenile abundanc</w:t>
        </w:r>
      </w:ins>
      <w:ins w:id="9" w:author="Fu, Caihong" w:date="2021-02-23T10:20:00Z">
        <w:r>
          <w:t>e</w:t>
        </w:r>
      </w:ins>
      <w:ins w:id="10" w:author="Fu, Caihong" w:date="2021-02-23T10:18:00Z">
        <w:r w:rsidRPr="00965DB6">
          <w:t xml:space="preserve"> as the top contributor for predicting </w:t>
        </w:r>
      </w:ins>
      <w:ins w:id="11" w:author="Fu, Caihong" w:date="2021-02-23T10:21:00Z">
        <w:r w:rsidR="00917141">
          <w:t xml:space="preserve">the </w:t>
        </w:r>
      </w:ins>
      <w:ins w:id="12" w:author="Fu, Caihong" w:date="2021-02-23T10:18:00Z">
        <w:r w:rsidRPr="00965DB6">
          <w:t>recruitmen</w:t>
        </w:r>
      </w:ins>
      <w:ins w:id="13" w:author="Fu, Caihong" w:date="2021-02-23T10:20:00Z">
        <w:r>
          <w:t>t</w:t>
        </w:r>
      </w:ins>
      <w:ins w:id="14" w:author="Fu, Caihong" w:date="2021-02-23T10:21:00Z">
        <w:r w:rsidR="00917141">
          <w:t>s</w:t>
        </w:r>
      </w:ins>
      <w:ins w:id="15" w:author="Fu, Caihong" w:date="2021-02-23T10:18:00Z">
        <w:r w:rsidRPr="00965DB6">
          <w:t xml:space="preserve"> </w:t>
        </w:r>
      </w:ins>
      <w:ins w:id="16" w:author="Fu, Caihong" w:date="2021-02-23T10:20:00Z">
        <w:r>
          <w:t xml:space="preserve">of 15 </w:t>
        </w:r>
      </w:ins>
      <w:ins w:id="17" w:author="Fu, Caihong" w:date="2021-02-23T10:21:00Z">
        <w:r w:rsidR="00917141">
          <w:t>(</w:t>
        </w:r>
      </w:ins>
      <w:ins w:id="18" w:author="Fu, Caihong" w:date="2021-02-23T10:20:00Z">
        <w:r>
          <w:t>out of 19</w:t>
        </w:r>
      </w:ins>
      <w:ins w:id="19" w:author="Fu, Caihong" w:date="2021-02-23T10:21:00Z">
        <w:r w:rsidR="00917141">
          <w:t>)</w:t>
        </w:r>
      </w:ins>
      <w:ins w:id="20" w:author="Fu, Caihong" w:date="2021-02-23T10:20:00Z">
        <w:r>
          <w:t xml:space="preserve"> </w:t>
        </w:r>
        <w:r w:rsidRPr="00965DB6">
          <w:t>Sockeye Salmon</w:t>
        </w:r>
      </w:ins>
      <w:ins w:id="21" w:author="Fu, Caihong" w:date="2021-02-23T10:21:00Z">
        <w:r>
          <w:t xml:space="preserve"> stocks </w:t>
        </w:r>
      </w:ins>
      <w:ins w:id="22" w:author="Fu, Caihong" w:date="2021-02-23T10:20:00Z">
        <w:r w:rsidR="00917141">
          <w:t xml:space="preserve">while </w:t>
        </w:r>
      </w:ins>
      <w:del w:id="23" w:author="Fu, Caihong" w:date="2021-02-23T10:26:00Z">
        <w:r w:rsidR="00CC4DB7" w:rsidRPr="00CC4DB7" w:rsidDel="00917141">
          <w:delText xml:space="preserve">The key </w:delText>
        </w:r>
      </w:del>
      <w:ins w:id="24" w:author="Fu, Caihong" w:date="2021-02-23T10:29:00Z">
        <w:r w:rsidR="00917141">
          <w:t xml:space="preserve">the </w:t>
        </w:r>
      </w:ins>
      <w:ins w:id="25" w:author="Fu, Caihong" w:date="2021-02-23T10:28:00Z">
        <w:r w:rsidR="00917141">
          <w:t xml:space="preserve">contributions of </w:t>
        </w:r>
      </w:ins>
      <w:ins w:id="26" w:author="Fu, Caihong" w:date="2021-02-23T10:37:00Z">
        <w:r w:rsidR="00BD22BC">
          <w:t xml:space="preserve">various </w:t>
        </w:r>
      </w:ins>
      <w:r w:rsidR="00CC4DB7" w:rsidRPr="00CC4DB7">
        <w:t>environmental parameters</w:t>
      </w:r>
      <w:ins w:id="27" w:author="Fu, Caihong" w:date="2021-02-23T10:28:00Z">
        <w:r w:rsidR="00917141">
          <w:t xml:space="preserve"> are less </w:t>
        </w:r>
      </w:ins>
      <w:ins w:id="28" w:author="Fu, Caihong" w:date="2021-02-23T10:29:00Z">
        <w:r w:rsidR="00917141">
          <w:t xml:space="preserve">preeminent </w:t>
        </w:r>
      </w:ins>
      <w:ins w:id="29" w:author="Fu, Caihong" w:date="2021-02-23T10:36:00Z">
        <w:r w:rsidR="00BD22BC">
          <w:t>(&lt;30%</w:t>
        </w:r>
      </w:ins>
      <w:ins w:id="30" w:author="Fu, Caihong" w:date="2021-02-23T10:41:00Z">
        <w:r w:rsidR="00BD22BC">
          <w:t xml:space="preserve"> </w:t>
        </w:r>
        <w:r w:rsidR="00BD22BC" w:rsidRPr="00BD22BC">
          <w:t>of the total recruitment variance</w:t>
        </w:r>
      </w:ins>
      <w:ins w:id="31" w:author="Fu, Caihong" w:date="2021-02-23T10:36:00Z">
        <w:r w:rsidR="00BD22BC">
          <w:t xml:space="preserve">) </w:t>
        </w:r>
      </w:ins>
      <w:ins w:id="32" w:author="Fu, Caihong" w:date="2021-02-23T10:29:00Z">
        <w:r w:rsidR="00917141">
          <w:t xml:space="preserve">and </w:t>
        </w:r>
      </w:ins>
      <w:ins w:id="33" w:author="Fu, Caihong" w:date="2021-02-23T10:38:00Z">
        <w:r w:rsidR="00BD22BC">
          <w:t xml:space="preserve">diverse in their relationships </w:t>
        </w:r>
      </w:ins>
      <w:ins w:id="34" w:author="Fu, Caihong" w:date="2021-02-23T10:39:00Z">
        <w:r w:rsidR="00BD22BC">
          <w:t>with the recruitments</w:t>
        </w:r>
      </w:ins>
      <w:del w:id="35" w:author="Fu, Caihong" w:date="2021-02-23T10:29:00Z">
        <w:r w:rsidR="00CC4DB7" w:rsidRPr="00CC4DB7" w:rsidDel="00917141">
          <w:delText xml:space="preserve"> that explain the variability vary </w:delText>
        </w:r>
      </w:del>
      <w:del w:id="36" w:author="Fu, Caihong" w:date="2021-02-23T10:40:00Z">
        <w:r w:rsidR="00CC4DB7" w:rsidRPr="00CC4DB7" w:rsidDel="00BD22BC">
          <w:delText xml:space="preserve">among </w:delText>
        </w:r>
      </w:del>
      <w:ins w:id="37" w:author="Fu, Caihong" w:date="2021-02-23T10:40:00Z">
        <w:r w:rsidR="00BD22BC">
          <w:t xml:space="preserve"> of the</w:t>
        </w:r>
        <w:r w:rsidR="00BD22BC" w:rsidRPr="00CC4DB7">
          <w:t xml:space="preserve"> </w:t>
        </w:r>
      </w:ins>
      <w:commentRangeStart w:id="38"/>
      <w:r w:rsidR="00CC4DB7" w:rsidRPr="00CC4DB7">
        <w:t>stocks</w:t>
      </w:r>
      <w:commentRangeEnd w:id="38"/>
      <w:r w:rsidR="00C5712E">
        <w:rPr>
          <w:rStyle w:val="CommentReference"/>
          <w:rFonts w:asciiTheme="minorHAnsi" w:hAnsiTheme="minorHAnsi" w:cstheme="minorBidi"/>
          <w:lang w:val="en-CA"/>
        </w:rPr>
        <w:commentReference w:id="38"/>
      </w:r>
      <w:r w:rsidR="00CC4DB7" w:rsidRPr="00CC4DB7">
        <w:t xml:space="preserve">. </w:t>
      </w:r>
    </w:p>
    <w:p w14:paraId="1ABBE941" w14:textId="241B5FF2" w:rsidR="00CC4DB7" w:rsidRPr="00CC4DB7" w:rsidRDefault="00CC4DB7" w:rsidP="00CC4DB7">
      <w:pPr>
        <w:pStyle w:val="Highlights"/>
      </w:pPr>
      <w:r w:rsidRPr="00CC4DB7">
        <w:t xml:space="preserve">BRT forecasts of Sockeye Salmon recruitment are a viable alternative to current forecast models to inform </w:t>
      </w:r>
      <w:commentRangeStart w:id="39"/>
      <w:del w:id="40" w:author="Fu, Caihong" w:date="2021-02-23T10:42:00Z">
        <w:r w:rsidRPr="00CC4DB7" w:rsidDel="00AA0977">
          <w:delText xml:space="preserve">harvest </w:delText>
        </w:r>
      </w:del>
      <w:ins w:id="41" w:author="Fu, Caihong" w:date="2021-02-23T10:42:00Z">
        <w:r w:rsidR="00AA0977" w:rsidRPr="00CC4DB7">
          <w:t xml:space="preserve">stock assessment </w:t>
        </w:r>
      </w:ins>
      <w:r w:rsidRPr="00CC4DB7">
        <w:t xml:space="preserve">and </w:t>
      </w:r>
      <w:del w:id="42" w:author="Fu, Caihong" w:date="2021-02-23T10:42:00Z">
        <w:r w:rsidRPr="00CC4DB7" w:rsidDel="00AA0977">
          <w:delText xml:space="preserve">stock assessment </w:delText>
        </w:r>
      </w:del>
      <w:ins w:id="43" w:author="Fu, Caihong" w:date="2021-02-23T10:42:00Z">
        <w:r w:rsidR="00AA0977" w:rsidRPr="00CC4DB7">
          <w:t xml:space="preserve">harvest </w:t>
        </w:r>
      </w:ins>
      <w:commentRangeEnd w:id="39"/>
      <w:ins w:id="44" w:author="Fu, Caihong" w:date="2021-02-23T10:45:00Z">
        <w:r w:rsidR="00AA0977">
          <w:rPr>
            <w:rStyle w:val="CommentReference"/>
            <w:rFonts w:asciiTheme="minorHAnsi" w:hAnsiTheme="minorHAnsi" w:cstheme="minorBidi"/>
            <w:lang w:val="en-CA"/>
          </w:rPr>
          <w:commentReference w:id="39"/>
        </w:r>
      </w:ins>
      <w:r w:rsidRPr="00CC4DB7">
        <w:t xml:space="preserve">planning for the coming fishing </w:t>
      </w:r>
      <w:commentRangeStart w:id="45"/>
      <w:r w:rsidRPr="00CC4DB7">
        <w:t>season</w:t>
      </w:r>
      <w:commentRangeEnd w:id="45"/>
      <w:r w:rsidR="00E0194F">
        <w:rPr>
          <w:rStyle w:val="CommentReference"/>
          <w:rFonts w:asciiTheme="minorHAnsi" w:hAnsiTheme="minorHAnsi" w:cstheme="minorBidi"/>
          <w:lang w:val="en-CA"/>
        </w:rPr>
        <w:commentReference w:id="45"/>
      </w:r>
      <w:r w:rsidRPr="00CC4DB7">
        <w:t>.</w:t>
      </w:r>
    </w:p>
    <w:p w14:paraId="35F02586" w14:textId="77777777" w:rsidR="00CC4DB7" w:rsidRPr="00CC4DB7" w:rsidRDefault="00CC4DB7" w:rsidP="00CC4DB7">
      <w:pPr>
        <w:pStyle w:val="Heading3"/>
      </w:pPr>
      <w:r w:rsidRPr="00CC4DB7">
        <w:t>Descriptions of data time series and the machine learning method</w:t>
      </w:r>
    </w:p>
    <w:p w14:paraId="58DC6763" w14:textId="77777777" w:rsidR="00CC4DB7" w:rsidRPr="00CC4DB7" w:rsidRDefault="00CC4DB7" w:rsidP="00CC4DB7">
      <w:pPr>
        <w:pStyle w:val="Heading4"/>
      </w:pPr>
      <w:r w:rsidRPr="00CC4DB7">
        <w:t xml:space="preserve">Fish Population Data </w:t>
      </w:r>
    </w:p>
    <w:p w14:paraId="1A771569" w14:textId="6DA80823" w:rsidR="00CC4DB7" w:rsidRPr="00CC4DB7" w:rsidRDefault="00CC4DB7" w:rsidP="00CC4DB7">
      <w:pPr>
        <w:rPr>
          <w:rFonts w:ascii="Arial" w:hAnsi="Arial" w:cs="Arial"/>
        </w:rPr>
      </w:pPr>
      <w:r w:rsidRPr="00CC4DB7">
        <w:rPr>
          <w:rFonts w:ascii="Arial" w:hAnsi="Arial" w:cs="Arial"/>
        </w:rPr>
        <w:t>The Fraser Sockeye Salmon (</w:t>
      </w:r>
      <w:r w:rsidRPr="00CC4DB7">
        <w:rPr>
          <w:rFonts w:ascii="Arial" w:hAnsi="Arial" w:cs="Arial"/>
          <w:i/>
        </w:rPr>
        <w:t>Oncorhynchus nerka</w:t>
      </w:r>
      <w:r w:rsidRPr="00CC4DB7">
        <w:rPr>
          <w:rFonts w:ascii="Arial" w:hAnsi="Arial" w:cs="Arial"/>
        </w:rPr>
        <w:t>) recruitment time series (1948-201</w:t>
      </w:r>
      <w:r w:rsidR="006B6CE2">
        <w:rPr>
          <w:rFonts w:ascii="Arial" w:hAnsi="Arial" w:cs="Arial"/>
        </w:rPr>
        <w:t>6</w:t>
      </w:r>
      <w:r w:rsidRPr="00CC4DB7">
        <w:rPr>
          <w:rFonts w:ascii="Arial" w:hAnsi="Arial" w:cs="Arial"/>
        </w:rPr>
        <w:t>) were provided by the Pacific Salmon Commission (PSC) and the time series of effective females spawners (EFS) and juvenile abundance (J</w:t>
      </w:r>
      <w:r w:rsidR="00F66D44">
        <w:rPr>
          <w:rFonts w:ascii="Arial" w:hAnsi="Arial" w:cs="Arial"/>
        </w:rPr>
        <w:t>UV</w:t>
      </w:r>
      <w:r w:rsidRPr="00CC4DB7">
        <w:rPr>
          <w:rFonts w:ascii="Arial" w:hAnsi="Arial" w:cs="Arial"/>
        </w:rPr>
        <w:t>) for the same period were provided by DFO for 19 major stocks (Figure 68-1). These data sets, detailed in Grant et al. (2011) were used to forecast Sockeye run size in 20</w:t>
      </w:r>
      <w:r w:rsidR="006B6CE2">
        <w:rPr>
          <w:rFonts w:ascii="Arial" w:hAnsi="Arial" w:cs="Arial"/>
        </w:rPr>
        <w:t>20</w:t>
      </w:r>
      <w:r w:rsidRPr="00CC4DB7">
        <w:rPr>
          <w:rFonts w:ascii="Arial" w:hAnsi="Arial" w:cs="Arial"/>
        </w:rPr>
        <w:t xml:space="preserve"> (</w:t>
      </w:r>
      <w:r w:rsidR="006B6CE2">
        <w:rPr>
          <w:rFonts w:ascii="Arial" w:hAnsi="Arial" w:cs="Arial"/>
        </w:rPr>
        <w:t>Hawkshaw et al. 2020</w:t>
      </w:r>
      <w:r w:rsidRPr="00CC4DB7">
        <w:rPr>
          <w:rFonts w:ascii="Arial" w:hAnsi="Arial" w:cs="Arial"/>
        </w:rPr>
        <w:t>).</w:t>
      </w:r>
      <w:r w:rsidRPr="00CC4DB7" w:rsidDel="00AD683D">
        <w:rPr>
          <w:rFonts w:ascii="Arial" w:hAnsi="Arial" w:cs="Arial"/>
        </w:rPr>
        <w:t xml:space="preserve"> </w:t>
      </w:r>
    </w:p>
    <w:p w14:paraId="657D2BD1" w14:textId="77777777" w:rsidR="00CC4DB7" w:rsidRPr="00CC4DB7" w:rsidRDefault="00CC4DB7" w:rsidP="00CC4DB7">
      <w:pPr>
        <w:pStyle w:val="Heading4"/>
      </w:pPr>
      <w:r w:rsidRPr="00CC4DB7">
        <w:t xml:space="preserve">Environmental Data </w:t>
      </w:r>
    </w:p>
    <w:p w14:paraId="0E06E67E" w14:textId="07045688" w:rsidR="00CC4DB7" w:rsidRPr="00CC4DB7" w:rsidRDefault="00CC4DB7" w:rsidP="00CC4DB7">
      <w:pPr>
        <w:rPr>
          <w:rFonts w:ascii="Arial" w:hAnsi="Arial" w:cs="Arial"/>
        </w:rPr>
      </w:pPr>
      <w:r w:rsidRPr="00CC4DB7">
        <w:rPr>
          <w:rFonts w:ascii="Arial" w:hAnsi="Arial" w:cs="Arial"/>
        </w:rPr>
        <w:t xml:space="preserve">The 2019 forecast models incorporated time series of the Pacific Decadal Oscillation (PDO, Nov -Mar), sea surface temperatures (SST) from Pine Island (Apr-Jul), Entrance Island (Apr-Jun), and Fraser River discharge (Apr-Jun) at Hope as environmental covariates. In this new forecast, we added additional oceanographic variables and climate indices as candidate covariates (Table 68-1). The oceanographic variables include: the averaged SST of the Gulf of Alaska from </w:t>
      </w:r>
      <w:r w:rsidRPr="00CC4DB7">
        <w:rPr>
          <w:rFonts w:ascii="Arial" w:hAnsi="Arial" w:cs="Arial"/>
        </w:rPr>
        <w:lastRenderedPageBreak/>
        <w:t xml:space="preserve">the Centennial </w:t>
      </w:r>
      <w:r w:rsidRPr="00D1233A">
        <w:rPr>
          <w:rFonts w:ascii="Arial" w:hAnsi="Arial" w:cs="Arial"/>
          <w:i/>
          <w:rPrChange w:id="46" w:author="David Patterson" w:date="2021-02-23T11:57:00Z">
            <w:rPr>
              <w:rFonts w:ascii="Arial" w:hAnsi="Arial" w:cs="Arial"/>
            </w:rPr>
          </w:rPrChange>
        </w:rPr>
        <w:t>in-situ</w:t>
      </w:r>
      <w:r w:rsidRPr="00CC4DB7">
        <w:rPr>
          <w:rFonts w:ascii="Arial" w:hAnsi="Arial" w:cs="Arial"/>
        </w:rPr>
        <w:t xml:space="preserve"> Observation-Based Estimates model (COBE; Ishii et al. 2005), and regional upwelling and downwelling favourable wind stress (Kistler et al. 2001; Hourston and Thomson, Section 8). The climate indices considered are: the seasonal and annual North Pacific Gyre Oscillation (NPGO; Di Lorenzo et al. 2008), the Northern Oscillation Index (NOI; Schwing et al. 2002) and the North Pacific Current Bifurcation Index (BI; Cummins and Freeland 2007). The time series of these all the variables are from 1950-201</w:t>
      </w:r>
      <w:r w:rsidR="00064E4A">
        <w:rPr>
          <w:rFonts w:ascii="Arial" w:hAnsi="Arial" w:cs="Arial"/>
        </w:rPr>
        <w:t>8</w:t>
      </w:r>
      <w:r w:rsidRPr="00CC4DB7">
        <w:rPr>
          <w:rFonts w:ascii="Arial" w:hAnsi="Arial" w:cs="Arial"/>
        </w:rPr>
        <w:t xml:space="preserve"> except for BI (from 1967-201</w:t>
      </w:r>
      <w:r w:rsidR="00064E4A">
        <w:rPr>
          <w:rFonts w:ascii="Arial" w:hAnsi="Arial" w:cs="Arial"/>
        </w:rPr>
        <w:t>8</w:t>
      </w:r>
      <w:r w:rsidRPr="00CC4DB7">
        <w:rPr>
          <w:rFonts w:ascii="Arial" w:hAnsi="Arial" w:cs="Arial"/>
        </w:rPr>
        <w:t>).</w:t>
      </w:r>
    </w:p>
    <w:p w14:paraId="39C52306" w14:textId="77777777" w:rsidR="00CC4DB7" w:rsidRPr="00CC4DB7" w:rsidRDefault="00CC4DB7" w:rsidP="00CC4DB7">
      <w:pPr>
        <w:rPr>
          <w:rFonts w:ascii="Arial" w:hAnsi="Arial" w:cs="Arial"/>
        </w:rPr>
      </w:pPr>
      <w:r w:rsidRPr="00CC4DB7">
        <w:rPr>
          <w:rFonts w:ascii="Arial" w:hAnsi="Arial" w:cs="Arial"/>
          <w:noProof/>
          <w:lang w:val="en-US"/>
        </w:rPr>
        <mc:AlternateContent>
          <mc:Choice Requires="wps">
            <w:drawing>
              <wp:anchor distT="0" distB="0" distL="114300" distR="114300" simplePos="0" relativeHeight="251661312" behindDoc="0" locked="0" layoutInCell="1" allowOverlap="1" wp14:anchorId="25362A59" wp14:editId="2A036788">
                <wp:simplePos x="0" y="0"/>
                <wp:positionH relativeFrom="margin">
                  <wp:posOffset>3320923</wp:posOffset>
                </wp:positionH>
                <wp:positionV relativeFrom="paragraph">
                  <wp:posOffset>67285</wp:posOffset>
                </wp:positionV>
                <wp:extent cx="1813560" cy="3524860"/>
                <wp:effectExtent l="0" t="0" r="0" b="0"/>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3524860"/>
                        </a:xfrm>
                        <a:prstGeom prst="rect">
                          <a:avLst/>
                        </a:prstGeom>
                        <a:solidFill>
                          <a:srgbClr val="FFFFFF"/>
                        </a:solidFill>
                        <a:ln w="9525">
                          <a:noFill/>
                          <a:miter lim="800000"/>
                          <a:headEnd/>
                          <a:tailEnd/>
                        </a:ln>
                      </wps:spPr>
                      <wps:txbx>
                        <w:txbxContent>
                          <w:p w14:paraId="4EFDB813" w14:textId="77777777" w:rsidR="00CC4DB7" w:rsidRPr="00CC4DB7" w:rsidRDefault="00CC4DB7" w:rsidP="00CC4DB7">
                            <w:pPr>
                              <w:spacing w:after="0" w:line="240" w:lineRule="auto"/>
                              <w:rPr>
                                <w:rFonts w:ascii="Arial" w:eastAsiaTheme="minorEastAsia" w:hAnsi="Arial" w:cs="Arial"/>
                                <w:i/>
                                <w:iCs/>
                                <w:color w:val="44546A" w:themeColor="text2"/>
                                <w:kern w:val="24"/>
                                <w:sz w:val="18"/>
                                <w:szCs w:val="18"/>
                              </w:rPr>
                            </w:pPr>
                            <w:r w:rsidRPr="00CC4DB7">
                              <w:rPr>
                                <w:rFonts w:ascii="Arial" w:hAnsi="Arial" w:cs="Arial"/>
                                <w:i/>
                                <w:iCs/>
                                <w:sz w:val="18"/>
                                <w:szCs w:val="18"/>
                              </w:rPr>
                              <w:t>Figure 68-1. Locations of 19 major Fraser Sockeye salmon stocks where spawning data were collected.</w:t>
                            </w:r>
                            <w:r w:rsidRPr="00CC4DB7">
                              <w:rPr>
                                <w:rFonts w:ascii="Arial" w:eastAsiaTheme="minorEastAsia" w:hAnsi="Arial" w:cs="Arial"/>
                                <w:i/>
                                <w:iCs/>
                                <w:color w:val="44546A" w:themeColor="text2"/>
                                <w:kern w:val="24"/>
                                <w:sz w:val="18"/>
                                <w:szCs w:val="18"/>
                              </w:rPr>
                              <w:t xml:space="preserve"> </w:t>
                            </w:r>
                          </w:p>
                          <w:p w14:paraId="768B7DA0"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1.Early Stuart </w:t>
                            </w:r>
                          </w:p>
                          <w:p w14:paraId="605F6353"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2.Late Stuart </w:t>
                            </w:r>
                          </w:p>
                          <w:p w14:paraId="46725F43"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3.Stellako </w:t>
                            </w:r>
                          </w:p>
                          <w:p w14:paraId="2CBD6DB3"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4.Bowron </w:t>
                            </w:r>
                          </w:p>
                          <w:p w14:paraId="7A263621"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5.Raft </w:t>
                            </w:r>
                          </w:p>
                          <w:p w14:paraId="26F7827B" w14:textId="77777777" w:rsidR="00CC4DB7" w:rsidRPr="00CC4DB7" w:rsidRDefault="00CC4DB7" w:rsidP="00CC4DB7">
                            <w:pPr>
                              <w:spacing w:after="0" w:line="240" w:lineRule="auto"/>
                              <w:rPr>
                                <w:rFonts w:ascii="Arial" w:eastAsiaTheme="minorEastAsia" w:hAnsi="Arial" w:cs="Arial"/>
                                <w:color w:val="44546A" w:themeColor="text2"/>
                                <w:kern w:val="24"/>
                                <w:sz w:val="18"/>
                              </w:rPr>
                            </w:pPr>
                            <w:r w:rsidRPr="00CC4DB7">
                              <w:rPr>
                                <w:rFonts w:ascii="Arial" w:hAnsi="Arial" w:cs="Arial"/>
                                <w:sz w:val="18"/>
                              </w:rPr>
                              <w:t>6.Quesnel</w:t>
                            </w:r>
                            <w:r w:rsidRPr="00CC4DB7">
                              <w:rPr>
                                <w:rFonts w:ascii="Arial" w:eastAsiaTheme="minorEastAsia" w:hAnsi="Arial" w:cs="Arial"/>
                                <w:color w:val="44546A" w:themeColor="text2"/>
                                <w:kern w:val="24"/>
                                <w:sz w:val="18"/>
                              </w:rPr>
                              <w:t xml:space="preserve"> </w:t>
                            </w:r>
                          </w:p>
                          <w:p w14:paraId="00557125"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7.Chilko</w:t>
                            </w:r>
                          </w:p>
                          <w:p w14:paraId="68E23E5A"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 8.Seymour </w:t>
                            </w:r>
                          </w:p>
                          <w:p w14:paraId="4A7EFF74"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9.Late Shuswap </w:t>
                            </w:r>
                          </w:p>
                          <w:p w14:paraId="051AD791"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10.Birkenhead </w:t>
                            </w:r>
                          </w:p>
                          <w:p w14:paraId="71CC81A8"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11.Cultus </w:t>
                            </w:r>
                          </w:p>
                          <w:p w14:paraId="4D96FBC6" w14:textId="77777777" w:rsidR="00CC4DB7" w:rsidRPr="00CC4DB7" w:rsidRDefault="00CC4DB7" w:rsidP="00CC4DB7">
                            <w:pPr>
                              <w:spacing w:after="0" w:line="240" w:lineRule="auto"/>
                              <w:rPr>
                                <w:rFonts w:ascii="Arial" w:eastAsiaTheme="minorEastAsia" w:hAnsi="Arial" w:cs="Arial"/>
                                <w:color w:val="44546A" w:themeColor="text2"/>
                                <w:kern w:val="24"/>
                                <w:sz w:val="18"/>
                              </w:rPr>
                            </w:pPr>
                            <w:r w:rsidRPr="00CC4DB7">
                              <w:rPr>
                                <w:rFonts w:ascii="Arial" w:hAnsi="Arial" w:cs="Arial"/>
                                <w:sz w:val="18"/>
                              </w:rPr>
                              <w:t>12.Portage</w:t>
                            </w:r>
                            <w:r w:rsidRPr="00CC4DB7">
                              <w:rPr>
                                <w:rFonts w:ascii="Arial" w:eastAsiaTheme="minorEastAsia" w:hAnsi="Arial" w:cs="Arial"/>
                                <w:color w:val="44546A" w:themeColor="text2"/>
                                <w:kern w:val="24"/>
                                <w:sz w:val="18"/>
                              </w:rPr>
                              <w:t xml:space="preserve"> </w:t>
                            </w:r>
                          </w:p>
                          <w:p w14:paraId="3445AA94"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13.Weaver Creek </w:t>
                            </w:r>
                          </w:p>
                          <w:p w14:paraId="6FADCCD3"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14.Fennel Creek </w:t>
                            </w:r>
                          </w:p>
                          <w:p w14:paraId="7997AB6B"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15.Scotch Creek </w:t>
                            </w:r>
                          </w:p>
                          <w:p w14:paraId="4A980FF2" w14:textId="77777777" w:rsidR="00CC4DB7" w:rsidRPr="00CC4DB7" w:rsidRDefault="00CC4DB7" w:rsidP="00CC4DB7">
                            <w:pPr>
                              <w:spacing w:after="0" w:line="240" w:lineRule="auto"/>
                              <w:rPr>
                                <w:rFonts w:ascii="Arial" w:eastAsiaTheme="minorEastAsia" w:hAnsi="Arial" w:cs="Arial"/>
                                <w:color w:val="44546A" w:themeColor="text2"/>
                                <w:kern w:val="24"/>
                                <w:sz w:val="18"/>
                              </w:rPr>
                            </w:pPr>
                            <w:r w:rsidRPr="00CC4DB7">
                              <w:rPr>
                                <w:rFonts w:ascii="Arial" w:hAnsi="Arial" w:cs="Arial"/>
                                <w:sz w:val="18"/>
                              </w:rPr>
                              <w:t>16.Gates</w:t>
                            </w:r>
                            <w:r w:rsidRPr="00CC4DB7">
                              <w:rPr>
                                <w:rFonts w:ascii="Arial" w:eastAsiaTheme="minorEastAsia" w:hAnsi="Arial" w:cs="Arial"/>
                                <w:color w:val="44546A" w:themeColor="text2"/>
                                <w:kern w:val="24"/>
                                <w:sz w:val="18"/>
                              </w:rPr>
                              <w:t xml:space="preserve"> </w:t>
                            </w:r>
                          </w:p>
                          <w:p w14:paraId="46A89C4B"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17.Nadina </w:t>
                            </w:r>
                          </w:p>
                          <w:p w14:paraId="4D80B9DE"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18.Upper Pitt River </w:t>
                            </w:r>
                          </w:p>
                          <w:p w14:paraId="5E676492"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19.Harrison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362A59" id="_x0000_t202" coordsize="21600,21600" o:spt="202" path="m,l,21600r21600,l21600,xe">
                <v:stroke joinstyle="miter"/>
                <v:path gradientshapeok="t" o:connecttype="rect"/>
              </v:shapetype>
              <v:shape id="Text Box 2" o:spid="_x0000_s1026" type="#_x0000_t202" style="position:absolute;margin-left:261.5pt;margin-top:5.3pt;width:142.8pt;height:277.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" stroked="f">
                <v:textbox>
                  <w:txbxContent>
                    <w:p w14:paraId="4EFDB813" w14:textId="77777777" w:rsidR="00CC4DB7" w:rsidRPr="00CC4DB7" w:rsidRDefault="00CC4DB7" w:rsidP="00CC4DB7">
                      <w:pPr>
                        <w:spacing w:after="0" w:line="240" w:lineRule="auto"/>
                        <w:rPr>
                          <w:rFonts w:ascii="Arial" w:eastAsiaTheme="minorEastAsia" w:hAnsi="Arial" w:cs="Arial"/>
                          <w:i/>
                          <w:iCs/>
                          <w:color w:val="44546A" w:themeColor="text2"/>
                          <w:kern w:val="24"/>
                          <w:sz w:val="18"/>
                          <w:szCs w:val="18"/>
                        </w:rPr>
                      </w:pPr>
                      <w:r w:rsidRPr="00CC4DB7">
                        <w:rPr>
                          <w:rFonts w:ascii="Arial" w:hAnsi="Arial" w:cs="Arial"/>
                          <w:i/>
                          <w:iCs/>
                          <w:sz w:val="18"/>
                          <w:szCs w:val="18"/>
                        </w:rPr>
                        <w:t>Figure 68-1. Locations of 19 major Fraser Sockeye salmon stocks where spawning data were collected.</w:t>
                      </w:r>
                      <w:r w:rsidRPr="00CC4DB7">
                        <w:rPr>
                          <w:rFonts w:ascii="Arial" w:eastAsiaTheme="minorEastAsia" w:hAnsi="Arial" w:cs="Arial"/>
                          <w:i/>
                          <w:iCs/>
                          <w:color w:val="44546A" w:themeColor="text2"/>
                          <w:kern w:val="24"/>
                          <w:sz w:val="18"/>
                          <w:szCs w:val="18"/>
                        </w:rPr>
                        <w:t xml:space="preserve"> </w:t>
                      </w:r>
                    </w:p>
                    <w:p w14:paraId="768B7DA0"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1.Early Stuart </w:t>
                      </w:r>
                    </w:p>
                    <w:p w14:paraId="605F6353"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2.Late Stuart </w:t>
                      </w:r>
                    </w:p>
                    <w:p w14:paraId="46725F43"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3.Stellako </w:t>
                      </w:r>
                    </w:p>
                    <w:p w14:paraId="2CBD6DB3"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4.Bowron </w:t>
                      </w:r>
                    </w:p>
                    <w:p w14:paraId="7A263621"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5.Raft </w:t>
                      </w:r>
                    </w:p>
                    <w:p w14:paraId="26F7827B" w14:textId="77777777" w:rsidR="00CC4DB7" w:rsidRPr="00CC4DB7" w:rsidRDefault="00CC4DB7" w:rsidP="00CC4DB7">
                      <w:pPr>
                        <w:spacing w:after="0" w:line="240" w:lineRule="auto"/>
                        <w:rPr>
                          <w:rFonts w:ascii="Arial" w:eastAsiaTheme="minorEastAsia" w:hAnsi="Arial" w:cs="Arial"/>
                          <w:color w:val="44546A" w:themeColor="text2"/>
                          <w:kern w:val="24"/>
                          <w:sz w:val="18"/>
                        </w:rPr>
                      </w:pPr>
                      <w:r w:rsidRPr="00CC4DB7">
                        <w:rPr>
                          <w:rFonts w:ascii="Arial" w:hAnsi="Arial" w:cs="Arial"/>
                          <w:sz w:val="18"/>
                        </w:rPr>
                        <w:t>6.Quesnel</w:t>
                      </w:r>
                      <w:r w:rsidRPr="00CC4DB7">
                        <w:rPr>
                          <w:rFonts w:ascii="Arial" w:eastAsiaTheme="minorEastAsia" w:hAnsi="Arial" w:cs="Arial"/>
                          <w:color w:val="44546A" w:themeColor="text2"/>
                          <w:kern w:val="24"/>
                          <w:sz w:val="18"/>
                        </w:rPr>
                        <w:t xml:space="preserve"> </w:t>
                      </w:r>
                    </w:p>
                    <w:p w14:paraId="00557125"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7.Chilko</w:t>
                      </w:r>
                    </w:p>
                    <w:p w14:paraId="68E23E5A"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 8.Seymour </w:t>
                      </w:r>
                    </w:p>
                    <w:p w14:paraId="4A7EFF74"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9.Late Shuswap </w:t>
                      </w:r>
                    </w:p>
                    <w:p w14:paraId="051AD791"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10.Birkenhead </w:t>
                      </w:r>
                    </w:p>
                    <w:p w14:paraId="71CC81A8"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11.Cultus </w:t>
                      </w:r>
                    </w:p>
                    <w:p w14:paraId="4D96FBC6" w14:textId="77777777" w:rsidR="00CC4DB7" w:rsidRPr="00CC4DB7" w:rsidRDefault="00CC4DB7" w:rsidP="00CC4DB7">
                      <w:pPr>
                        <w:spacing w:after="0" w:line="240" w:lineRule="auto"/>
                        <w:rPr>
                          <w:rFonts w:ascii="Arial" w:eastAsiaTheme="minorEastAsia" w:hAnsi="Arial" w:cs="Arial"/>
                          <w:color w:val="44546A" w:themeColor="text2"/>
                          <w:kern w:val="24"/>
                          <w:sz w:val="18"/>
                        </w:rPr>
                      </w:pPr>
                      <w:r w:rsidRPr="00CC4DB7">
                        <w:rPr>
                          <w:rFonts w:ascii="Arial" w:hAnsi="Arial" w:cs="Arial"/>
                          <w:sz w:val="18"/>
                        </w:rPr>
                        <w:t>12.Portage</w:t>
                      </w:r>
                      <w:r w:rsidRPr="00CC4DB7">
                        <w:rPr>
                          <w:rFonts w:ascii="Arial" w:eastAsiaTheme="minorEastAsia" w:hAnsi="Arial" w:cs="Arial"/>
                          <w:color w:val="44546A" w:themeColor="text2"/>
                          <w:kern w:val="24"/>
                          <w:sz w:val="18"/>
                        </w:rPr>
                        <w:t xml:space="preserve"> </w:t>
                      </w:r>
                    </w:p>
                    <w:p w14:paraId="3445AA94"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13.Weaver Creek </w:t>
                      </w:r>
                    </w:p>
                    <w:p w14:paraId="6FADCCD3"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14.Fennel Creek </w:t>
                      </w:r>
                    </w:p>
                    <w:p w14:paraId="7997AB6B"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15.Scotch Creek </w:t>
                      </w:r>
                    </w:p>
                    <w:p w14:paraId="4A980FF2" w14:textId="77777777" w:rsidR="00CC4DB7" w:rsidRPr="00CC4DB7" w:rsidRDefault="00CC4DB7" w:rsidP="00CC4DB7">
                      <w:pPr>
                        <w:spacing w:after="0" w:line="240" w:lineRule="auto"/>
                        <w:rPr>
                          <w:rFonts w:ascii="Arial" w:eastAsiaTheme="minorEastAsia" w:hAnsi="Arial" w:cs="Arial"/>
                          <w:color w:val="44546A" w:themeColor="text2"/>
                          <w:kern w:val="24"/>
                          <w:sz w:val="18"/>
                        </w:rPr>
                      </w:pPr>
                      <w:r w:rsidRPr="00CC4DB7">
                        <w:rPr>
                          <w:rFonts w:ascii="Arial" w:hAnsi="Arial" w:cs="Arial"/>
                          <w:sz w:val="18"/>
                        </w:rPr>
                        <w:t>16.Gates</w:t>
                      </w:r>
                      <w:r w:rsidRPr="00CC4DB7">
                        <w:rPr>
                          <w:rFonts w:ascii="Arial" w:eastAsiaTheme="minorEastAsia" w:hAnsi="Arial" w:cs="Arial"/>
                          <w:color w:val="44546A" w:themeColor="text2"/>
                          <w:kern w:val="24"/>
                          <w:sz w:val="18"/>
                        </w:rPr>
                        <w:t xml:space="preserve"> </w:t>
                      </w:r>
                    </w:p>
                    <w:p w14:paraId="46A89C4B"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17.Nadina </w:t>
                      </w:r>
                    </w:p>
                    <w:p w14:paraId="4D80B9DE"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18.Upper Pitt River </w:t>
                      </w:r>
                    </w:p>
                    <w:p w14:paraId="5E676492" w14:textId="77777777" w:rsidR="00CC4DB7" w:rsidRPr="00CC4DB7" w:rsidRDefault="00CC4DB7" w:rsidP="00CC4DB7">
                      <w:pPr>
                        <w:spacing w:after="0" w:line="240" w:lineRule="auto"/>
                        <w:rPr>
                          <w:rFonts w:ascii="Arial" w:hAnsi="Arial" w:cs="Arial"/>
                          <w:sz w:val="18"/>
                        </w:rPr>
                      </w:pPr>
                      <w:r w:rsidRPr="00CC4DB7">
                        <w:rPr>
                          <w:rFonts w:ascii="Arial" w:hAnsi="Arial" w:cs="Arial"/>
                          <w:sz w:val="18"/>
                        </w:rPr>
                        <w:t xml:space="preserve">19.Harrison </w:t>
                      </w:r>
                    </w:p>
                  </w:txbxContent>
                </v:textbox>
                <w10:wrap anchorx="margin"/>
              </v:shape>
            </w:pict>
          </mc:Fallback>
        </mc:AlternateContent>
      </w:r>
      <w:r w:rsidRPr="00CC4DB7">
        <w:rPr>
          <w:rFonts w:ascii="Arial" w:hAnsi="Arial" w:cs="Arial"/>
          <w:noProof/>
          <w:lang w:val="en-US"/>
        </w:rPr>
        <w:drawing>
          <wp:anchor distT="0" distB="0" distL="114300" distR="114300" simplePos="0" relativeHeight="251660288" behindDoc="0" locked="0" layoutInCell="1" allowOverlap="1" wp14:anchorId="5FA7A605" wp14:editId="3D98F0F2">
            <wp:simplePos x="0" y="0"/>
            <wp:positionH relativeFrom="column">
              <wp:posOffset>329184</wp:posOffset>
            </wp:positionH>
            <wp:positionV relativeFrom="paragraph">
              <wp:posOffset>54395</wp:posOffset>
            </wp:positionV>
            <wp:extent cx="2904134" cy="3539629"/>
            <wp:effectExtent l="0" t="0" r="0" b="381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945"/>
                    <a:stretch/>
                  </pic:blipFill>
                  <pic:spPr bwMode="auto">
                    <a:xfrm>
                      <a:off x="0" y="0"/>
                      <a:ext cx="2905022" cy="35407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DD804F" w14:textId="77777777" w:rsidR="00CC4DB7" w:rsidRPr="00CC4DB7" w:rsidRDefault="00CC4DB7" w:rsidP="00CC4DB7">
      <w:pPr>
        <w:rPr>
          <w:rFonts w:ascii="Arial" w:hAnsi="Arial" w:cs="Arial"/>
        </w:rPr>
      </w:pPr>
    </w:p>
    <w:p w14:paraId="7E903C73" w14:textId="77777777" w:rsidR="00CC4DB7" w:rsidRPr="00CC4DB7" w:rsidRDefault="00CC4DB7" w:rsidP="00CC4DB7">
      <w:pPr>
        <w:rPr>
          <w:rFonts w:ascii="Arial" w:hAnsi="Arial" w:cs="Arial"/>
        </w:rPr>
      </w:pPr>
    </w:p>
    <w:p w14:paraId="7E6BFB3D" w14:textId="77777777" w:rsidR="00CC4DB7" w:rsidRPr="00CC4DB7" w:rsidRDefault="00CC4DB7" w:rsidP="00CC4DB7">
      <w:pPr>
        <w:rPr>
          <w:rFonts w:ascii="Arial" w:hAnsi="Arial" w:cs="Arial"/>
        </w:rPr>
      </w:pPr>
    </w:p>
    <w:p w14:paraId="0F924FEB" w14:textId="77777777" w:rsidR="00CC4DB7" w:rsidRPr="00CC4DB7" w:rsidRDefault="00CC4DB7" w:rsidP="00CC4DB7">
      <w:pPr>
        <w:rPr>
          <w:rFonts w:ascii="Arial" w:hAnsi="Arial" w:cs="Arial"/>
        </w:rPr>
      </w:pPr>
    </w:p>
    <w:p w14:paraId="7B10AE7A" w14:textId="77777777" w:rsidR="00CC4DB7" w:rsidRPr="00CC4DB7" w:rsidRDefault="00CC4DB7" w:rsidP="00CC4DB7">
      <w:pPr>
        <w:rPr>
          <w:rFonts w:ascii="Arial" w:hAnsi="Arial" w:cs="Arial"/>
        </w:rPr>
      </w:pPr>
    </w:p>
    <w:p w14:paraId="4A0282CB" w14:textId="77777777" w:rsidR="00CC4DB7" w:rsidRPr="00CC4DB7" w:rsidRDefault="00CC4DB7" w:rsidP="00CC4DB7">
      <w:pPr>
        <w:rPr>
          <w:rFonts w:ascii="Arial" w:hAnsi="Arial" w:cs="Arial"/>
        </w:rPr>
      </w:pPr>
    </w:p>
    <w:p w14:paraId="5D6084FA" w14:textId="77777777" w:rsidR="00CC4DB7" w:rsidRPr="00CC4DB7" w:rsidRDefault="00CC4DB7" w:rsidP="00CC4DB7">
      <w:pPr>
        <w:rPr>
          <w:rFonts w:ascii="Arial" w:hAnsi="Arial" w:cs="Arial"/>
        </w:rPr>
      </w:pPr>
    </w:p>
    <w:p w14:paraId="5ADA65DA" w14:textId="77777777" w:rsidR="00CC4DB7" w:rsidRPr="00CC4DB7" w:rsidRDefault="00CC4DB7" w:rsidP="00CC4DB7">
      <w:pPr>
        <w:rPr>
          <w:rFonts w:ascii="Arial" w:hAnsi="Arial" w:cs="Arial"/>
        </w:rPr>
      </w:pPr>
    </w:p>
    <w:p w14:paraId="07823FC7" w14:textId="77777777" w:rsidR="00CC4DB7" w:rsidRPr="00CC4DB7" w:rsidRDefault="00CC4DB7" w:rsidP="00CC4DB7">
      <w:pPr>
        <w:rPr>
          <w:rFonts w:ascii="Arial" w:hAnsi="Arial" w:cs="Arial"/>
        </w:rPr>
      </w:pPr>
    </w:p>
    <w:p w14:paraId="2AD57821" w14:textId="77777777" w:rsidR="00CC4DB7" w:rsidRPr="00CC4DB7" w:rsidRDefault="00CC4DB7" w:rsidP="00CC4DB7">
      <w:pPr>
        <w:rPr>
          <w:rFonts w:ascii="Arial" w:hAnsi="Arial" w:cs="Arial"/>
        </w:rPr>
      </w:pPr>
    </w:p>
    <w:p w14:paraId="5A6E64BA" w14:textId="77777777" w:rsidR="00CC4DB7" w:rsidRPr="00CC4DB7" w:rsidRDefault="00CC4DB7" w:rsidP="00CC4DB7">
      <w:pPr>
        <w:rPr>
          <w:rFonts w:ascii="Arial" w:hAnsi="Arial" w:cs="Arial"/>
        </w:rPr>
      </w:pPr>
    </w:p>
    <w:p w14:paraId="581B0C22" w14:textId="77777777" w:rsidR="00CC4DB7" w:rsidRPr="00CC4DB7" w:rsidRDefault="00CC4DB7" w:rsidP="00CC4DB7">
      <w:pPr>
        <w:rPr>
          <w:rFonts w:ascii="Arial" w:hAnsi="Arial" w:cs="Arial"/>
        </w:rPr>
      </w:pPr>
    </w:p>
    <w:p w14:paraId="142E06DC" w14:textId="77777777" w:rsidR="002F65E4" w:rsidRDefault="002F65E4" w:rsidP="00CC4DB7">
      <w:pPr>
        <w:rPr>
          <w:rFonts w:ascii="Arial" w:hAnsi="Arial" w:cs="Arial"/>
          <w:i/>
          <w:iCs/>
          <w:sz w:val="18"/>
          <w:szCs w:val="18"/>
        </w:rPr>
      </w:pPr>
    </w:p>
    <w:p w14:paraId="20AD6904" w14:textId="089A4E3D" w:rsidR="00CC4DB7" w:rsidRPr="00CC4DB7" w:rsidRDefault="00CC4DB7" w:rsidP="00CC4DB7">
      <w:pPr>
        <w:rPr>
          <w:rFonts w:ascii="Arial" w:hAnsi="Arial" w:cs="Arial"/>
          <w:i/>
          <w:iCs/>
          <w:sz w:val="18"/>
          <w:szCs w:val="18"/>
        </w:rPr>
      </w:pPr>
      <w:r w:rsidRPr="00CC4DB7">
        <w:rPr>
          <w:rFonts w:ascii="Arial" w:hAnsi="Arial" w:cs="Arial"/>
          <w:i/>
          <w:iCs/>
          <w:sz w:val="18"/>
          <w:szCs w:val="18"/>
        </w:rPr>
        <w:t xml:space="preserve">Table 68-1. Leading environmental factors identified by Boosted regression trees </w:t>
      </w:r>
      <w:commentRangeStart w:id="47"/>
      <w:r w:rsidRPr="00CC4DB7">
        <w:rPr>
          <w:rFonts w:ascii="Arial" w:hAnsi="Arial" w:cs="Arial"/>
          <w:i/>
          <w:iCs/>
          <w:sz w:val="18"/>
          <w:szCs w:val="18"/>
        </w:rPr>
        <w:t>model</w:t>
      </w:r>
      <w:commentRangeEnd w:id="47"/>
      <w:r w:rsidR="003A5BD7">
        <w:rPr>
          <w:rStyle w:val="CommentReference"/>
        </w:rPr>
        <w:commentReference w:id="47"/>
      </w:r>
      <w:r w:rsidRPr="00CC4DB7">
        <w:rPr>
          <w:rFonts w:ascii="Arial" w:hAnsi="Arial" w:cs="Arial"/>
          <w:i/>
          <w:iCs/>
          <w:sz w:val="18"/>
          <w:szCs w:val="18"/>
        </w:rPr>
        <w:t>.</w:t>
      </w:r>
    </w:p>
    <w:tbl>
      <w:tblPr>
        <w:tblStyle w:val="TableGrid"/>
        <w:tblW w:w="0" w:type="auto"/>
        <w:tblLook w:val="04A0" w:firstRow="1" w:lastRow="0" w:firstColumn="1" w:lastColumn="0" w:noHBand="0" w:noVBand="1"/>
      </w:tblPr>
      <w:tblGrid>
        <w:gridCol w:w="1435"/>
        <w:gridCol w:w="5310"/>
        <w:gridCol w:w="2436"/>
      </w:tblGrid>
      <w:tr w:rsidR="00CC4DB7" w:rsidRPr="00CC4DB7" w14:paraId="63FD4FBD" w14:textId="77777777" w:rsidTr="001E5E28">
        <w:tc>
          <w:tcPr>
            <w:tcW w:w="1435" w:type="dxa"/>
          </w:tcPr>
          <w:p w14:paraId="37A2912D" w14:textId="77777777" w:rsidR="00CC4DB7" w:rsidRPr="00CC4DB7" w:rsidRDefault="00CC4DB7" w:rsidP="0017122D">
            <w:pPr>
              <w:rPr>
                <w:rFonts w:ascii="Arial" w:hAnsi="Arial" w:cs="Arial"/>
              </w:rPr>
            </w:pPr>
            <w:r w:rsidRPr="00CC4DB7">
              <w:rPr>
                <w:rFonts w:ascii="Arial" w:hAnsi="Arial" w:cs="Arial"/>
              </w:rPr>
              <w:t>Climate indices</w:t>
            </w:r>
          </w:p>
        </w:tc>
        <w:tc>
          <w:tcPr>
            <w:tcW w:w="5310" w:type="dxa"/>
          </w:tcPr>
          <w:p w14:paraId="72A83333" w14:textId="58C2BE86" w:rsidR="00CC4DB7" w:rsidRPr="00CC4DB7" w:rsidRDefault="001E5E28" w:rsidP="0017122D">
            <w:pPr>
              <w:rPr>
                <w:rFonts w:ascii="Arial" w:hAnsi="Arial" w:cs="Arial"/>
              </w:rPr>
            </w:pPr>
            <w:r>
              <w:rPr>
                <w:rFonts w:ascii="Arial" w:hAnsi="Arial" w:cs="Arial"/>
              </w:rPr>
              <w:t>Spring</w:t>
            </w:r>
            <w:r w:rsidR="00CC4DB7" w:rsidRPr="00CC4DB7">
              <w:rPr>
                <w:rFonts w:ascii="Arial" w:hAnsi="Arial" w:cs="Arial"/>
              </w:rPr>
              <w:t xml:space="preserve"> </w:t>
            </w:r>
            <w:r>
              <w:rPr>
                <w:rFonts w:ascii="Arial" w:hAnsi="Arial" w:cs="Arial"/>
              </w:rPr>
              <w:t>PDO (Pacific Decadal Oscillation Mar, Apr, May)</w:t>
            </w:r>
          </w:p>
          <w:p w14:paraId="39C13326" w14:textId="2F18E66D" w:rsidR="00CC4DB7" w:rsidRPr="00CC4DB7" w:rsidRDefault="00CC4DB7" w:rsidP="0017122D">
            <w:pPr>
              <w:rPr>
                <w:rFonts w:ascii="Arial" w:hAnsi="Arial" w:cs="Arial"/>
              </w:rPr>
            </w:pPr>
            <w:r w:rsidRPr="00CC4DB7">
              <w:rPr>
                <w:rFonts w:ascii="Arial" w:hAnsi="Arial" w:cs="Arial"/>
              </w:rPr>
              <w:t xml:space="preserve">Summer </w:t>
            </w:r>
            <w:r w:rsidR="001E5E28">
              <w:rPr>
                <w:rFonts w:ascii="Arial" w:hAnsi="Arial" w:cs="Arial"/>
              </w:rPr>
              <w:t>and Autumn NPGO</w:t>
            </w:r>
            <w:r w:rsidRPr="00CC4DB7">
              <w:rPr>
                <w:rFonts w:ascii="Arial" w:hAnsi="Arial" w:cs="Arial"/>
              </w:rPr>
              <w:t xml:space="preserve"> (Jun, Jul, Aug)</w:t>
            </w:r>
          </w:p>
          <w:p w14:paraId="388EA49E" w14:textId="15AA9AE8" w:rsidR="00CC4DB7" w:rsidRPr="00CC4DB7" w:rsidRDefault="00CC4DB7" w:rsidP="0017122D">
            <w:pPr>
              <w:rPr>
                <w:rFonts w:ascii="Arial" w:hAnsi="Arial" w:cs="Arial"/>
              </w:rPr>
            </w:pPr>
            <w:r w:rsidRPr="00CC4DB7">
              <w:rPr>
                <w:rFonts w:ascii="Arial" w:hAnsi="Arial" w:cs="Arial"/>
              </w:rPr>
              <w:t xml:space="preserve">Winter </w:t>
            </w:r>
            <w:r w:rsidR="001E5E28">
              <w:rPr>
                <w:rFonts w:ascii="Arial" w:hAnsi="Arial" w:cs="Arial"/>
              </w:rPr>
              <w:t>NOI (</w:t>
            </w:r>
            <w:r w:rsidRPr="00CC4DB7">
              <w:rPr>
                <w:rFonts w:ascii="Arial" w:hAnsi="Arial" w:cs="Arial"/>
              </w:rPr>
              <w:t>Northern Oscillation Index</w:t>
            </w:r>
            <w:r w:rsidR="001E5E28">
              <w:rPr>
                <w:rFonts w:ascii="Arial" w:hAnsi="Arial" w:cs="Arial"/>
              </w:rPr>
              <w:t>)</w:t>
            </w:r>
          </w:p>
          <w:p w14:paraId="534E061B" w14:textId="77777777" w:rsidR="00CC4DB7" w:rsidRPr="00CC4DB7" w:rsidRDefault="00CC4DB7" w:rsidP="0017122D">
            <w:pPr>
              <w:rPr>
                <w:rFonts w:ascii="Arial" w:hAnsi="Arial" w:cs="Arial"/>
              </w:rPr>
            </w:pPr>
            <w:r w:rsidRPr="00CC4DB7">
              <w:rPr>
                <w:rFonts w:ascii="Arial" w:hAnsi="Arial" w:cs="Arial"/>
              </w:rPr>
              <w:t>Bifurcation Index</w:t>
            </w:r>
          </w:p>
        </w:tc>
        <w:tc>
          <w:tcPr>
            <w:tcW w:w="2436" w:type="dxa"/>
          </w:tcPr>
          <w:p w14:paraId="734D294D" w14:textId="28E806AF" w:rsidR="00CC4DB7" w:rsidRPr="00594C92" w:rsidRDefault="00D51932" w:rsidP="0017122D">
            <w:pPr>
              <w:rPr>
                <w:rFonts w:ascii="Arial" w:hAnsi="Arial" w:cs="Arial"/>
              </w:rPr>
            </w:pPr>
            <w:proofErr w:type="spellStart"/>
            <w:r w:rsidRPr="00594C92">
              <w:rPr>
                <w:rFonts w:ascii="Arial" w:hAnsi="Arial" w:cs="Arial"/>
              </w:rPr>
              <w:t>p</w:t>
            </w:r>
            <w:r w:rsidR="00CC4DB7" w:rsidRPr="00594C92">
              <w:rPr>
                <w:rFonts w:ascii="Arial" w:hAnsi="Arial" w:cs="Arial"/>
              </w:rPr>
              <w:t>do</w:t>
            </w:r>
            <w:r w:rsidRPr="00594C92">
              <w:rPr>
                <w:rFonts w:ascii="Arial" w:hAnsi="Arial" w:cs="Arial"/>
              </w:rPr>
              <w:t>.spr</w:t>
            </w:r>
            <w:proofErr w:type="spellEnd"/>
          </w:p>
          <w:p w14:paraId="35F04718" w14:textId="77777777" w:rsidR="001E5E28" w:rsidRPr="00594C92" w:rsidRDefault="001E5E28" w:rsidP="0017122D">
            <w:pPr>
              <w:rPr>
                <w:rFonts w:ascii="Arial" w:hAnsi="Arial" w:cs="Arial"/>
              </w:rPr>
            </w:pPr>
          </w:p>
          <w:p w14:paraId="0103B864" w14:textId="7608429C" w:rsidR="00CC4DB7" w:rsidRPr="00594C92" w:rsidRDefault="00D51932" w:rsidP="0017122D">
            <w:pPr>
              <w:rPr>
                <w:rFonts w:ascii="Arial" w:hAnsi="Arial" w:cs="Arial"/>
              </w:rPr>
            </w:pPr>
            <w:proofErr w:type="spellStart"/>
            <w:r w:rsidRPr="00594C92">
              <w:rPr>
                <w:rFonts w:ascii="Arial" w:hAnsi="Arial" w:cs="Arial"/>
              </w:rPr>
              <w:t>npgo.aut</w:t>
            </w:r>
            <w:proofErr w:type="spellEnd"/>
            <w:r w:rsidR="001E5E28" w:rsidRPr="00594C92">
              <w:rPr>
                <w:rFonts w:ascii="Arial" w:hAnsi="Arial" w:cs="Arial"/>
              </w:rPr>
              <w:t xml:space="preserve">, </w:t>
            </w:r>
            <w:proofErr w:type="spellStart"/>
            <w:r w:rsidR="001E5E28" w:rsidRPr="00594C92">
              <w:rPr>
                <w:rFonts w:ascii="Arial" w:hAnsi="Arial" w:cs="Arial"/>
              </w:rPr>
              <w:t>n</w:t>
            </w:r>
            <w:r w:rsidRPr="00594C92">
              <w:rPr>
                <w:rFonts w:ascii="Arial" w:hAnsi="Arial" w:cs="Arial"/>
              </w:rPr>
              <w:t>pgo.sum</w:t>
            </w:r>
            <w:proofErr w:type="spellEnd"/>
          </w:p>
          <w:p w14:paraId="19286058" w14:textId="5CD9B71F" w:rsidR="001E5E28" w:rsidRPr="00594C92" w:rsidRDefault="001E5E28" w:rsidP="0017122D">
            <w:pPr>
              <w:rPr>
                <w:rFonts w:ascii="Arial" w:hAnsi="Arial" w:cs="Arial"/>
              </w:rPr>
            </w:pPr>
            <w:proofErr w:type="spellStart"/>
            <w:r w:rsidRPr="00594C92">
              <w:rPr>
                <w:rFonts w:ascii="Arial" w:hAnsi="Arial" w:cs="Arial"/>
              </w:rPr>
              <w:t>noi.win</w:t>
            </w:r>
            <w:proofErr w:type="spellEnd"/>
          </w:p>
          <w:p w14:paraId="06C58EA0" w14:textId="77777777" w:rsidR="00CC4DB7" w:rsidRPr="00594C92" w:rsidRDefault="00CC4DB7" w:rsidP="0017122D">
            <w:pPr>
              <w:rPr>
                <w:rFonts w:ascii="Arial" w:hAnsi="Arial" w:cs="Arial"/>
              </w:rPr>
            </w:pPr>
            <w:r w:rsidRPr="00594C92">
              <w:rPr>
                <w:rFonts w:ascii="Arial" w:hAnsi="Arial" w:cs="Arial"/>
              </w:rPr>
              <w:t>BI</w:t>
            </w:r>
          </w:p>
        </w:tc>
      </w:tr>
      <w:tr w:rsidR="00CC4DB7" w:rsidRPr="00CC4DB7" w14:paraId="3C2DDE58" w14:textId="77777777" w:rsidTr="001E5E28">
        <w:tc>
          <w:tcPr>
            <w:tcW w:w="1435" w:type="dxa"/>
          </w:tcPr>
          <w:p w14:paraId="07E8F32C" w14:textId="2E71F033" w:rsidR="00CC4DB7" w:rsidRPr="00CC4DB7" w:rsidRDefault="00CC4DB7" w:rsidP="0017122D">
            <w:pPr>
              <w:rPr>
                <w:rFonts w:ascii="Arial" w:hAnsi="Arial" w:cs="Arial"/>
              </w:rPr>
            </w:pPr>
            <w:r w:rsidRPr="00CC4DB7">
              <w:rPr>
                <w:rFonts w:ascii="Arial" w:hAnsi="Arial" w:cs="Arial"/>
              </w:rPr>
              <w:t>Regional sea surface temperature</w:t>
            </w:r>
            <w:r w:rsidR="001E5E28">
              <w:rPr>
                <w:rFonts w:ascii="Arial" w:hAnsi="Arial" w:cs="Arial"/>
              </w:rPr>
              <w:t xml:space="preserve"> and salinity</w:t>
            </w:r>
          </w:p>
        </w:tc>
        <w:tc>
          <w:tcPr>
            <w:tcW w:w="5310" w:type="dxa"/>
          </w:tcPr>
          <w:p w14:paraId="0EC59131" w14:textId="54EC0906" w:rsidR="00CC4DB7" w:rsidRPr="00CC4DB7" w:rsidRDefault="001E5E28" w:rsidP="0017122D">
            <w:pPr>
              <w:rPr>
                <w:rFonts w:ascii="Arial" w:hAnsi="Arial" w:cs="Arial"/>
              </w:rPr>
            </w:pPr>
            <w:r>
              <w:rPr>
                <w:rFonts w:ascii="Arial" w:hAnsi="Arial" w:cs="Arial"/>
              </w:rPr>
              <w:t xml:space="preserve">Averaged </w:t>
            </w:r>
            <w:r w:rsidR="00CC4DB7" w:rsidRPr="00CC4DB7">
              <w:rPr>
                <w:rFonts w:ascii="Arial" w:hAnsi="Arial" w:cs="Arial"/>
              </w:rPr>
              <w:t xml:space="preserve">Entrance Island </w:t>
            </w:r>
            <w:r>
              <w:rPr>
                <w:rFonts w:ascii="Arial" w:hAnsi="Arial" w:cs="Arial"/>
              </w:rPr>
              <w:t>and Pine Island</w:t>
            </w:r>
            <w:r w:rsidR="00CC4DB7" w:rsidRPr="00CC4DB7">
              <w:rPr>
                <w:rFonts w:ascii="Arial" w:hAnsi="Arial" w:cs="Arial"/>
              </w:rPr>
              <w:t xml:space="preserve"> SST</w:t>
            </w:r>
          </w:p>
          <w:p w14:paraId="4C5FACBD" w14:textId="618BBC7B" w:rsidR="00CC4DB7" w:rsidRPr="00CC4DB7" w:rsidRDefault="001E5E28" w:rsidP="0017122D">
            <w:pPr>
              <w:rPr>
                <w:rFonts w:ascii="Arial" w:hAnsi="Arial" w:cs="Arial"/>
              </w:rPr>
            </w:pPr>
            <w:r>
              <w:rPr>
                <w:rFonts w:ascii="Arial" w:hAnsi="Arial" w:cs="Arial"/>
              </w:rPr>
              <w:t xml:space="preserve">Monthly </w:t>
            </w:r>
            <w:r w:rsidR="00CC4DB7" w:rsidRPr="00CC4DB7">
              <w:rPr>
                <w:rFonts w:ascii="Arial" w:hAnsi="Arial" w:cs="Arial"/>
              </w:rPr>
              <w:t>Entrance Island SST</w:t>
            </w:r>
            <w:r>
              <w:rPr>
                <w:rFonts w:ascii="Arial" w:hAnsi="Arial" w:cs="Arial"/>
              </w:rPr>
              <w:t>(Apr, Jun)</w:t>
            </w:r>
          </w:p>
          <w:p w14:paraId="0D72A162" w14:textId="11950311" w:rsidR="00CC4DB7" w:rsidRPr="00CC4DB7" w:rsidRDefault="001E5E28" w:rsidP="0017122D">
            <w:pPr>
              <w:rPr>
                <w:rFonts w:ascii="Arial" w:hAnsi="Arial" w:cs="Arial"/>
              </w:rPr>
            </w:pPr>
            <w:r>
              <w:rPr>
                <w:rFonts w:ascii="Arial" w:hAnsi="Arial" w:cs="Arial"/>
              </w:rPr>
              <w:t xml:space="preserve">Monthly </w:t>
            </w:r>
            <w:r w:rsidR="00CC4DB7" w:rsidRPr="00CC4DB7">
              <w:rPr>
                <w:rFonts w:ascii="Arial" w:hAnsi="Arial" w:cs="Arial"/>
              </w:rPr>
              <w:t>Pine Island April SST</w:t>
            </w:r>
            <w:r>
              <w:rPr>
                <w:rFonts w:ascii="Arial" w:hAnsi="Arial" w:cs="Arial"/>
              </w:rPr>
              <w:t xml:space="preserve"> (Apr, May, Jun, Jul)</w:t>
            </w:r>
          </w:p>
          <w:p w14:paraId="44F78B88" w14:textId="77777777" w:rsidR="001E5E28" w:rsidRDefault="001E5E28" w:rsidP="0017122D">
            <w:pPr>
              <w:rPr>
                <w:rFonts w:ascii="Arial" w:hAnsi="Arial" w:cs="Arial"/>
              </w:rPr>
            </w:pPr>
          </w:p>
          <w:p w14:paraId="553CC2D6" w14:textId="63AC083D" w:rsidR="00CC4DB7" w:rsidRPr="00CC4DB7" w:rsidRDefault="001E5E28" w:rsidP="0017122D">
            <w:pPr>
              <w:rPr>
                <w:rFonts w:ascii="Arial" w:hAnsi="Arial" w:cs="Arial"/>
              </w:rPr>
            </w:pPr>
            <w:r>
              <w:rPr>
                <w:rFonts w:ascii="Arial" w:hAnsi="Arial" w:cs="Arial"/>
              </w:rPr>
              <w:t xml:space="preserve">Annual </w:t>
            </w:r>
            <w:r w:rsidR="00CC4DB7" w:rsidRPr="00CC4DB7">
              <w:rPr>
                <w:rFonts w:ascii="Arial" w:hAnsi="Arial" w:cs="Arial"/>
              </w:rPr>
              <w:t xml:space="preserve">Gulf of Alaska SST </w:t>
            </w:r>
          </w:p>
          <w:p w14:paraId="563B75C1" w14:textId="77777777" w:rsidR="00CC4DB7" w:rsidRDefault="001E5E28" w:rsidP="001E5E28">
            <w:pPr>
              <w:rPr>
                <w:rFonts w:ascii="Arial" w:hAnsi="Arial" w:cs="Arial"/>
              </w:rPr>
            </w:pPr>
            <w:r>
              <w:rPr>
                <w:rFonts w:ascii="Arial" w:hAnsi="Arial" w:cs="Arial"/>
              </w:rPr>
              <w:t xml:space="preserve">Summer </w:t>
            </w:r>
            <w:r w:rsidR="00CC4DB7" w:rsidRPr="00CC4DB7">
              <w:rPr>
                <w:rFonts w:ascii="Arial" w:hAnsi="Arial" w:cs="Arial"/>
              </w:rPr>
              <w:t>Gulf of Alaska SST</w:t>
            </w:r>
            <w:r w:rsidRPr="00CC4DB7">
              <w:rPr>
                <w:rFonts w:ascii="Arial" w:hAnsi="Arial" w:cs="Arial"/>
              </w:rPr>
              <w:t>(Jun, Jul, Aug)</w:t>
            </w:r>
          </w:p>
          <w:p w14:paraId="5C166FC3" w14:textId="63F7F658" w:rsidR="001E5E28" w:rsidRDefault="001E5E28" w:rsidP="001E5E28">
            <w:pPr>
              <w:rPr>
                <w:rFonts w:ascii="Arial" w:hAnsi="Arial" w:cs="Arial"/>
              </w:rPr>
            </w:pPr>
            <w:r>
              <w:rPr>
                <w:rFonts w:ascii="Arial" w:hAnsi="Arial" w:cs="Arial"/>
              </w:rPr>
              <w:t xml:space="preserve">Autumn </w:t>
            </w:r>
            <w:r w:rsidRPr="00CC4DB7">
              <w:rPr>
                <w:rFonts w:ascii="Arial" w:hAnsi="Arial" w:cs="Arial"/>
              </w:rPr>
              <w:t>Gulf of Alaska SST</w:t>
            </w:r>
            <w:r>
              <w:rPr>
                <w:rFonts w:ascii="Arial" w:hAnsi="Arial" w:cs="Arial"/>
              </w:rPr>
              <w:t>(Sep, Oct, Nov</w:t>
            </w:r>
            <w:r w:rsidRPr="00CC4DB7">
              <w:rPr>
                <w:rFonts w:ascii="Arial" w:hAnsi="Arial" w:cs="Arial"/>
              </w:rPr>
              <w:t>)</w:t>
            </w:r>
          </w:p>
          <w:p w14:paraId="170B7E9C" w14:textId="2A1C2C15" w:rsidR="001E5E28" w:rsidRPr="00CC4DB7" w:rsidRDefault="00594C92" w:rsidP="001E5E28">
            <w:pPr>
              <w:rPr>
                <w:rFonts w:ascii="Arial" w:hAnsi="Arial" w:cs="Arial"/>
              </w:rPr>
            </w:pPr>
            <w:r>
              <w:rPr>
                <w:rFonts w:ascii="Arial" w:hAnsi="Arial" w:cs="Arial"/>
              </w:rPr>
              <w:t xml:space="preserve">Averaged </w:t>
            </w:r>
            <w:r w:rsidR="001E5E28">
              <w:rPr>
                <w:rFonts w:ascii="Arial" w:hAnsi="Arial" w:cs="Arial"/>
              </w:rPr>
              <w:t>Race Rocks and Amph</w:t>
            </w:r>
            <w:r>
              <w:rPr>
                <w:rFonts w:ascii="Arial" w:hAnsi="Arial" w:cs="Arial"/>
              </w:rPr>
              <w:t xml:space="preserve">itrite Point </w:t>
            </w:r>
            <w:r w:rsidR="001E5E28">
              <w:rPr>
                <w:rFonts w:ascii="Arial" w:hAnsi="Arial" w:cs="Arial"/>
              </w:rPr>
              <w:t>SSS</w:t>
            </w:r>
            <w:r>
              <w:rPr>
                <w:rFonts w:ascii="Arial" w:hAnsi="Arial" w:cs="Arial"/>
              </w:rPr>
              <w:t xml:space="preserve"> (Jul, Aug,</w:t>
            </w:r>
            <w:ins w:id="48" w:author="David Patterson" w:date="2021-02-23T12:12:00Z">
              <w:r w:rsidR="00E0194F">
                <w:rPr>
                  <w:rFonts w:ascii="Arial" w:hAnsi="Arial" w:cs="Arial"/>
                </w:rPr>
                <w:t xml:space="preserve"> </w:t>
              </w:r>
            </w:ins>
            <w:r>
              <w:rPr>
                <w:rFonts w:ascii="Arial" w:hAnsi="Arial" w:cs="Arial"/>
              </w:rPr>
              <w:t>Sep)</w:t>
            </w:r>
          </w:p>
        </w:tc>
        <w:tc>
          <w:tcPr>
            <w:tcW w:w="2436" w:type="dxa"/>
          </w:tcPr>
          <w:p w14:paraId="73A4FE98" w14:textId="578CD65C" w:rsidR="00D51932" w:rsidRPr="00594C92" w:rsidRDefault="001E5E28" w:rsidP="0017122D">
            <w:pPr>
              <w:rPr>
                <w:rFonts w:ascii="Arial" w:hAnsi="Arial" w:cs="Arial"/>
              </w:rPr>
            </w:pPr>
            <w:proofErr w:type="spellStart"/>
            <w:r w:rsidRPr="00594C92">
              <w:rPr>
                <w:rFonts w:ascii="Arial" w:hAnsi="Arial" w:cs="Arial"/>
              </w:rPr>
              <w:t>e</w:t>
            </w:r>
            <w:r w:rsidR="00D51932" w:rsidRPr="00594C92">
              <w:rPr>
                <w:rFonts w:ascii="Arial" w:hAnsi="Arial" w:cs="Arial"/>
              </w:rPr>
              <w:t>isst</w:t>
            </w:r>
            <w:proofErr w:type="spellEnd"/>
            <w:r w:rsidRPr="00594C92">
              <w:rPr>
                <w:rFonts w:ascii="Arial" w:hAnsi="Arial" w:cs="Arial"/>
              </w:rPr>
              <w:t xml:space="preserve">, </w:t>
            </w:r>
            <w:proofErr w:type="spellStart"/>
            <w:r w:rsidRPr="00594C92">
              <w:rPr>
                <w:rFonts w:ascii="Arial" w:hAnsi="Arial" w:cs="Arial"/>
              </w:rPr>
              <w:t>pisst</w:t>
            </w:r>
            <w:proofErr w:type="spellEnd"/>
          </w:p>
          <w:p w14:paraId="6ACF7757" w14:textId="1D5D15B6" w:rsidR="00CC4DB7" w:rsidRPr="00594C92" w:rsidRDefault="00CC4DB7" w:rsidP="0017122D">
            <w:pPr>
              <w:rPr>
                <w:rFonts w:ascii="Arial" w:hAnsi="Arial" w:cs="Arial"/>
              </w:rPr>
            </w:pPr>
            <w:proofErr w:type="spellStart"/>
            <w:r w:rsidRPr="00594C92">
              <w:rPr>
                <w:rFonts w:ascii="Arial" w:hAnsi="Arial" w:cs="Arial"/>
              </w:rPr>
              <w:t>apesst</w:t>
            </w:r>
            <w:proofErr w:type="spellEnd"/>
            <w:r w:rsidR="001E5E28" w:rsidRPr="00594C92">
              <w:rPr>
                <w:rFonts w:ascii="Arial" w:hAnsi="Arial" w:cs="Arial"/>
              </w:rPr>
              <w:t xml:space="preserve">, </w:t>
            </w:r>
            <w:proofErr w:type="spellStart"/>
            <w:r w:rsidRPr="00594C92">
              <w:rPr>
                <w:rFonts w:ascii="Arial" w:hAnsi="Arial" w:cs="Arial"/>
              </w:rPr>
              <w:t>jnesst</w:t>
            </w:r>
            <w:proofErr w:type="spellEnd"/>
          </w:p>
          <w:p w14:paraId="7B9BFF6A" w14:textId="2AA28ABB" w:rsidR="001E5E28" w:rsidRPr="00594C92" w:rsidRDefault="00CC4DB7" w:rsidP="001E5E28">
            <w:pPr>
              <w:rPr>
                <w:rFonts w:ascii="Arial" w:hAnsi="Arial" w:cs="Arial"/>
              </w:rPr>
            </w:pPr>
            <w:proofErr w:type="spellStart"/>
            <w:r w:rsidRPr="00594C92">
              <w:rPr>
                <w:rFonts w:ascii="Arial" w:hAnsi="Arial" w:cs="Arial"/>
              </w:rPr>
              <w:t>appsst</w:t>
            </w:r>
            <w:proofErr w:type="spellEnd"/>
            <w:r w:rsidR="001E5E28" w:rsidRPr="00594C92">
              <w:rPr>
                <w:rFonts w:ascii="Arial" w:hAnsi="Arial" w:cs="Arial"/>
              </w:rPr>
              <w:t xml:space="preserve">, </w:t>
            </w:r>
            <w:proofErr w:type="spellStart"/>
            <w:r w:rsidRPr="00594C92">
              <w:rPr>
                <w:rFonts w:ascii="Arial" w:hAnsi="Arial" w:cs="Arial"/>
              </w:rPr>
              <w:t>mapsst</w:t>
            </w:r>
            <w:proofErr w:type="spellEnd"/>
            <w:r w:rsidR="001E5E28" w:rsidRPr="00594C92">
              <w:rPr>
                <w:rFonts w:ascii="Arial" w:hAnsi="Arial" w:cs="Arial"/>
              </w:rPr>
              <w:t xml:space="preserve">, </w:t>
            </w:r>
            <w:proofErr w:type="spellStart"/>
            <w:r w:rsidR="001E5E28" w:rsidRPr="00594C92">
              <w:rPr>
                <w:rFonts w:ascii="Arial" w:hAnsi="Arial" w:cs="Arial"/>
              </w:rPr>
              <w:t>jnpsst</w:t>
            </w:r>
            <w:proofErr w:type="spellEnd"/>
          </w:p>
          <w:p w14:paraId="67397670" w14:textId="79645D2F" w:rsidR="00CC4DB7" w:rsidRPr="00594C92" w:rsidRDefault="00CC4DB7" w:rsidP="0017122D">
            <w:pPr>
              <w:rPr>
                <w:rFonts w:ascii="Arial" w:hAnsi="Arial" w:cs="Arial"/>
              </w:rPr>
            </w:pPr>
            <w:proofErr w:type="spellStart"/>
            <w:r w:rsidRPr="00594C92">
              <w:rPr>
                <w:rFonts w:ascii="Arial" w:hAnsi="Arial" w:cs="Arial"/>
              </w:rPr>
              <w:t>jlpsst</w:t>
            </w:r>
            <w:proofErr w:type="spellEnd"/>
          </w:p>
          <w:p w14:paraId="22818B2B" w14:textId="2A5D0A58" w:rsidR="00CC4DB7" w:rsidRPr="00594C92" w:rsidRDefault="00D51932" w:rsidP="0017122D">
            <w:pPr>
              <w:rPr>
                <w:rFonts w:ascii="Arial" w:hAnsi="Arial" w:cs="Arial"/>
              </w:rPr>
            </w:pPr>
            <w:proofErr w:type="spellStart"/>
            <w:r w:rsidRPr="00594C92">
              <w:rPr>
                <w:rFonts w:ascii="Arial" w:hAnsi="Arial" w:cs="Arial"/>
              </w:rPr>
              <w:t>ocean.sst.annual</w:t>
            </w:r>
            <w:proofErr w:type="spellEnd"/>
          </w:p>
          <w:p w14:paraId="3DC522BE" w14:textId="2ED42219" w:rsidR="00CC4DB7" w:rsidRPr="00594C92" w:rsidRDefault="001E5E28" w:rsidP="0017122D">
            <w:pPr>
              <w:rPr>
                <w:rFonts w:ascii="Arial" w:hAnsi="Arial" w:cs="Arial"/>
              </w:rPr>
            </w:pPr>
            <w:proofErr w:type="spellStart"/>
            <w:r w:rsidRPr="00594C92">
              <w:rPr>
                <w:rFonts w:ascii="Arial" w:hAnsi="Arial" w:cs="Arial"/>
              </w:rPr>
              <w:t>ocean.sst.sum</w:t>
            </w:r>
            <w:proofErr w:type="spellEnd"/>
          </w:p>
          <w:p w14:paraId="1B2CD5C7" w14:textId="5886B6EB" w:rsidR="001E5E28" w:rsidRPr="00594C92" w:rsidRDefault="001E5E28" w:rsidP="0017122D">
            <w:pPr>
              <w:rPr>
                <w:rFonts w:ascii="Arial" w:hAnsi="Arial" w:cs="Arial"/>
              </w:rPr>
            </w:pPr>
            <w:proofErr w:type="spellStart"/>
            <w:r w:rsidRPr="00594C92">
              <w:rPr>
                <w:rFonts w:ascii="Arial" w:hAnsi="Arial" w:cs="Arial"/>
              </w:rPr>
              <w:t>ocean.sst.aut</w:t>
            </w:r>
            <w:proofErr w:type="spellEnd"/>
          </w:p>
          <w:p w14:paraId="5EC4BA59" w14:textId="6AC19B40" w:rsidR="001E5E28" w:rsidRPr="00594C92" w:rsidRDefault="001E5E28" w:rsidP="0017122D">
            <w:pPr>
              <w:rPr>
                <w:rFonts w:ascii="Arial" w:hAnsi="Arial" w:cs="Arial"/>
              </w:rPr>
            </w:pPr>
            <w:r w:rsidRPr="00594C92">
              <w:rPr>
                <w:rFonts w:ascii="Arial" w:hAnsi="Arial" w:cs="Arial"/>
              </w:rPr>
              <w:t>stn2js</w:t>
            </w:r>
          </w:p>
        </w:tc>
      </w:tr>
      <w:tr w:rsidR="00CC4DB7" w:rsidRPr="00CC4DB7" w14:paraId="74082930" w14:textId="77777777" w:rsidTr="001E5E28">
        <w:tc>
          <w:tcPr>
            <w:tcW w:w="1435" w:type="dxa"/>
          </w:tcPr>
          <w:p w14:paraId="46B7B308" w14:textId="77777777" w:rsidR="00CC4DB7" w:rsidRPr="00CC4DB7" w:rsidRDefault="00CC4DB7" w:rsidP="0017122D">
            <w:pPr>
              <w:rPr>
                <w:rFonts w:ascii="Arial" w:hAnsi="Arial" w:cs="Arial"/>
              </w:rPr>
            </w:pPr>
            <w:r w:rsidRPr="00CC4DB7">
              <w:rPr>
                <w:rFonts w:ascii="Arial" w:hAnsi="Arial" w:cs="Arial"/>
              </w:rPr>
              <w:t>Wind stress</w:t>
            </w:r>
          </w:p>
        </w:tc>
        <w:tc>
          <w:tcPr>
            <w:tcW w:w="5310" w:type="dxa"/>
          </w:tcPr>
          <w:p w14:paraId="7EFBAC6E" w14:textId="77777777" w:rsidR="00E0194F" w:rsidRDefault="00594C92" w:rsidP="0017122D">
            <w:pPr>
              <w:rPr>
                <w:ins w:id="49" w:author="David Patterson" w:date="2021-02-23T12:12:00Z"/>
                <w:rFonts w:ascii="Arial" w:hAnsi="Arial" w:cs="Arial"/>
              </w:rPr>
            </w:pPr>
            <w:r>
              <w:rPr>
                <w:rFonts w:ascii="Arial" w:hAnsi="Arial" w:cs="Arial"/>
              </w:rPr>
              <w:t xml:space="preserve">Annual, </w:t>
            </w:r>
          </w:p>
          <w:p w14:paraId="105C0450" w14:textId="276BBB9A" w:rsidR="00CC4DB7" w:rsidRPr="00CC4DB7" w:rsidRDefault="00594C92" w:rsidP="0017122D">
            <w:pPr>
              <w:rPr>
                <w:rFonts w:ascii="Arial" w:hAnsi="Arial" w:cs="Arial"/>
              </w:rPr>
            </w:pPr>
            <w:del w:id="50" w:author="David Patterson" w:date="2021-02-23T12:12:00Z">
              <w:r w:rsidDel="00E0194F">
                <w:rPr>
                  <w:rFonts w:ascii="Arial" w:hAnsi="Arial" w:cs="Arial"/>
                </w:rPr>
                <w:delText>s</w:delText>
              </w:r>
            </w:del>
            <w:ins w:id="51" w:author="David Patterson" w:date="2021-02-23T12:12:00Z">
              <w:r w:rsidR="00E0194F">
                <w:rPr>
                  <w:rFonts w:ascii="Arial" w:hAnsi="Arial" w:cs="Arial"/>
                </w:rPr>
                <w:t>S</w:t>
              </w:r>
            </w:ins>
            <w:r>
              <w:rPr>
                <w:rFonts w:ascii="Arial" w:hAnsi="Arial" w:cs="Arial"/>
              </w:rPr>
              <w:t>pring</w:t>
            </w:r>
            <w:r w:rsidR="00CC4DB7" w:rsidRPr="00CC4DB7">
              <w:rPr>
                <w:rFonts w:ascii="Arial" w:hAnsi="Arial" w:cs="Arial"/>
              </w:rPr>
              <w:t xml:space="preserve"> upwelling-</w:t>
            </w:r>
            <w:proofErr w:type="spellStart"/>
            <w:r w:rsidR="00CC4DB7" w:rsidRPr="00CC4DB7">
              <w:rPr>
                <w:rFonts w:ascii="Arial" w:hAnsi="Arial" w:cs="Arial"/>
              </w:rPr>
              <w:t>favoured</w:t>
            </w:r>
            <w:proofErr w:type="spellEnd"/>
            <w:r w:rsidR="00CC4DB7" w:rsidRPr="00CC4DB7">
              <w:rPr>
                <w:rFonts w:ascii="Arial" w:hAnsi="Arial" w:cs="Arial"/>
              </w:rPr>
              <w:t xml:space="preserve"> at </w:t>
            </w:r>
            <w:r>
              <w:rPr>
                <w:rFonts w:ascii="Arial" w:hAnsi="Arial" w:cs="Arial"/>
              </w:rPr>
              <w:t>Central Coast</w:t>
            </w:r>
          </w:p>
          <w:p w14:paraId="2764C206" w14:textId="6B08BA8A" w:rsidR="00594C92" w:rsidDel="00E0194F" w:rsidRDefault="00594C92" w:rsidP="0017122D">
            <w:pPr>
              <w:rPr>
                <w:del w:id="52" w:author="David Patterson" w:date="2021-02-23T12:12:00Z"/>
                <w:rFonts w:ascii="Arial" w:hAnsi="Arial" w:cs="Arial"/>
              </w:rPr>
            </w:pPr>
          </w:p>
          <w:p w14:paraId="351E32B3" w14:textId="3B8CE61D" w:rsidR="00CC4DB7" w:rsidRPr="00CC4DB7" w:rsidRDefault="00594C92" w:rsidP="0017122D">
            <w:pPr>
              <w:rPr>
                <w:rFonts w:ascii="Arial" w:hAnsi="Arial" w:cs="Arial"/>
              </w:rPr>
            </w:pPr>
            <w:r>
              <w:rPr>
                <w:rFonts w:ascii="Arial" w:hAnsi="Arial" w:cs="Arial"/>
              </w:rPr>
              <w:lastRenderedPageBreak/>
              <w:t>Summer</w:t>
            </w:r>
            <w:r w:rsidR="00CC4DB7" w:rsidRPr="00CC4DB7">
              <w:rPr>
                <w:rFonts w:ascii="Arial" w:hAnsi="Arial" w:cs="Arial"/>
              </w:rPr>
              <w:t xml:space="preserve"> </w:t>
            </w:r>
            <w:proofErr w:type="spellStart"/>
            <w:r>
              <w:rPr>
                <w:rFonts w:ascii="Arial" w:hAnsi="Arial" w:cs="Arial"/>
              </w:rPr>
              <w:t>downwelli</w:t>
            </w:r>
            <w:r w:rsidR="00CC4DB7" w:rsidRPr="00CC4DB7">
              <w:rPr>
                <w:rFonts w:ascii="Arial" w:hAnsi="Arial" w:cs="Arial"/>
              </w:rPr>
              <w:t>ng-favoured</w:t>
            </w:r>
            <w:proofErr w:type="spellEnd"/>
            <w:r w:rsidR="00CC4DB7" w:rsidRPr="00CC4DB7">
              <w:rPr>
                <w:rFonts w:ascii="Arial" w:hAnsi="Arial" w:cs="Arial"/>
              </w:rPr>
              <w:t xml:space="preserve"> </w:t>
            </w:r>
            <w:r>
              <w:rPr>
                <w:rFonts w:ascii="Arial" w:hAnsi="Arial" w:cs="Arial"/>
              </w:rPr>
              <w:t>at Central Coast</w:t>
            </w:r>
          </w:p>
          <w:p w14:paraId="5B783071" w14:textId="252FC9AE" w:rsidR="00594C92" w:rsidRPr="00CC4DB7" w:rsidRDefault="00CC4DB7" w:rsidP="00594C92">
            <w:pPr>
              <w:rPr>
                <w:rFonts w:ascii="Arial" w:hAnsi="Arial" w:cs="Arial"/>
              </w:rPr>
            </w:pPr>
            <w:r w:rsidRPr="00CC4DB7">
              <w:rPr>
                <w:rFonts w:ascii="Arial" w:hAnsi="Arial" w:cs="Arial"/>
              </w:rPr>
              <w:t>Annual</w:t>
            </w:r>
            <w:r w:rsidR="00594C92">
              <w:rPr>
                <w:rFonts w:ascii="Arial" w:hAnsi="Arial" w:cs="Arial"/>
              </w:rPr>
              <w:t>, autumn and winter</w:t>
            </w:r>
            <w:r w:rsidRPr="00CC4DB7">
              <w:rPr>
                <w:rFonts w:ascii="Arial" w:hAnsi="Arial" w:cs="Arial"/>
              </w:rPr>
              <w:t xml:space="preserve"> </w:t>
            </w:r>
            <w:proofErr w:type="spellStart"/>
            <w:r w:rsidR="00594C92">
              <w:rPr>
                <w:rFonts w:ascii="Arial" w:hAnsi="Arial" w:cs="Arial"/>
              </w:rPr>
              <w:t>downwel</w:t>
            </w:r>
            <w:r w:rsidRPr="00CC4DB7">
              <w:rPr>
                <w:rFonts w:ascii="Arial" w:hAnsi="Arial" w:cs="Arial"/>
              </w:rPr>
              <w:t>ling-favoured</w:t>
            </w:r>
            <w:proofErr w:type="spellEnd"/>
            <w:r w:rsidRPr="00CC4DB7">
              <w:rPr>
                <w:rFonts w:ascii="Arial" w:hAnsi="Arial" w:cs="Arial"/>
              </w:rPr>
              <w:t xml:space="preserve"> at </w:t>
            </w:r>
            <w:r w:rsidR="00594C92" w:rsidRPr="00CC4DB7">
              <w:rPr>
                <w:rFonts w:ascii="Arial" w:hAnsi="Arial" w:cs="Arial"/>
              </w:rPr>
              <w:t>Prince Rupert District</w:t>
            </w:r>
          </w:p>
          <w:p w14:paraId="279EE3C6" w14:textId="77777777" w:rsidR="00594C92" w:rsidRDefault="00594C92" w:rsidP="00594C92">
            <w:pPr>
              <w:rPr>
                <w:rFonts w:ascii="Arial" w:hAnsi="Arial" w:cs="Arial"/>
              </w:rPr>
            </w:pPr>
          </w:p>
          <w:p w14:paraId="49A2AA1A" w14:textId="72C104B9" w:rsidR="00CC4DB7" w:rsidRPr="00CC4DB7" w:rsidRDefault="00594C92" w:rsidP="0017122D">
            <w:pPr>
              <w:rPr>
                <w:rFonts w:ascii="Arial" w:hAnsi="Arial" w:cs="Arial"/>
              </w:rPr>
            </w:pPr>
            <w:r w:rsidRPr="00CC4DB7">
              <w:rPr>
                <w:rFonts w:ascii="Arial" w:hAnsi="Arial" w:cs="Arial"/>
              </w:rPr>
              <w:t>Annual</w:t>
            </w:r>
            <w:r>
              <w:rPr>
                <w:rFonts w:ascii="Arial" w:hAnsi="Arial" w:cs="Arial"/>
              </w:rPr>
              <w:t xml:space="preserve"> and winter</w:t>
            </w:r>
            <w:r w:rsidRPr="00CC4DB7">
              <w:rPr>
                <w:rFonts w:ascii="Arial" w:hAnsi="Arial" w:cs="Arial"/>
              </w:rPr>
              <w:t xml:space="preserve"> </w:t>
            </w:r>
            <w:proofErr w:type="spellStart"/>
            <w:r>
              <w:rPr>
                <w:rFonts w:ascii="Arial" w:hAnsi="Arial" w:cs="Arial"/>
              </w:rPr>
              <w:t>downwel</w:t>
            </w:r>
            <w:r w:rsidRPr="00CC4DB7">
              <w:rPr>
                <w:rFonts w:ascii="Arial" w:hAnsi="Arial" w:cs="Arial"/>
              </w:rPr>
              <w:t>ling-favoured</w:t>
            </w:r>
            <w:proofErr w:type="spellEnd"/>
            <w:r w:rsidRPr="00CC4DB7">
              <w:rPr>
                <w:rFonts w:ascii="Arial" w:hAnsi="Arial" w:cs="Arial"/>
              </w:rPr>
              <w:t xml:space="preserve"> at Prince Rupert District</w:t>
            </w:r>
          </w:p>
        </w:tc>
        <w:tc>
          <w:tcPr>
            <w:tcW w:w="2436" w:type="dxa"/>
          </w:tcPr>
          <w:p w14:paraId="4C426D32" w14:textId="275314DA" w:rsidR="00CC4DB7" w:rsidRPr="00594C92" w:rsidRDefault="00CC4DB7" w:rsidP="0017122D">
            <w:pPr>
              <w:rPr>
                <w:rFonts w:ascii="Arial" w:hAnsi="Arial" w:cs="Arial"/>
              </w:rPr>
            </w:pPr>
            <w:proofErr w:type="spellStart"/>
            <w:r w:rsidRPr="00594C92">
              <w:rPr>
                <w:rFonts w:ascii="Arial" w:hAnsi="Arial" w:cs="Arial"/>
              </w:rPr>
              <w:lastRenderedPageBreak/>
              <w:t>wind.cc.up.annual</w:t>
            </w:r>
            <w:proofErr w:type="spellEnd"/>
          </w:p>
          <w:p w14:paraId="3953BAF3" w14:textId="31074C3B" w:rsidR="001E5E28" w:rsidRPr="00594C92" w:rsidRDefault="001E5E28" w:rsidP="0017122D">
            <w:pPr>
              <w:rPr>
                <w:rFonts w:ascii="Arial" w:hAnsi="Arial" w:cs="Arial"/>
              </w:rPr>
            </w:pPr>
            <w:proofErr w:type="spellStart"/>
            <w:r w:rsidRPr="00594C92">
              <w:rPr>
                <w:rFonts w:ascii="Arial" w:hAnsi="Arial" w:cs="Arial"/>
              </w:rPr>
              <w:t>wind.cc.up.spr</w:t>
            </w:r>
            <w:proofErr w:type="spellEnd"/>
          </w:p>
          <w:p w14:paraId="2B63E564" w14:textId="73AD6FD1" w:rsidR="00CC4DB7" w:rsidRPr="00594C92" w:rsidRDefault="00D51932" w:rsidP="0017122D">
            <w:pPr>
              <w:rPr>
                <w:rFonts w:ascii="Arial" w:hAnsi="Arial" w:cs="Arial"/>
              </w:rPr>
            </w:pPr>
            <w:proofErr w:type="spellStart"/>
            <w:r w:rsidRPr="00594C92">
              <w:rPr>
                <w:rFonts w:ascii="Arial" w:hAnsi="Arial" w:cs="Arial"/>
              </w:rPr>
              <w:t>wind.cc.dn.sum</w:t>
            </w:r>
            <w:proofErr w:type="spellEnd"/>
          </w:p>
          <w:p w14:paraId="360E43BC" w14:textId="77777777" w:rsidR="00E0194F" w:rsidRDefault="00E0194F" w:rsidP="00594C92">
            <w:pPr>
              <w:rPr>
                <w:ins w:id="53" w:author="David Patterson" w:date="2021-02-23T12:14:00Z"/>
                <w:rFonts w:ascii="Arial" w:hAnsi="Arial" w:cs="Arial"/>
              </w:rPr>
            </w:pPr>
          </w:p>
          <w:p w14:paraId="2BC4BC89" w14:textId="48E937CB" w:rsidR="00594C92" w:rsidRPr="00594C92" w:rsidRDefault="00594C92" w:rsidP="00594C92">
            <w:pPr>
              <w:rPr>
                <w:rFonts w:ascii="Arial" w:hAnsi="Arial" w:cs="Arial"/>
              </w:rPr>
            </w:pPr>
            <w:proofErr w:type="spellStart"/>
            <w:r w:rsidRPr="00594C92">
              <w:rPr>
                <w:rFonts w:ascii="Arial" w:hAnsi="Arial" w:cs="Arial"/>
              </w:rPr>
              <w:t>wind.prd.dn.annual</w:t>
            </w:r>
            <w:proofErr w:type="spellEnd"/>
          </w:p>
          <w:p w14:paraId="3263F915" w14:textId="557EC078" w:rsidR="00CC4DB7" w:rsidRPr="00594C92" w:rsidRDefault="00594C92" w:rsidP="0017122D">
            <w:pPr>
              <w:rPr>
                <w:rFonts w:ascii="Arial" w:hAnsi="Arial" w:cs="Arial"/>
              </w:rPr>
            </w:pPr>
            <w:proofErr w:type="spellStart"/>
            <w:r w:rsidRPr="00594C92">
              <w:rPr>
                <w:rFonts w:ascii="Arial" w:hAnsi="Arial" w:cs="Arial"/>
              </w:rPr>
              <w:t>wind.prd.dn.aut</w:t>
            </w:r>
            <w:proofErr w:type="spellEnd"/>
            <w:r w:rsidRPr="00594C92">
              <w:rPr>
                <w:rFonts w:ascii="Arial" w:hAnsi="Arial" w:cs="Arial"/>
              </w:rPr>
              <w:t xml:space="preserve"> </w:t>
            </w:r>
            <w:proofErr w:type="spellStart"/>
            <w:r w:rsidR="00CC4DB7" w:rsidRPr="00594C92">
              <w:rPr>
                <w:rFonts w:ascii="Arial" w:hAnsi="Arial" w:cs="Arial"/>
              </w:rPr>
              <w:t>wind.prd.dn.win</w:t>
            </w:r>
            <w:proofErr w:type="spellEnd"/>
          </w:p>
          <w:p w14:paraId="6DBA99E4" w14:textId="39C1BC9A" w:rsidR="00D51932" w:rsidRPr="00594C92" w:rsidRDefault="00D51932" w:rsidP="00D51932">
            <w:pPr>
              <w:rPr>
                <w:rFonts w:ascii="Arial" w:hAnsi="Arial" w:cs="Arial"/>
              </w:rPr>
            </w:pPr>
            <w:proofErr w:type="spellStart"/>
            <w:r w:rsidRPr="00594C92">
              <w:rPr>
                <w:rFonts w:ascii="Arial" w:hAnsi="Arial" w:cs="Arial"/>
              </w:rPr>
              <w:t>wind.prd.up.</w:t>
            </w:r>
            <w:ins w:id="54" w:author="David Patterson" w:date="2021-02-23T12:14:00Z">
              <w:r w:rsidR="00E0194F">
                <w:rPr>
                  <w:rFonts w:ascii="Arial" w:hAnsi="Arial" w:cs="Arial"/>
                </w:rPr>
                <w:t>annual</w:t>
              </w:r>
            </w:ins>
            <w:proofErr w:type="spellEnd"/>
            <w:del w:id="55" w:author="David Patterson" w:date="2021-02-23T12:14:00Z">
              <w:r w:rsidRPr="00594C92" w:rsidDel="00E0194F">
                <w:rPr>
                  <w:rFonts w:ascii="Arial" w:hAnsi="Arial" w:cs="Arial"/>
                </w:rPr>
                <w:delText>win</w:delText>
              </w:r>
            </w:del>
          </w:p>
          <w:p w14:paraId="4057669B" w14:textId="663D7F86" w:rsidR="00D51932" w:rsidRPr="00594C92" w:rsidRDefault="00CC4DB7" w:rsidP="00E0194F">
            <w:pPr>
              <w:rPr>
                <w:rFonts w:ascii="Arial" w:hAnsi="Arial" w:cs="Arial"/>
              </w:rPr>
            </w:pPr>
            <w:proofErr w:type="spellStart"/>
            <w:r w:rsidRPr="00594C92">
              <w:rPr>
                <w:rFonts w:ascii="Arial" w:hAnsi="Arial" w:cs="Arial"/>
              </w:rPr>
              <w:t>wind.prd.up.</w:t>
            </w:r>
            <w:ins w:id="56" w:author="David Patterson" w:date="2021-02-23T12:14:00Z">
              <w:r w:rsidR="00E0194F">
                <w:rPr>
                  <w:rFonts w:ascii="Arial" w:hAnsi="Arial" w:cs="Arial"/>
                </w:rPr>
                <w:t>win</w:t>
              </w:r>
            </w:ins>
            <w:proofErr w:type="spellEnd"/>
            <w:del w:id="57" w:author="David Patterson" w:date="2021-02-23T12:14:00Z">
              <w:r w:rsidRPr="00594C92" w:rsidDel="00E0194F">
                <w:rPr>
                  <w:rFonts w:ascii="Arial" w:hAnsi="Arial" w:cs="Arial"/>
                </w:rPr>
                <w:delText>annual</w:delText>
              </w:r>
            </w:del>
          </w:p>
        </w:tc>
      </w:tr>
    </w:tbl>
    <w:p w14:paraId="219E7548" w14:textId="77777777" w:rsidR="00CC4DB7" w:rsidRPr="00CC4DB7" w:rsidRDefault="00CC4DB7" w:rsidP="00CC4DB7">
      <w:pPr>
        <w:pStyle w:val="Heading4"/>
      </w:pPr>
      <w:r w:rsidRPr="00CC4DB7">
        <w:lastRenderedPageBreak/>
        <w:t xml:space="preserve">Boosted regression trees model </w:t>
      </w:r>
    </w:p>
    <w:p w14:paraId="57061CC1" w14:textId="705FA590" w:rsidR="00CC4DB7" w:rsidRPr="00CC4DB7" w:rsidRDefault="00CC4DB7" w:rsidP="00CC4DB7">
      <w:pPr>
        <w:rPr>
          <w:rFonts w:ascii="Arial" w:hAnsi="Arial" w:cs="Arial"/>
        </w:rPr>
      </w:pPr>
      <w:r w:rsidRPr="00CC4DB7">
        <w:rPr>
          <w:rFonts w:ascii="Arial" w:hAnsi="Arial" w:cs="Arial"/>
        </w:rPr>
        <w:t xml:space="preserve">A </w:t>
      </w:r>
      <w:r w:rsidR="006B6CE2">
        <w:rPr>
          <w:rFonts w:ascii="Arial" w:hAnsi="Arial" w:cs="Arial"/>
        </w:rPr>
        <w:t>boosted regression trees (BRT,</w:t>
      </w:r>
      <w:r w:rsidR="006B6CE2" w:rsidRPr="006B6CE2">
        <w:rPr>
          <w:rFonts w:ascii="Arial" w:hAnsi="Arial" w:cs="Arial"/>
        </w:rPr>
        <w:t xml:space="preserve"> </w:t>
      </w:r>
      <w:proofErr w:type="spellStart"/>
      <w:r w:rsidR="006B6CE2" w:rsidRPr="00CC4DB7">
        <w:rPr>
          <w:rFonts w:ascii="Arial" w:hAnsi="Arial" w:cs="Arial"/>
        </w:rPr>
        <w:t>Elith</w:t>
      </w:r>
      <w:proofErr w:type="spellEnd"/>
      <w:r w:rsidR="006B6CE2" w:rsidRPr="00CC4DB7">
        <w:rPr>
          <w:rFonts w:ascii="Arial" w:hAnsi="Arial" w:cs="Arial"/>
        </w:rPr>
        <w:t xml:space="preserve"> et al. 2008</w:t>
      </w:r>
      <w:r w:rsidR="006B6CE2">
        <w:rPr>
          <w:rFonts w:ascii="Arial" w:hAnsi="Arial" w:cs="Arial"/>
        </w:rPr>
        <w:t>)</w:t>
      </w:r>
      <w:r w:rsidRPr="00CC4DB7">
        <w:rPr>
          <w:rFonts w:ascii="Arial" w:hAnsi="Arial" w:cs="Arial"/>
        </w:rPr>
        <w:t xml:space="preserve"> </w:t>
      </w:r>
      <w:r w:rsidR="006B6CE2">
        <w:rPr>
          <w:rFonts w:ascii="Arial" w:hAnsi="Arial" w:cs="Arial"/>
        </w:rPr>
        <w:t>model</w:t>
      </w:r>
      <w:r w:rsidRPr="00CC4DB7">
        <w:rPr>
          <w:rFonts w:ascii="Arial" w:hAnsi="Arial" w:cs="Arial"/>
        </w:rPr>
        <w:t xml:space="preserve"> was developed to study the mathematical relationships between Sockeye recruitment and multiple environmental co-variates</w:t>
      </w:r>
      <w:r w:rsidR="006B6CE2">
        <w:rPr>
          <w:rFonts w:ascii="Arial" w:hAnsi="Arial" w:cs="Arial"/>
        </w:rPr>
        <w:t xml:space="preserve"> since 2019 (Xu et al., 2019; 2020)</w:t>
      </w:r>
      <w:r w:rsidRPr="00CC4DB7">
        <w:rPr>
          <w:rFonts w:ascii="Arial" w:hAnsi="Arial" w:cs="Arial"/>
        </w:rPr>
        <w:t>. This model is based on a machine learning method and has three advantages: 1) it can fit complex nonlinear relationships easily with multiple predictors; 2) it is not sensitive to outliers and data transformation; and 3) it is able to handle missing data.  The BRT model was implemented using packages of “</w:t>
      </w:r>
      <w:proofErr w:type="spellStart"/>
      <w:r w:rsidRPr="00CC4DB7">
        <w:rPr>
          <w:rFonts w:ascii="Arial" w:hAnsi="Arial" w:cs="Arial"/>
        </w:rPr>
        <w:t>gbm</w:t>
      </w:r>
      <w:proofErr w:type="spellEnd"/>
      <w:r w:rsidRPr="00CC4DB7">
        <w:rPr>
          <w:rFonts w:ascii="Arial" w:hAnsi="Arial" w:cs="Arial"/>
        </w:rPr>
        <w:t>” (generalized boosted regression models, v2.1.5) and “</w:t>
      </w:r>
      <w:proofErr w:type="spellStart"/>
      <w:r w:rsidRPr="00CC4DB7">
        <w:rPr>
          <w:rFonts w:ascii="Arial" w:hAnsi="Arial" w:cs="Arial"/>
        </w:rPr>
        <w:t>dismo</w:t>
      </w:r>
      <w:proofErr w:type="spellEnd"/>
      <w:r w:rsidRPr="00CC4DB7">
        <w:rPr>
          <w:rFonts w:ascii="Arial" w:hAnsi="Arial" w:cs="Arial"/>
        </w:rPr>
        <w:t>” (species distribution modeling, v1.1-4) in R (R Development Core Team 20</w:t>
      </w:r>
      <w:r w:rsidR="006B6CE2">
        <w:rPr>
          <w:rFonts w:ascii="Arial" w:hAnsi="Arial" w:cs="Arial"/>
        </w:rPr>
        <w:t>21</w:t>
      </w:r>
      <w:r w:rsidRPr="00CC4DB7">
        <w:rPr>
          <w:rFonts w:ascii="Arial" w:hAnsi="Arial" w:cs="Arial"/>
        </w:rPr>
        <w:t xml:space="preserve">). </w:t>
      </w:r>
      <w:r w:rsidR="00104EFE">
        <w:rPr>
          <w:rFonts w:ascii="Arial" w:hAnsi="Arial" w:cs="Arial"/>
        </w:rPr>
        <w:t>No major model changes have been made since last year.</w:t>
      </w:r>
    </w:p>
    <w:p w14:paraId="2089EA89" w14:textId="77777777" w:rsidR="00CC4DB7" w:rsidRPr="00CC4DB7" w:rsidRDefault="00CC4DB7" w:rsidP="00CC4DB7">
      <w:pPr>
        <w:pStyle w:val="Heading3"/>
      </w:pPr>
      <w:r w:rsidRPr="00CC4DB7">
        <w:t>Status and trends</w:t>
      </w:r>
    </w:p>
    <w:p w14:paraId="65F75C1D" w14:textId="6B9CE630" w:rsidR="00CC4DB7" w:rsidRPr="00CC4DB7" w:rsidRDefault="00CC4DB7" w:rsidP="00CC4DB7">
      <w:pPr>
        <w:rPr>
          <w:rFonts w:ascii="Arial" w:hAnsi="Arial" w:cs="Arial"/>
        </w:rPr>
      </w:pPr>
      <w:r w:rsidRPr="00CC4DB7">
        <w:rPr>
          <w:rFonts w:ascii="Arial" w:hAnsi="Arial" w:cs="Arial"/>
        </w:rPr>
        <w:t>Since the late 1990s, most Fraser River Sockeye Salmon stocks have experienced low recruitment. In general, the BRT model fit was able to explain a large proportion of the variability in the recruitment time series (</w:t>
      </w:r>
      <w:r w:rsidRPr="00B219F6">
        <w:rPr>
          <w:rFonts w:ascii="Arial" w:hAnsi="Arial" w:cs="Arial"/>
        </w:rPr>
        <w:t xml:space="preserve">Figure 68-2) with the </w:t>
      </w:r>
      <w:r w:rsidR="00B219F6" w:rsidRPr="00B219F6">
        <w:rPr>
          <w:rFonts w:ascii="Arial" w:hAnsi="Arial" w:cs="Arial"/>
        </w:rPr>
        <w:t>Quesnel</w:t>
      </w:r>
      <w:r w:rsidRPr="00B219F6">
        <w:rPr>
          <w:rFonts w:ascii="Arial" w:hAnsi="Arial" w:cs="Arial"/>
        </w:rPr>
        <w:t xml:space="preserve"> stock a</w:t>
      </w:r>
      <w:r w:rsidR="00B219F6" w:rsidRPr="00B219F6">
        <w:rPr>
          <w:rFonts w:ascii="Arial" w:hAnsi="Arial" w:cs="Arial"/>
        </w:rPr>
        <w:t>chieving the highest level (93.7</w:t>
      </w:r>
      <w:r w:rsidRPr="00B219F6">
        <w:rPr>
          <w:rFonts w:ascii="Arial" w:hAnsi="Arial" w:cs="Arial"/>
        </w:rPr>
        <w:t>%). For the ma</w:t>
      </w:r>
      <w:r w:rsidRPr="00CC4DB7">
        <w:rPr>
          <w:rFonts w:ascii="Arial" w:hAnsi="Arial" w:cs="Arial"/>
        </w:rPr>
        <w:t>jority of stocks the BRT model was able to predict the general recruitment trends, although missing some extremes in the observed values, which in turn was reflected in the relatively small standard deviations in the predic</w:t>
      </w:r>
      <w:bookmarkStart w:id="58" w:name="_GoBack"/>
      <w:bookmarkEnd w:id="58"/>
      <w:r w:rsidRPr="00CC4DB7">
        <w:rPr>
          <w:rFonts w:ascii="Arial" w:hAnsi="Arial" w:cs="Arial"/>
        </w:rPr>
        <w:t xml:space="preserve">tions. </w:t>
      </w:r>
    </w:p>
    <w:p w14:paraId="5D95B646" w14:textId="77777777" w:rsidR="00CC4DB7" w:rsidRPr="00CC4DB7" w:rsidRDefault="00CC4DB7" w:rsidP="00CC4DB7">
      <w:pPr>
        <w:pStyle w:val="Heading3"/>
      </w:pPr>
      <w:r w:rsidRPr="00CC4DB7">
        <w:t>Factors influencing trends</w:t>
      </w:r>
    </w:p>
    <w:p w14:paraId="537E914B" w14:textId="0D6B859E" w:rsidR="00CC4DB7" w:rsidRPr="00CC4DB7" w:rsidRDefault="00CC4DB7" w:rsidP="00CC4DB7">
      <w:pPr>
        <w:rPr>
          <w:rFonts w:ascii="Arial" w:hAnsi="Arial" w:cs="Arial"/>
        </w:rPr>
      </w:pPr>
      <w:r w:rsidRPr="00CC4DB7">
        <w:rPr>
          <w:rFonts w:ascii="Arial" w:hAnsi="Arial" w:cs="Arial"/>
        </w:rPr>
        <w:t xml:space="preserve">For most Fraser River Sockeye Salmon stocks, the </w:t>
      </w:r>
      <w:r w:rsidR="00D63760">
        <w:rPr>
          <w:rFonts w:ascii="Arial" w:hAnsi="Arial" w:cs="Arial"/>
        </w:rPr>
        <w:t>BRT models identified EFS or JUV</w:t>
      </w:r>
      <w:r w:rsidRPr="00CC4DB7">
        <w:rPr>
          <w:rFonts w:ascii="Arial" w:hAnsi="Arial" w:cs="Arial"/>
        </w:rPr>
        <w:t xml:space="preserve"> as the top contributor that had the highest relative influence (%) for predicting Sockeye Salmon recruitment (Figure 68-3). For all stocks (except for the Weaver Creek</w:t>
      </w:r>
      <w:ins w:id="59" w:author="David Patterson" w:date="2021-02-23T12:25:00Z">
        <w:r w:rsidR="003A5BD7">
          <w:rPr>
            <w:rFonts w:ascii="Arial" w:hAnsi="Arial" w:cs="Arial"/>
          </w:rPr>
          <w:t xml:space="preserve"> – </w:t>
        </w:r>
        <w:commentRangeStart w:id="60"/>
        <w:r w:rsidR="003A5BD7">
          <w:rPr>
            <w:rFonts w:ascii="Arial" w:hAnsi="Arial" w:cs="Arial"/>
          </w:rPr>
          <w:t>Ricker</w:t>
        </w:r>
      </w:ins>
      <w:commentRangeEnd w:id="60"/>
      <w:r w:rsidR="008638AC">
        <w:rPr>
          <w:rStyle w:val="CommentReference"/>
        </w:rPr>
        <w:commentReference w:id="60"/>
      </w:r>
      <w:ins w:id="61" w:author="David Patterson" w:date="2021-02-23T12:25:00Z">
        <w:r w:rsidR="003A5BD7">
          <w:rPr>
            <w:rFonts w:ascii="Arial" w:hAnsi="Arial" w:cs="Arial"/>
          </w:rPr>
          <w:t>?</w:t>
        </w:r>
      </w:ins>
      <w:r w:rsidRPr="00CC4DB7">
        <w:rPr>
          <w:rFonts w:ascii="Arial" w:hAnsi="Arial" w:cs="Arial"/>
        </w:rPr>
        <w:t xml:space="preserve">), predicted recruitment showed a </w:t>
      </w:r>
      <w:proofErr w:type="spellStart"/>
      <w:r w:rsidRPr="00CC4DB7">
        <w:rPr>
          <w:rFonts w:ascii="Arial" w:hAnsi="Arial" w:cs="Arial"/>
        </w:rPr>
        <w:t>Beverton</w:t>
      </w:r>
      <w:proofErr w:type="spellEnd"/>
      <w:r w:rsidRPr="00CC4DB7">
        <w:rPr>
          <w:rFonts w:ascii="Arial" w:hAnsi="Arial" w:cs="Arial"/>
        </w:rPr>
        <w:t>-Holt-l</w:t>
      </w:r>
      <w:r w:rsidR="0041280C">
        <w:rPr>
          <w:rFonts w:ascii="Arial" w:hAnsi="Arial" w:cs="Arial"/>
        </w:rPr>
        <w:t>ike relationship with EFS or JUV</w:t>
      </w:r>
      <w:r w:rsidRPr="00CC4DB7">
        <w:rPr>
          <w:rFonts w:ascii="Arial" w:hAnsi="Arial" w:cs="Arial"/>
        </w:rPr>
        <w:t xml:space="preserve">, and the </w:t>
      </w:r>
      <w:r w:rsidRPr="0041280C">
        <w:rPr>
          <w:rFonts w:ascii="Arial" w:hAnsi="Arial" w:cs="Arial"/>
        </w:rPr>
        <w:t xml:space="preserve">relative influences varied from </w:t>
      </w:r>
      <w:r w:rsidR="0041280C" w:rsidRPr="0041280C">
        <w:rPr>
          <w:rFonts w:ascii="Arial" w:hAnsi="Arial" w:cs="Arial"/>
        </w:rPr>
        <w:t>14-91</w:t>
      </w:r>
      <w:r w:rsidRPr="0041280C">
        <w:rPr>
          <w:rFonts w:ascii="Arial" w:hAnsi="Arial" w:cs="Arial"/>
        </w:rPr>
        <w:t>% among different stocks</w:t>
      </w:r>
      <w:r w:rsidRPr="00CC4DB7">
        <w:rPr>
          <w:rFonts w:ascii="Arial" w:hAnsi="Arial" w:cs="Arial"/>
        </w:rPr>
        <w:t>. While the relationship between recruitment and the t</w:t>
      </w:r>
      <w:r w:rsidR="0041280C">
        <w:rPr>
          <w:rFonts w:ascii="Arial" w:hAnsi="Arial" w:cs="Arial"/>
        </w:rPr>
        <w:t>op biological factor (EFS or JUV</w:t>
      </w:r>
      <w:r w:rsidRPr="00CC4DB7">
        <w:rPr>
          <w:rFonts w:ascii="Arial" w:hAnsi="Arial" w:cs="Arial"/>
        </w:rPr>
        <w:t xml:space="preserve">) was shown as </w:t>
      </w:r>
      <w:proofErr w:type="spellStart"/>
      <w:r w:rsidRPr="00CC4DB7">
        <w:rPr>
          <w:rFonts w:ascii="Arial" w:hAnsi="Arial" w:cs="Arial"/>
        </w:rPr>
        <w:t>Beverton</w:t>
      </w:r>
      <w:proofErr w:type="spellEnd"/>
      <w:r w:rsidRPr="00CC4DB7">
        <w:rPr>
          <w:rFonts w:ascii="Arial" w:hAnsi="Arial" w:cs="Arial"/>
        </w:rPr>
        <w:t xml:space="preserve">-Holt-like, the relationship between recruitment and the dominant environmental factor was diverse in shapes. </w:t>
      </w:r>
      <w:del w:id="62" w:author="Fu, Caihong" w:date="2021-02-23T10:51:00Z">
        <w:r w:rsidRPr="00CC4DB7" w:rsidDel="00AA0977">
          <w:rPr>
            <w:rFonts w:ascii="Arial" w:hAnsi="Arial" w:cs="Arial"/>
          </w:rPr>
          <w:delText xml:space="preserve">For example, wind stress and </w:delText>
        </w:r>
        <w:commentRangeStart w:id="63"/>
        <w:r w:rsidRPr="00CC4DB7" w:rsidDel="00AA0977">
          <w:rPr>
            <w:rFonts w:ascii="Arial" w:hAnsi="Arial" w:cs="Arial"/>
          </w:rPr>
          <w:delText>BI showed complex nonlinear relationships</w:delText>
        </w:r>
        <w:r w:rsidRPr="0041280C" w:rsidDel="00AA0977">
          <w:rPr>
            <w:rFonts w:ascii="Arial" w:hAnsi="Arial" w:cs="Arial"/>
          </w:rPr>
          <w:delText xml:space="preserve">, and warmer SSTs and a positive Pacific Decadal Oscillation (PDO) were negatively </w:delText>
        </w:r>
        <w:commentRangeStart w:id="64"/>
        <w:r w:rsidRPr="0041280C" w:rsidDel="00AA0977">
          <w:rPr>
            <w:rFonts w:ascii="Arial" w:hAnsi="Arial" w:cs="Arial"/>
          </w:rPr>
          <w:delText xml:space="preserve">related </w:delText>
        </w:r>
        <w:commentRangeEnd w:id="64"/>
        <w:r w:rsidR="00C5712E" w:rsidDel="00AA0977">
          <w:rPr>
            <w:rStyle w:val="CommentReference"/>
          </w:rPr>
          <w:commentReference w:id="64"/>
        </w:r>
        <w:commentRangeEnd w:id="63"/>
        <w:r w:rsidR="00AA0977" w:rsidDel="00AA0977">
          <w:rPr>
            <w:rStyle w:val="CommentReference"/>
          </w:rPr>
          <w:commentReference w:id="63"/>
        </w:r>
        <w:r w:rsidRPr="0041280C" w:rsidDel="00AA0977">
          <w:rPr>
            <w:rFonts w:ascii="Arial" w:hAnsi="Arial" w:cs="Arial"/>
          </w:rPr>
          <w:delText>to Sockeye S</w:delText>
        </w:r>
        <w:r w:rsidRPr="00CC4DB7" w:rsidDel="00AA0977">
          <w:rPr>
            <w:rFonts w:ascii="Arial" w:hAnsi="Arial" w:cs="Arial"/>
          </w:rPr>
          <w:delText xml:space="preserve">almon recruitment. </w:delText>
        </w:r>
      </w:del>
      <w:r w:rsidRPr="00CC4DB7">
        <w:rPr>
          <w:rFonts w:ascii="Arial" w:hAnsi="Arial" w:cs="Arial"/>
        </w:rPr>
        <w:t xml:space="preserve">Environmental factors explained less </w:t>
      </w:r>
      <w:r w:rsidRPr="0041280C">
        <w:rPr>
          <w:rFonts w:ascii="Arial" w:hAnsi="Arial" w:cs="Arial"/>
        </w:rPr>
        <w:t>than 30% of the</w:t>
      </w:r>
      <w:r w:rsidRPr="00CC4DB7">
        <w:rPr>
          <w:rFonts w:ascii="Arial" w:hAnsi="Arial" w:cs="Arial"/>
        </w:rPr>
        <w:t xml:space="preserve"> total recruitment variance. For stocks where a dominant environmental factor was identified as the top </w:t>
      </w:r>
      <w:r w:rsidRPr="006D7D61">
        <w:rPr>
          <w:rFonts w:ascii="Arial" w:hAnsi="Arial" w:cs="Arial"/>
        </w:rPr>
        <w:t xml:space="preserve">contributor </w:t>
      </w:r>
      <w:commentRangeStart w:id="65"/>
      <w:r w:rsidRPr="006D7D61">
        <w:rPr>
          <w:rFonts w:ascii="Arial" w:hAnsi="Arial" w:cs="Arial"/>
        </w:rPr>
        <w:t>(i.e., the Stellako, Birkenhead</w:t>
      </w:r>
      <w:r w:rsidR="006D7D61" w:rsidRPr="006D7D61">
        <w:rPr>
          <w:rFonts w:ascii="Arial" w:hAnsi="Arial" w:cs="Arial"/>
        </w:rPr>
        <w:t xml:space="preserve">, </w:t>
      </w:r>
      <w:r w:rsidRPr="006D7D61">
        <w:rPr>
          <w:rFonts w:ascii="Arial" w:hAnsi="Arial" w:cs="Arial"/>
        </w:rPr>
        <w:t>Weaver Creek</w:t>
      </w:r>
      <w:r w:rsidR="006D7D61" w:rsidRPr="006D7D61">
        <w:rPr>
          <w:rFonts w:ascii="Arial" w:hAnsi="Arial" w:cs="Arial"/>
        </w:rPr>
        <w:t xml:space="preserve"> and Harrison</w:t>
      </w:r>
      <w:r w:rsidRPr="006D7D61">
        <w:rPr>
          <w:rFonts w:ascii="Arial" w:hAnsi="Arial" w:cs="Arial"/>
        </w:rPr>
        <w:t xml:space="preserve"> </w:t>
      </w:r>
      <w:commentRangeStart w:id="66"/>
      <w:r w:rsidRPr="006D7D61">
        <w:rPr>
          <w:rFonts w:ascii="Arial" w:hAnsi="Arial" w:cs="Arial"/>
        </w:rPr>
        <w:t>stocks</w:t>
      </w:r>
      <w:commentRangeEnd w:id="66"/>
      <w:r w:rsidR="008638AC">
        <w:rPr>
          <w:rStyle w:val="CommentReference"/>
        </w:rPr>
        <w:commentReference w:id="66"/>
      </w:r>
      <w:r w:rsidRPr="006D7D61">
        <w:rPr>
          <w:rFonts w:ascii="Arial" w:hAnsi="Arial" w:cs="Arial"/>
        </w:rPr>
        <w:t>)</w:t>
      </w:r>
      <w:r w:rsidRPr="00CC4DB7">
        <w:rPr>
          <w:rFonts w:ascii="Arial" w:hAnsi="Arial" w:cs="Arial"/>
        </w:rPr>
        <w:t xml:space="preserve">, </w:t>
      </w:r>
      <w:commentRangeEnd w:id="65"/>
      <w:r w:rsidR="00C5712E">
        <w:rPr>
          <w:rStyle w:val="CommentReference"/>
        </w:rPr>
        <w:commentReference w:id="65"/>
      </w:r>
      <w:r w:rsidRPr="00CC4DB7">
        <w:rPr>
          <w:rFonts w:ascii="Arial" w:hAnsi="Arial" w:cs="Arial"/>
        </w:rPr>
        <w:t xml:space="preserve">the dominant environmental factor showed a smaller contribution (with lower relative influence) compared to a top biological factor in other stocks. </w:t>
      </w:r>
    </w:p>
    <w:p w14:paraId="3998B95F" w14:textId="291D918D" w:rsidR="00CC4DB7" w:rsidRPr="00CC4DB7" w:rsidRDefault="00CC4DB7" w:rsidP="00CC4DB7">
      <w:pPr>
        <w:pStyle w:val="Heading3"/>
      </w:pPr>
      <w:r w:rsidRPr="00CC4DB7">
        <w:t>Run size forecasts and implication of the BRT model</w:t>
      </w:r>
      <w:ins w:id="67" w:author="Fu, Caihong" w:date="2021-02-23T10:52:00Z">
        <w:r w:rsidR="00AA0977">
          <w:t>l</w:t>
        </w:r>
      </w:ins>
      <w:r w:rsidRPr="00CC4DB7">
        <w:t>ing method</w:t>
      </w:r>
    </w:p>
    <w:p w14:paraId="330C4429" w14:textId="4138398D" w:rsidR="00CC4DB7" w:rsidRPr="00CC4DB7" w:rsidRDefault="00CC4DB7" w:rsidP="00CC4DB7">
      <w:pPr>
        <w:rPr>
          <w:rFonts w:ascii="Arial" w:hAnsi="Arial" w:cs="Arial"/>
        </w:rPr>
      </w:pPr>
      <w:r w:rsidRPr="00CC4DB7">
        <w:rPr>
          <w:rFonts w:ascii="Arial" w:hAnsi="Arial" w:cs="Arial"/>
        </w:rPr>
        <w:t xml:space="preserve">The BRT model produced forecasts of Sockeye Salmon run size for </w:t>
      </w:r>
      <w:r w:rsidR="006D7D61">
        <w:rPr>
          <w:rFonts w:ascii="Arial" w:hAnsi="Arial" w:cs="Arial"/>
        </w:rPr>
        <w:t xml:space="preserve">19 major stocks </w:t>
      </w:r>
      <w:r w:rsidR="00B15177">
        <w:rPr>
          <w:rFonts w:ascii="Arial" w:hAnsi="Arial" w:cs="Arial"/>
        </w:rPr>
        <w:t>(Figure 68-4)</w:t>
      </w:r>
      <w:r w:rsidRPr="00CC4DB7">
        <w:rPr>
          <w:rFonts w:ascii="Arial" w:hAnsi="Arial" w:cs="Arial"/>
        </w:rPr>
        <w:t xml:space="preserve"> totaling </w:t>
      </w:r>
      <w:r w:rsidRPr="006D7D61">
        <w:rPr>
          <w:rFonts w:ascii="Arial" w:hAnsi="Arial" w:cs="Arial"/>
        </w:rPr>
        <w:t xml:space="preserve">around </w:t>
      </w:r>
      <w:r w:rsidR="006D7D61" w:rsidRPr="006D7D61">
        <w:rPr>
          <w:rFonts w:ascii="Arial" w:hAnsi="Arial" w:cs="Arial"/>
        </w:rPr>
        <w:t>2</w:t>
      </w:r>
      <w:r w:rsidRPr="006D7D61">
        <w:rPr>
          <w:rFonts w:ascii="Arial" w:hAnsi="Arial" w:cs="Arial"/>
        </w:rPr>
        <w:t xml:space="preserve"> million</w:t>
      </w:r>
      <w:r w:rsidR="00B15177" w:rsidRPr="00B15177">
        <w:rPr>
          <w:rFonts w:ascii="Arial" w:hAnsi="Arial" w:cs="Arial"/>
        </w:rPr>
        <w:t xml:space="preserve"> </w:t>
      </w:r>
      <w:r w:rsidR="00B15177">
        <w:rPr>
          <w:rFonts w:ascii="Arial" w:hAnsi="Arial" w:cs="Arial"/>
        </w:rPr>
        <w:t xml:space="preserve">in </w:t>
      </w:r>
      <w:r w:rsidR="00B15177" w:rsidRPr="00CC4DB7">
        <w:rPr>
          <w:rFonts w:ascii="Arial" w:hAnsi="Arial" w:cs="Arial"/>
        </w:rPr>
        <w:t>the year 202</w:t>
      </w:r>
      <w:r w:rsidR="00B15177">
        <w:rPr>
          <w:rFonts w:ascii="Arial" w:hAnsi="Arial" w:cs="Arial"/>
        </w:rPr>
        <w:t>1</w:t>
      </w:r>
      <w:r w:rsidR="006D7D61">
        <w:rPr>
          <w:rFonts w:ascii="Arial" w:hAnsi="Arial" w:cs="Arial"/>
        </w:rPr>
        <w:t>.</w:t>
      </w:r>
      <w:r w:rsidRPr="00CC4DB7">
        <w:rPr>
          <w:rFonts w:ascii="Arial" w:hAnsi="Arial" w:cs="Arial"/>
        </w:rPr>
        <w:t xml:space="preserve"> </w:t>
      </w:r>
      <w:r w:rsidR="006D7D61">
        <w:rPr>
          <w:rFonts w:ascii="Arial" w:hAnsi="Arial" w:cs="Arial"/>
        </w:rPr>
        <w:t>The Late Stuart</w:t>
      </w:r>
      <w:r w:rsidR="002E0C6A">
        <w:rPr>
          <w:rFonts w:ascii="Arial" w:hAnsi="Arial" w:cs="Arial"/>
        </w:rPr>
        <w:t xml:space="preserve"> (907K)</w:t>
      </w:r>
      <w:r w:rsidR="006D7D61">
        <w:rPr>
          <w:rFonts w:ascii="Arial" w:hAnsi="Arial" w:cs="Arial"/>
        </w:rPr>
        <w:t>, Quesnel</w:t>
      </w:r>
      <w:r w:rsidR="002E0C6A">
        <w:rPr>
          <w:rFonts w:ascii="Arial" w:hAnsi="Arial" w:cs="Arial"/>
        </w:rPr>
        <w:t xml:space="preserve"> (281K)</w:t>
      </w:r>
      <w:r w:rsidR="006D7D61">
        <w:rPr>
          <w:rFonts w:ascii="Arial" w:hAnsi="Arial" w:cs="Arial"/>
        </w:rPr>
        <w:t xml:space="preserve"> and Chilko</w:t>
      </w:r>
      <w:r w:rsidR="002E0C6A">
        <w:rPr>
          <w:rFonts w:ascii="Arial" w:hAnsi="Arial" w:cs="Arial"/>
        </w:rPr>
        <w:t xml:space="preserve"> (720K)</w:t>
      </w:r>
      <w:r w:rsidR="006D7D61">
        <w:rPr>
          <w:rFonts w:ascii="Arial" w:hAnsi="Arial" w:cs="Arial"/>
        </w:rPr>
        <w:t xml:space="preserve"> stock</w:t>
      </w:r>
      <w:r w:rsidR="00B15177">
        <w:rPr>
          <w:rFonts w:ascii="Arial" w:hAnsi="Arial" w:cs="Arial"/>
        </w:rPr>
        <w:t>s dominate</w:t>
      </w:r>
      <w:r w:rsidR="006D7D61">
        <w:rPr>
          <w:rFonts w:ascii="Arial" w:hAnsi="Arial" w:cs="Arial"/>
        </w:rPr>
        <w:t xml:space="preserve"> the run size and re</w:t>
      </w:r>
      <w:r w:rsidRPr="00CC4DB7">
        <w:rPr>
          <w:rFonts w:ascii="Arial" w:hAnsi="Arial" w:cs="Arial"/>
        </w:rPr>
        <w:t xml:space="preserve">present </w:t>
      </w:r>
      <w:r w:rsidR="002E0C6A">
        <w:rPr>
          <w:rFonts w:ascii="Arial" w:hAnsi="Arial" w:cs="Arial"/>
        </w:rPr>
        <w:t>90</w:t>
      </w:r>
      <w:r w:rsidRPr="00CC4DB7">
        <w:rPr>
          <w:rFonts w:ascii="Arial" w:hAnsi="Arial" w:cs="Arial"/>
        </w:rPr>
        <w:t xml:space="preserve">% of the forecasted total of all stocks combined. </w:t>
      </w:r>
      <w:r w:rsidR="002E0C6A">
        <w:rPr>
          <w:rFonts w:ascii="Arial" w:hAnsi="Arial" w:cs="Arial"/>
        </w:rPr>
        <w:t xml:space="preserve">However, for both Late Stuart and Chilko stocks, the explained variance </w:t>
      </w:r>
      <w:r w:rsidR="00B15177">
        <w:rPr>
          <w:rFonts w:ascii="Arial" w:hAnsi="Arial" w:cs="Arial"/>
        </w:rPr>
        <w:t xml:space="preserve">of BRT model </w:t>
      </w:r>
      <w:r w:rsidR="002E0C6A">
        <w:rPr>
          <w:rFonts w:ascii="Arial" w:hAnsi="Arial" w:cs="Arial"/>
        </w:rPr>
        <w:t xml:space="preserve">is relative low (less than 70%), which indicates higher uncertainties of the forecast. </w:t>
      </w:r>
      <w:r w:rsidR="002E0C6A" w:rsidRPr="00B15177">
        <w:rPr>
          <w:rFonts w:ascii="Arial" w:hAnsi="Arial" w:cs="Arial"/>
        </w:rPr>
        <w:t xml:space="preserve">In contrast, all other stocks (Early Stuart, Stellako, Bowron, Raft, Seymour, Late Shuswap, </w:t>
      </w:r>
      <w:r w:rsidR="002E0C6A" w:rsidRPr="00B15177">
        <w:rPr>
          <w:rFonts w:ascii="Arial" w:hAnsi="Arial" w:cs="Arial"/>
        </w:rPr>
        <w:lastRenderedPageBreak/>
        <w:t>Birkenhead, Cultus, Portage, Weaver Creek, Fennel Creek, Scotch Creek, Gates stocks, Upper Pitt River</w:t>
      </w:r>
      <w:r w:rsidR="00B15177" w:rsidRPr="00B15177">
        <w:rPr>
          <w:rFonts w:ascii="Arial" w:hAnsi="Arial" w:cs="Arial"/>
        </w:rPr>
        <w:t xml:space="preserve"> and Harrison)</w:t>
      </w:r>
      <w:r w:rsidR="002E0C6A" w:rsidRPr="00B15177">
        <w:rPr>
          <w:rFonts w:ascii="Arial" w:hAnsi="Arial" w:cs="Arial"/>
        </w:rPr>
        <w:t xml:space="preserve"> are </w:t>
      </w:r>
      <w:r w:rsidR="00B15177">
        <w:rPr>
          <w:rFonts w:ascii="Arial" w:hAnsi="Arial" w:cs="Arial"/>
        </w:rPr>
        <w:t>predicted</w:t>
      </w:r>
      <w:r w:rsidR="002E0C6A" w:rsidRPr="002E0C6A">
        <w:rPr>
          <w:rFonts w:ascii="Arial" w:hAnsi="Arial" w:cs="Arial"/>
        </w:rPr>
        <w:t xml:space="preserve"> less</w:t>
      </w:r>
      <w:r w:rsidRPr="002E0C6A">
        <w:rPr>
          <w:rFonts w:ascii="Arial" w:hAnsi="Arial" w:cs="Arial"/>
        </w:rPr>
        <w:t xml:space="preserve"> than 75</w:t>
      </w:r>
      <w:r w:rsidR="00D422E6">
        <w:rPr>
          <w:rFonts w:ascii="Arial" w:hAnsi="Arial" w:cs="Arial"/>
        </w:rPr>
        <w:t xml:space="preserve">,000 recruits; this is </w:t>
      </w:r>
      <w:r w:rsidR="00B15177">
        <w:rPr>
          <w:rFonts w:ascii="Arial" w:hAnsi="Arial" w:cs="Arial"/>
        </w:rPr>
        <w:t>the</w:t>
      </w:r>
      <w:r w:rsidRPr="002E0C6A">
        <w:rPr>
          <w:rFonts w:ascii="Arial" w:hAnsi="Arial" w:cs="Arial"/>
        </w:rPr>
        <w:t xml:space="preserve"> abundance threshold guideline for determining whether high precision spawning escapement methods (e.g. sonar, mark-recapture) should be planned for the upcoming year. </w:t>
      </w:r>
      <w:r w:rsidRPr="00CC4DB7">
        <w:rPr>
          <w:rFonts w:ascii="Arial" w:hAnsi="Arial" w:cs="Arial"/>
        </w:rPr>
        <w:t xml:space="preserve">These stock-specific results provide useful and timely information to both </w:t>
      </w:r>
      <w:del w:id="68" w:author="Fu, Caihong" w:date="2021-02-23T10:44:00Z">
        <w:r w:rsidRPr="00CC4DB7" w:rsidDel="00AA0977">
          <w:rPr>
            <w:rFonts w:ascii="Arial" w:hAnsi="Arial" w:cs="Arial"/>
          </w:rPr>
          <w:delText xml:space="preserve">harvest managers and </w:delText>
        </w:r>
      </w:del>
      <w:r w:rsidRPr="00CC4DB7">
        <w:rPr>
          <w:rFonts w:ascii="Arial" w:hAnsi="Arial" w:cs="Arial"/>
        </w:rPr>
        <w:t xml:space="preserve">stock assessment </w:t>
      </w:r>
      <w:del w:id="69" w:author="Fu, Caihong" w:date="2021-02-23T10:44:00Z">
        <w:r w:rsidR="00B15177" w:rsidDel="00AA0977">
          <w:rPr>
            <w:rFonts w:ascii="Arial" w:hAnsi="Arial" w:cs="Arial"/>
          </w:rPr>
          <w:delText xml:space="preserve">operations </w:delText>
        </w:r>
      </w:del>
      <w:ins w:id="70" w:author="Fu, Caihong" w:date="2021-02-23T10:44:00Z">
        <w:r w:rsidR="00AA0977" w:rsidRPr="00CC4DB7">
          <w:rPr>
            <w:rFonts w:ascii="Arial" w:hAnsi="Arial" w:cs="Arial"/>
          </w:rPr>
          <w:t xml:space="preserve">and harvest managers </w:t>
        </w:r>
      </w:ins>
      <w:r w:rsidR="00B15177">
        <w:rPr>
          <w:rFonts w:ascii="Arial" w:hAnsi="Arial" w:cs="Arial"/>
        </w:rPr>
        <w:t>for the upcoming 2021</w:t>
      </w:r>
      <w:r w:rsidRPr="00CC4DB7">
        <w:rPr>
          <w:rFonts w:ascii="Arial" w:hAnsi="Arial" w:cs="Arial"/>
        </w:rPr>
        <w:t xml:space="preserve"> summer/fall enumeration surveys. </w:t>
      </w:r>
    </w:p>
    <w:p w14:paraId="789F99C8" w14:textId="55164261" w:rsidR="00CC4DB7" w:rsidRPr="00CC4DB7" w:rsidRDefault="00EC1F2F" w:rsidP="00CC4DB7">
      <w:pPr>
        <w:rPr>
          <w:rFonts w:ascii="Arial" w:hAnsi="Arial" w:cs="Arial"/>
        </w:rPr>
      </w:pPr>
      <w:r w:rsidRPr="00CC4DB7">
        <w:rPr>
          <w:rFonts w:ascii="Arial" w:hAnsi="Arial" w:cs="Arial"/>
          <w:noProof/>
          <w:lang w:val="en-US"/>
        </w:rPr>
        <w:lastRenderedPageBreak/>
        <mc:AlternateContent>
          <mc:Choice Requires="wps">
            <w:drawing>
              <wp:anchor distT="0" distB="0" distL="114300" distR="114300" simplePos="0" relativeHeight="251666432" behindDoc="1" locked="0" layoutInCell="1" allowOverlap="1" wp14:anchorId="114E9FCA" wp14:editId="0ED2C0A9">
                <wp:simplePos x="0" y="0"/>
                <wp:positionH relativeFrom="margin">
                  <wp:posOffset>2961015</wp:posOffset>
                </wp:positionH>
                <wp:positionV relativeFrom="paragraph">
                  <wp:posOffset>7062750</wp:posOffset>
                </wp:positionV>
                <wp:extent cx="3131820" cy="8991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820" cy="899160"/>
                        </a:xfrm>
                        <a:prstGeom prst="rect">
                          <a:avLst/>
                        </a:prstGeom>
                        <a:solidFill>
                          <a:srgbClr val="FFFFFF"/>
                        </a:solidFill>
                        <a:ln w="9525">
                          <a:noFill/>
                          <a:miter lim="800000"/>
                          <a:headEnd/>
                          <a:tailEnd/>
                        </a:ln>
                      </wps:spPr>
                      <wps:txbx>
                        <w:txbxContent>
                          <w:p w14:paraId="6D789720" w14:textId="77777777" w:rsidR="00D51932" w:rsidRPr="00CC4DB7" w:rsidRDefault="00D51932" w:rsidP="00D51932">
                            <w:pPr>
                              <w:rPr>
                                <w:rFonts w:ascii="Arial" w:hAnsi="Arial" w:cs="Arial"/>
                                <w:noProof/>
                              </w:rPr>
                            </w:pPr>
                          </w:p>
                          <w:p w14:paraId="464A882E" w14:textId="77777777" w:rsidR="00D51932" w:rsidRPr="00CC4DB7" w:rsidRDefault="00D51932" w:rsidP="00D51932">
                            <w:pPr>
                              <w:rPr>
                                <w:rFonts w:ascii="Arial" w:hAnsi="Arial" w:cs="Arial"/>
                                <w:i/>
                                <w:iCs/>
                                <w:sz w:val="18"/>
                                <w:szCs w:val="18"/>
                              </w:rPr>
                            </w:pPr>
                            <w:r w:rsidRPr="00CC4DB7">
                              <w:rPr>
                                <w:rFonts w:ascii="Arial" w:hAnsi="Arial" w:cs="Arial"/>
                                <w:i/>
                                <w:iCs/>
                                <w:sz w:val="18"/>
                                <w:szCs w:val="18"/>
                              </w:rPr>
                              <w:t>Figure 68-3. Fitted functions of top three predictors and relative contributions from the Boosted Regression Trees models (See Table 68-1 and text for acronym definitions).</w:t>
                            </w:r>
                            <w:r w:rsidRPr="00CC4DB7">
                              <w:rPr>
                                <w:rFonts w:ascii="Arial" w:hAnsi="Arial" w:cs="Arial"/>
                                <w:i/>
                                <w:iCs/>
                                <w:noProof/>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E9FCA" id="_x0000_s1027" type="#_x0000_t202" style="position:absolute;margin-left:233.15pt;margin-top:556.1pt;width:246.6pt;height:70.8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" stroked="f">
                <v:textbox>
                  <w:txbxContent>
                    <w:p w14:paraId="6D789720" w14:textId="77777777" w:rsidR="00D51932" w:rsidRPr="00CC4DB7" w:rsidRDefault="00D51932" w:rsidP="00D51932">
                      <w:pPr>
                        <w:rPr>
                          <w:rFonts w:ascii="Arial" w:hAnsi="Arial" w:cs="Arial"/>
                          <w:noProof/>
                        </w:rPr>
                      </w:pPr>
                    </w:p>
                    <w:p w14:paraId="464A882E" w14:textId="77777777" w:rsidR="00D51932" w:rsidRPr="00CC4DB7" w:rsidRDefault="00D51932" w:rsidP="00D51932">
                      <w:pPr>
                        <w:rPr>
                          <w:rFonts w:ascii="Arial" w:hAnsi="Arial" w:cs="Arial"/>
                          <w:i/>
                          <w:iCs/>
                          <w:sz w:val="18"/>
                          <w:szCs w:val="18"/>
                        </w:rPr>
                      </w:pPr>
                      <w:r w:rsidRPr="00CC4DB7">
                        <w:rPr>
                          <w:rFonts w:ascii="Arial" w:hAnsi="Arial" w:cs="Arial"/>
                          <w:i/>
                          <w:iCs/>
                          <w:sz w:val="18"/>
                          <w:szCs w:val="18"/>
                        </w:rPr>
                        <w:t>Figure 68-3. Fitted functions of top three predictors and relative contributions from the Boosted Regression Trees models (See Table 68-1 and text for acronym definitions).</w:t>
                      </w:r>
                      <w:r w:rsidRPr="00CC4DB7">
                        <w:rPr>
                          <w:rFonts w:ascii="Arial" w:hAnsi="Arial" w:cs="Arial"/>
                          <w:i/>
                          <w:iCs/>
                          <w:noProof/>
                          <w:sz w:val="18"/>
                          <w:szCs w:val="18"/>
                        </w:rPr>
                        <w:t xml:space="preserve"> </w:t>
                      </w:r>
                    </w:p>
                  </w:txbxContent>
                </v:textbox>
                <w10:wrap anchorx="margin"/>
              </v:shape>
            </w:pict>
          </mc:Fallback>
        </mc:AlternateContent>
      </w:r>
      <w:r w:rsidRPr="00CC4DB7">
        <w:rPr>
          <w:rFonts w:ascii="Arial" w:hAnsi="Arial" w:cs="Arial"/>
          <w:noProof/>
          <w:lang w:val="en-US"/>
        </w:rPr>
        <mc:AlternateContent>
          <mc:Choice Requires="wps">
            <w:drawing>
              <wp:anchor distT="0" distB="0" distL="114300" distR="114300" simplePos="0" relativeHeight="251664384" behindDoc="1" locked="0" layoutInCell="1" allowOverlap="1" wp14:anchorId="5EF1ADD6" wp14:editId="587D2B8D">
                <wp:simplePos x="0" y="0"/>
                <wp:positionH relativeFrom="margin">
                  <wp:align>left</wp:align>
                </wp:positionH>
                <wp:positionV relativeFrom="paragraph">
                  <wp:posOffset>7077365</wp:posOffset>
                </wp:positionV>
                <wp:extent cx="3238500" cy="89916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899160"/>
                        </a:xfrm>
                        <a:prstGeom prst="rect">
                          <a:avLst/>
                        </a:prstGeom>
                        <a:solidFill>
                          <a:srgbClr val="FFFFFF"/>
                        </a:solidFill>
                        <a:ln w="9525">
                          <a:noFill/>
                          <a:miter lim="800000"/>
                          <a:headEnd/>
                          <a:tailEnd/>
                        </a:ln>
                      </wps:spPr>
                      <wps:txbx>
                        <w:txbxContent>
                          <w:p w14:paraId="269A675C" w14:textId="77777777" w:rsidR="00D51932" w:rsidRPr="00CC4DB7" w:rsidRDefault="00D51932" w:rsidP="00D51932">
                            <w:pPr>
                              <w:rPr>
                                <w:rFonts w:ascii="Arial" w:hAnsi="Arial" w:cs="Arial"/>
                                <w:noProof/>
                              </w:rPr>
                            </w:pPr>
                          </w:p>
                          <w:p w14:paraId="0C7BEE45" w14:textId="77777777" w:rsidR="00D51932" w:rsidRPr="00CC4DB7" w:rsidRDefault="00D51932" w:rsidP="00D51932">
                            <w:pPr>
                              <w:rPr>
                                <w:rFonts w:ascii="Arial" w:hAnsi="Arial" w:cs="Arial"/>
                                <w:i/>
                                <w:iCs/>
                                <w:noProof/>
                                <w:sz w:val="18"/>
                                <w:szCs w:val="18"/>
                              </w:rPr>
                            </w:pPr>
                            <w:r w:rsidRPr="00CC4DB7">
                              <w:rPr>
                                <w:rFonts w:ascii="Arial" w:hAnsi="Arial" w:cs="Arial"/>
                                <w:i/>
                                <w:iCs/>
                                <w:noProof/>
                                <w:sz w:val="18"/>
                                <w:szCs w:val="18"/>
                              </w:rPr>
                              <w:t xml:space="preserve">Figure 68-2. Observed and Boosted-Regression-Trees predicted recruitment (log scale) of 19 Fraser River Sockeye Salmon stocks. </w:t>
                            </w:r>
                          </w:p>
                          <w:p w14:paraId="0970893D" w14:textId="77777777" w:rsidR="00D51932" w:rsidRPr="00CC4DB7" w:rsidRDefault="00D51932" w:rsidP="00D51932">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1ADD6" id="_x0000_s1028" type="#_x0000_t202" style="position:absolute;margin-left:0;margin-top:557.25pt;width:255pt;height:70.8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" stroked="f">
                <v:textbox>
                  <w:txbxContent>
                    <w:p w14:paraId="269A675C" w14:textId="77777777" w:rsidR="00D51932" w:rsidRPr="00CC4DB7" w:rsidRDefault="00D51932" w:rsidP="00D51932">
                      <w:pPr>
                        <w:rPr>
                          <w:rFonts w:ascii="Arial" w:hAnsi="Arial" w:cs="Arial"/>
                          <w:noProof/>
                        </w:rPr>
                      </w:pPr>
                    </w:p>
                    <w:p w14:paraId="0C7BEE45" w14:textId="77777777" w:rsidR="00D51932" w:rsidRPr="00CC4DB7" w:rsidRDefault="00D51932" w:rsidP="00D51932">
                      <w:pPr>
                        <w:rPr>
                          <w:rFonts w:ascii="Arial" w:hAnsi="Arial" w:cs="Arial"/>
                          <w:i/>
                          <w:iCs/>
                          <w:noProof/>
                          <w:sz w:val="18"/>
                          <w:szCs w:val="18"/>
                        </w:rPr>
                      </w:pPr>
                      <w:r w:rsidRPr="00CC4DB7">
                        <w:rPr>
                          <w:rFonts w:ascii="Arial" w:hAnsi="Arial" w:cs="Arial"/>
                          <w:i/>
                          <w:iCs/>
                          <w:noProof/>
                          <w:sz w:val="18"/>
                          <w:szCs w:val="18"/>
                        </w:rPr>
                        <w:t xml:space="preserve">Figure 68-2. Observed and Boosted-Regression-Trees predicted recruitment (log scale) of 19 Fraser River Sockeye Salmon stocks. </w:t>
                      </w:r>
                    </w:p>
                    <w:p w14:paraId="0970893D" w14:textId="77777777" w:rsidR="00D51932" w:rsidRPr="00CC4DB7" w:rsidRDefault="00D51932" w:rsidP="00D51932">
                      <w:pPr>
                        <w:rPr>
                          <w:rFonts w:ascii="Arial" w:hAnsi="Arial" w:cs="Arial"/>
                        </w:rPr>
                      </w:pPr>
                    </w:p>
                  </w:txbxContent>
                </v:textbox>
                <w10:wrap anchorx="margin"/>
              </v:shape>
            </w:pict>
          </mc:Fallback>
        </mc:AlternateContent>
      </w:r>
      <w:r w:rsidR="00C04733">
        <w:rPr>
          <w:rFonts w:ascii="Arial" w:hAnsi="Arial" w:cs="Arial"/>
          <w:noProof/>
          <w:lang w:val="en-US"/>
        </w:rPr>
        <w:drawing>
          <wp:inline distT="0" distB="0" distL="0" distR="0" wp14:anchorId="7806531D" wp14:editId="2388DF6D">
            <wp:extent cx="2939960" cy="72512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s.vs.pr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8168" cy="7271489"/>
                    </a:xfrm>
                    <a:prstGeom prst="rect">
                      <a:avLst/>
                    </a:prstGeom>
                  </pic:spPr>
                </pic:pic>
              </a:graphicData>
            </a:graphic>
          </wp:inline>
        </w:drawing>
      </w:r>
      <w:r w:rsidR="00C04733">
        <w:rPr>
          <w:rFonts w:ascii="Arial" w:hAnsi="Arial" w:cs="Arial"/>
          <w:noProof/>
          <w:lang w:val="en-US"/>
        </w:rPr>
        <w:drawing>
          <wp:inline distT="0" distB="0" distL="0" distR="0" wp14:anchorId="5F4F55AE" wp14:editId="3EA05A81">
            <wp:extent cx="2990036" cy="721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tted.function.report.png"/>
                    <pic:cNvPicPr/>
                  </pic:nvPicPr>
                  <pic:blipFill rotWithShape="1">
                    <a:blip r:embed="rId15" cstate="print">
                      <a:extLst>
                        <a:ext uri="{28A0092B-C50C-407E-A947-70E740481C1C}">
                          <a14:useLocalDpi xmlns:a14="http://schemas.microsoft.com/office/drawing/2010/main" val="0"/>
                        </a:ext>
                      </a:extLst>
                    </a:blip>
                    <a:srcRect l="17874"/>
                    <a:stretch/>
                  </pic:blipFill>
                  <pic:spPr bwMode="auto">
                    <a:xfrm>
                      <a:off x="0" y="0"/>
                      <a:ext cx="3005197" cy="7253368"/>
                    </a:xfrm>
                    <a:prstGeom prst="rect">
                      <a:avLst/>
                    </a:prstGeom>
                    <a:ln>
                      <a:noFill/>
                    </a:ln>
                    <a:extLst>
                      <a:ext uri="{53640926-AAD7-44D8-BBD7-CCE9431645EC}">
                        <a14:shadowObscured xmlns:a14="http://schemas.microsoft.com/office/drawing/2010/main"/>
                      </a:ext>
                    </a:extLst>
                  </pic:spPr>
                </pic:pic>
              </a:graphicData>
            </a:graphic>
          </wp:inline>
        </w:drawing>
      </w:r>
    </w:p>
    <w:p w14:paraId="1DDB7309" w14:textId="0B5849DC" w:rsidR="00CC4DB7" w:rsidRPr="00CC4DB7" w:rsidRDefault="00CC4DB7" w:rsidP="00CC4DB7">
      <w:pPr>
        <w:rPr>
          <w:rFonts w:ascii="Arial" w:hAnsi="Arial" w:cs="Arial"/>
        </w:rPr>
      </w:pPr>
      <w:r w:rsidRPr="00CC4DB7">
        <w:rPr>
          <w:rFonts w:ascii="Arial" w:hAnsi="Arial" w:cs="Arial"/>
          <w:noProof/>
          <w:lang w:val="en-US"/>
        </w:rPr>
        <mc:AlternateContent>
          <mc:Choice Requires="wps">
            <w:drawing>
              <wp:anchor distT="0" distB="0" distL="114300" distR="114300" simplePos="0" relativeHeight="251662336" behindDoc="1" locked="0" layoutInCell="1" allowOverlap="1" wp14:anchorId="5BC233EF" wp14:editId="444F3ACE">
                <wp:simplePos x="0" y="0"/>
                <wp:positionH relativeFrom="margin">
                  <wp:posOffset>2811780</wp:posOffset>
                </wp:positionH>
                <wp:positionV relativeFrom="paragraph">
                  <wp:posOffset>6490970</wp:posOffset>
                </wp:positionV>
                <wp:extent cx="3131820" cy="899160"/>
                <wp:effectExtent l="0" t="0" r="0" b="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820" cy="899160"/>
                        </a:xfrm>
                        <a:prstGeom prst="rect">
                          <a:avLst/>
                        </a:prstGeom>
                        <a:solidFill>
                          <a:srgbClr val="FFFFFF"/>
                        </a:solidFill>
                        <a:ln w="9525">
                          <a:noFill/>
                          <a:miter lim="800000"/>
                          <a:headEnd/>
                          <a:tailEnd/>
                        </a:ln>
                      </wps:spPr>
                      <wps:txbx>
                        <w:txbxContent>
                          <w:p w14:paraId="3F8A1699" w14:textId="77777777" w:rsidR="00CC4DB7" w:rsidRPr="00CC4DB7" w:rsidRDefault="00CC4DB7" w:rsidP="00CC4DB7">
                            <w:pPr>
                              <w:rPr>
                                <w:rFonts w:ascii="Arial" w:hAnsi="Arial" w:cs="Arial"/>
                                <w:noProof/>
                              </w:rPr>
                            </w:pPr>
                          </w:p>
                          <w:p w14:paraId="2F91B217" w14:textId="77777777" w:rsidR="00CC4DB7" w:rsidRPr="00CC4DB7" w:rsidRDefault="00CC4DB7" w:rsidP="00CC4DB7">
                            <w:pPr>
                              <w:rPr>
                                <w:rFonts w:ascii="Arial" w:hAnsi="Arial" w:cs="Arial"/>
                                <w:i/>
                                <w:iCs/>
                                <w:sz w:val="18"/>
                                <w:szCs w:val="18"/>
                              </w:rPr>
                            </w:pPr>
                            <w:r w:rsidRPr="00CC4DB7">
                              <w:rPr>
                                <w:rFonts w:ascii="Arial" w:hAnsi="Arial" w:cs="Arial"/>
                                <w:i/>
                                <w:iCs/>
                                <w:sz w:val="18"/>
                                <w:szCs w:val="18"/>
                              </w:rPr>
                              <w:t>Figure 68-3. Fitted functions of top three predictors and relative contributions from the Boosted Regression Trees models (See Table 68-1 and text for acronym definitions).</w:t>
                            </w:r>
                            <w:r w:rsidRPr="00CC4DB7">
                              <w:rPr>
                                <w:rFonts w:ascii="Arial" w:hAnsi="Arial" w:cs="Arial"/>
                                <w:i/>
                                <w:iCs/>
                                <w:noProof/>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233EF" id="_x0000_s1029" type="#_x0000_t202" style="position:absolute;margin-left:221.4pt;margin-top:511.1pt;width:246.6pt;height:70.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" stroked="f">
                <v:textbox>
                  <w:txbxContent>
                    <w:p w14:paraId="3F8A1699" w14:textId="77777777" w:rsidR="00CC4DB7" w:rsidRPr="00CC4DB7" w:rsidRDefault="00CC4DB7" w:rsidP="00CC4DB7">
                      <w:pPr>
                        <w:rPr>
                          <w:rFonts w:ascii="Arial" w:hAnsi="Arial" w:cs="Arial"/>
                          <w:noProof/>
                        </w:rPr>
                      </w:pPr>
                    </w:p>
                    <w:p w14:paraId="2F91B217" w14:textId="77777777" w:rsidR="00CC4DB7" w:rsidRPr="00CC4DB7" w:rsidRDefault="00CC4DB7" w:rsidP="00CC4DB7">
                      <w:pPr>
                        <w:rPr>
                          <w:rFonts w:ascii="Arial" w:hAnsi="Arial" w:cs="Arial"/>
                          <w:i/>
                          <w:iCs/>
                          <w:sz w:val="18"/>
                          <w:szCs w:val="18"/>
                        </w:rPr>
                      </w:pPr>
                      <w:r w:rsidRPr="00CC4DB7">
                        <w:rPr>
                          <w:rFonts w:ascii="Arial" w:hAnsi="Arial" w:cs="Arial"/>
                          <w:i/>
                          <w:iCs/>
                          <w:sz w:val="18"/>
                          <w:szCs w:val="18"/>
                        </w:rPr>
                        <w:t>Figure 68-3. Fitted functions of top three predictors and relative contributions from the Boosted Regression Trees models (See Table 68-1 and text for acronym definitions).</w:t>
                      </w:r>
                      <w:r w:rsidRPr="00CC4DB7">
                        <w:rPr>
                          <w:rFonts w:ascii="Arial" w:hAnsi="Arial" w:cs="Arial"/>
                          <w:i/>
                          <w:iCs/>
                          <w:noProof/>
                          <w:sz w:val="18"/>
                          <w:szCs w:val="18"/>
                        </w:rPr>
                        <w:t xml:space="preserve"> </w:t>
                      </w:r>
                    </w:p>
                  </w:txbxContent>
                </v:textbox>
                <w10:wrap anchorx="margin"/>
              </v:shape>
            </w:pict>
          </mc:Fallback>
        </mc:AlternateContent>
      </w:r>
      <w:r w:rsidRPr="00CC4DB7">
        <w:rPr>
          <w:rFonts w:ascii="Arial" w:hAnsi="Arial" w:cs="Arial"/>
          <w:noProof/>
          <w:lang w:val="en-US"/>
        </w:rPr>
        <mc:AlternateContent>
          <mc:Choice Requires="wps">
            <w:drawing>
              <wp:anchor distT="0" distB="0" distL="114300" distR="114300" simplePos="0" relativeHeight="251659264" behindDoc="1" locked="0" layoutInCell="1" allowOverlap="1" wp14:anchorId="2E8FC8A7" wp14:editId="5D118403">
                <wp:simplePos x="0" y="0"/>
                <wp:positionH relativeFrom="margin">
                  <wp:posOffset>-144780</wp:posOffset>
                </wp:positionH>
                <wp:positionV relativeFrom="paragraph">
                  <wp:posOffset>6491224</wp:posOffset>
                </wp:positionV>
                <wp:extent cx="3238500" cy="899160"/>
                <wp:effectExtent l="0" t="0" r="0" b="0"/>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899160"/>
                        </a:xfrm>
                        <a:prstGeom prst="rect">
                          <a:avLst/>
                        </a:prstGeom>
                        <a:solidFill>
                          <a:srgbClr val="FFFFFF"/>
                        </a:solidFill>
                        <a:ln w="9525">
                          <a:noFill/>
                          <a:miter lim="800000"/>
                          <a:headEnd/>
                          <a:tailEnd/>
                        </a:ln>
                      </wps:spPr>
                      <wps:txbx>
                        <w:txbxContent>
                          <w:p w14:paraId="0369F347" w14:textId="77777777" w:rsidR="00CC4DB7" w:rsidRPr="00CC4DB7" w:rsidRDefault="00CC4DB7" w:rsidP="00CC4DB7">
                            <w:pPr>
                              <w:rPr>
                                <w:rFonts w:ascii="Arial" w:hAnsi="Arial" w:cs="Arial"/>
                                <w:noProof/>
                              </w:rPr>
                            </w:pPr>
                          </w:p>
                          <w:p w14:paraId="12A692E2" w14:textId="77777777" w:rsidR="00CC4DB7" w:rsidRPr="00CC4DB7" w:rsidRDefault="00CC4DB7" w:rsidP="00CC4DB7">
                            <w:pPr>
                              <w:rPr>
                                <w:rFonts w:ascii="Arial" w:hAnsi="Arial" w:cs="Arial"/>
                                <w:i/>
                                <w:iCs/>
                                <w:noProof/>
                                <w:sz w:val="18"/>
                                <w:szCs w:val="18"/>
                              </w:rPr>
                            </w:pPr>
                            <w:r w:rsidRPr="00CC4DB7">
                              <w:rPr>
                                <w:rFonts w:ascii="Arial" w:hAnsi="Arial" w:cs="Arial"/>
                                <w:i/>
                                <w:iCs/>
                                <w:noProof/>
                                <w:sz w:val="18"/>
                                <w:szCs w:val="18"/>
                              </w:rPr>
                              <w:t xml:space="preserve">Figure 68-2. Observed and Boosted-Regression-Trees predicted recruitment (log scale) of 19 Fraser River Sockeye Salmon stocks. </w:t>
                            </w:r>
                          </w:p>
                          <w:p w14:paraId="1B5DA266" w14:textId="77777777" w:rsidR="00CC4DB7" w:rsidRPr="00CC4DB7" w:rsidRDefault="00CC4DB7" w:rsidP="00CC4DB7">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FC8A7" id="_x0000_s1030" type="#_x0000_t202" style="position:absolute;margin-left:-11.4pt;margin-top:511.1pt;width:255pt;height:70.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" stroked="f">
                <v:textbox>
                  <w:txbxContent>
                    <w:p w14:paraId="0369F347" w14:textId="77777777" w:rsidR="00CC4DB7" w:rsidRPr="00CC4DB7" w:rsidRDefault="00CC4DB7" w:rsidP="00CC4DB7">
                      <w:pPr>
                        <w:rPr>
                          <w:rFonts w:ascii="Arial" w:hAnsi="Arial" w:cs="Arial"/>
                          <w:noProof/>
                        </w:rPr>
                      </w:pPr>
                    </w:p>
                    <w:p w14:paraId="12A692E2" w14:textId="77777777" w:rsidR="00CC4DB7" w:rsidRPr="00CC4DB7" w:rsidRDefault="00CC4DB7" w:rsidP="00CC4DB7">
                      <w:pPr>
                        <w:rPr>
                          <w:rFonts w:ascii="Arial" w:hAnsi="Arial" w:cs="Arial"/>
                          <w:i/>
                          <w:iCs/>
                          <w:noProof/>
                          <w:sz w:val="18"/>
                          <w:szCs w:val="18"/>
                        </w:rPr>
                      </w:pPr>
                      <w:r w:rsidRPr="00CC4DB7">
                        <w:rPr>
                          <w:rFonts w:ascii="Arial" w:hAnsi="Arial" w:cs="Arial"/>
                          <w:i/>
                          <w:iCs/>
                          <w:noProof/>
                          <w:sz w:val="18"/>
                          <w:szCs w:val="18"/>
                        </w:rPr>
                        <w:t xml:space="preserve">Figure 68-2. Observed and Boosted-Regression-Trees predicted recruitment (log scale) of 19 Fraser River Sockeye Salmon stocks. </w:t>
                      </w:r>
                    </w:p>
                    <w:p w14:paraId="1B5DA266" w14:textId="77777777" w:rsidR="00CC4DB7" w:rsidRPr="00CC4DB7" w:rsidRDefault="00CC4DB7" w:rsidP="00CC4DB7">
                      <w:pPr>
                        <w:rPr>
                          <w:rFonts w:ascii="Arial" w:hAnsi="Arial" w:cs="Arial"/>
                        </w:rPr>
                      </w:pPr>
                    </w:p>
                  </w:txbxContent>
                </v:textbox>
                <w10:wrap anchorx="margin"/>
              </v:shape>
            </w:pict>
          </mc:Fallback>
        </mc:AlternateContent>
      </w:r>
      <w:r w:rsidRPr="00CC4DB7">
        <w:rPr>
          <w:rFonts w:ascii="Arial" w:hAnsi="Arial" w:cs="Arial"/>
        </w:rPr>
        <w:br w:type="page"/>
      </w:r>
    </w:p>
    <w:p w14:paraId="06D8F0F9" w14:textId="03A91423" w:rsidR="00CC4DB7" w:rsidRPr="00CC4DB7" w:rsidRDefault="00EC1F2F" w:rsidP="00CC4DB7">
      <w:pPr>
        <w:rPr>
          <w:rFonts w:ascii="Arial" w:hAnsi="Arial" w:cs="Arial"/>
        </w:rPr>
      </w:pPr>
      <w:r>
        <w:rPr>
          <w:rFonts w:ascii="Arial" w:hAnsi="Arial" w:cs="Arial"/>
          <w:noProof/>
          <w:lang w:val="en-US"/>
        </w:rPr>
        <w:lastRenderedPageBreak/>
        <w:drawing>
          <wp:inline distT="0" distB="0" distL="0" distR="0" wp14:anchorId="087635BF" wp14:editId="3D6BB157">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ecast.traffi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BA1259F" w14:textId="7C9DF4ED" w:rsidR="00CC4DB7" w:rsidRPr="00CC4DB7" w:rsidRDefault="00CC4DB7" w:rsidP="00CC4DB7">
      <w:pPr>
        <w:rPr>
          <w:rFonts w:ascii="Arial" w:hAnsi="Arial" w:cs="Arial"/>
          <w:i/>
          <w:iCs/>
          <w:sz w:val="18"/>
          <w:szCs w:val="18"/>
        </w:rPr>
      </w:pPr>
      <w:r w:rsidRPr="00CC4DB7">
        <w:rPr>
          <w:rFonts w:ascii="Arial" w:hAnsi="Arial" w:cs="Arial"/>
          <w:i/>
          <w:iCs/>
          <w:sz w:val="18"/>
          <w:szCs w:val="18"/>
        </w:rPr>
        <w:t xml:space="preserve">Figure 68-4. </w:t>
      </w:r>
      <w:r w:rsidR="00EC1F2F">
        <w:rPr>
          <w:rFonts w:ascii="Arial" w:hAnsi="Arial" w:cs="Arial"/>
          <w:i/>
          <w:iCs/>
          <w:sz w:val="18"/>
          <w:szCs w:val="18"/>
        </w:rPr>
        <w:t xml:space="preserve">Left: </w:t>
      </w:r>
      <w:r w:rsidRPr="00CC4DB7">
        <w:rPr>
          <w:rFonts w:ascii="Arial" w:hAnsi="Arial" w:cs="Arial"/>
          <w:i/>
          <w:iCs/>
          <w:sz w:val="18"/>
          <w:szCs w:val="18"/>
        </w:rPr>
        <w:t>The Boosted Regression Trees model run size forecasts of 19 Fraser River Sockeye salmon stocks in 2020 (Red: &lt;=7</w:t>
      </w:r>
      <w:r w:rsidR="00EC1F2F">
        <w:rPr>
          <w:rFonts w:ascii="Arial" w:hAnsi="Arial" w:cs="Arial"/>
          <w:i/>
          <w:iCs/>
          <w:sz w:val="18"/>
          <w:szCs w:val="18"/>
        </w:rPr>
        <w:t>5</w:t>
      </w:r>
      <w:r w:rsidRPr="00CC4DB7">
        <w:rPr>
          <w:rFonts w:ascii="Arial" w:hAnsi="Arial" w:cs="Arial"/>
          <w:i/>
          <w:iCs/>
          <w:sz w:val="18"/>
          <w:szCs w:val="18"/>
        </w:rPr>
        <w:t xml:space="preserve">,000, </w:t>
      </w:r>
      <w:r w:rsidR="00EC1F2F">
        <w:rPr>
          <w:rFonts w:ascii="Arial" w:hAnsi="Arial" w:cs="Arial"/>
          <w:i/>
          <w:iCs/>
          <w:sz w:val="18"/>
          <w:szCs w:val="18"/>
        </w:rPr>
        <w:t>Green: &gt;</w:t>
      </w:r>
      <w:r w:rsidRPr="00CC4DB7">
        <w:rPr>
          <w:rFonts w:ascii="Arial" w:hAnsi="Arial" w:cs="Arial"/>
          <w:i/>
          <w:iCs/>
          <w:sz w:val="18"/>
          <w:szCs w:val="18"/>
        </w:rPr>
        <w:t>75,000).</w:t>
      </w:r>
      <w:commentRangeStart w:id="71"/>
      <w:r w:rsidR="00EC1F2F">
        <w:rPr>
          <w:rFonts w:ascii="Arial" w:hAnsi="Arial" w:cs="Arial"/>
          <w:i/>
          <w:iCs/>
          <w:sz w:val="18"/>
          <w:szCs w:val="18"/>
        </w:rPr>
        <w:t>Right</w:t>
      </w:r>
      <w:commentRangeEnd w:id="71"/>
      <w:r w:rsidR="00D1233A">
        <w:rPr>
          <w:rStyle w:val="CommentReference"/>
        </w:rPr>
        <w:commentReference w:id="71"/>
      </w:r>
      <w:r w:rsidR="00EC1F2F">
        <w:rPr>
          <w:rFonts w:ascii="Arial" w:hAnsi="Arial" w:cs="Arial"/>
          <w:i/>
          <w:iCs/>
          <w:sz w:val="18"/>
          <w:szCs w:val="18"/>
        </w:rPr>
        <w:t>: The explained variance by Boosted Regression Tree model (Red &lt;=70%, Yellow 70-90%, Green &gt;=90%).</w:t>
      </w:r>
    </w:p>
    <w:p w14:paraId="002D2234" w14:textId="2479BAF4" w:rsidR="00CC4DB7" w:rsidRDefault="00CC4DB7" w:rsidP="00CC4DB7">
      <w:pPr>
        <w:pStyle w:val="Heading3"/>
      </w:pPr>
      <w:r w:rsidRPr="00CC4DB7">
        <w:t xml:space="preserve">References </w:t>
      </w:r>
    </w:p>
    <w:p w14:paraId="6D05D85D" w14:textId="77777777" w:rsidR="006B08EA" w:rsidRPr="006B08EA" w:rsidRDefault="006B08EA" w:rsidP="006B08EA">
      <w:pPr>
        <w:rPr>
          <w:lang w:val="en-GB"/>
        </w:rPr>
      </w:pPr>
    </w:p>
    <w:p w14:paraId="5E85C568" w14:textId="77777777" w:rsidR="00CC4DB7" w:rsidRPr="00CC4DB7" w:rsidRDefault="00CC4DB7" w:rsidP="00CC4DB7">
      <w:pPr>
        <w:ind w:left="851" w:hanging="851"/>
        <w:rPr>
          <w:rFonts w:ascii="Arial" w:hAnsi="Arial" w:cs="Arial"/>
        </w:rPr>
      </w:pPr>
      <w:r w:rsidRPr="00CC4DB7">
        <w:rPr>
          <w:rFonts w:ascii="Arial" w:hAnsi="Arial" w:cs="Arial"/>
        </w:rPr>
        <w:t>Cummins, P.F., and Freeland, H.J. 2007. Variability of the North Pacific Current and its bifurcation. Progress in Oceanography 75: 253-265.</w:t>
      </w:r>
    </w:p>
    <w:p w14:paraId="26343CBB" w14:textId="77777777" w:rsidR="00CC4DB7" w:rsidRPr="00CC4DB7" w:rsidRDefault="00CC4DB7" w:rsidP="00CC4DB7">
      <w:pPr>
        <w:ind w:left="851" w:hanging="851"/>
        <w:rPr>
          <w:rFonts w:ascii="Arial" w:hAnsi="Arial" w:cs="Arial"/>
        </w:rPr>
      </w:pPr>
      <w:r w:rsidRPr="00CC4DB7">
        <w:rPr>
          <w:rFonts w:ascii="Arial" w:hAnsi="Arial" w:cs="Arial"/>
        </w:rPr>
        <w:t xml:space="preserve">Di Lorenzo, E., Schneider, N., Cobb, K.M., </w:t>
      </w:r>
      <w:proofErr w:type="spellStart"/>
      <w:r w:rsidRPr="00CC4DB7">
        <w:rPr>
          <w:rFonts w:ascii="Arial" w:hAnsi="Arial" w:cs="Arial"/>
        </w:rPr>
        <w:t>Chhak</w:t>
      </w:r>
      <w:proofErr w:type="spellEnd"/>
      <w:r w:rsidRPr="00CC4DB7">
        <w:rPr>
          <w:rFonts w:ascii="Arial" w:hAnsi="Arial" w:cs="Arial"/>
        </w:rPr>
        <w:t xml:space="preserve">, K, Franks, P.J.S., Miller, A.J., McWilliams, J.C., </w:t>
      </w:r>
      <w:proofErr w:type="spellStart"/>
      <w:r w:rsidRPr="00CC4DB7">
        <w:rPr>
          <w:rFonts w:ascii="Arial" w:hAnsi="Arial" w:cs="Arial"/>
        </w:rPr>
        <w:t>Bograd</w:t>
      </w:r>
      <w:proofErr w:type="spellEnd"/>
      <w:r w:rsidRPr="00CC4DB7">
        <w:rPr>
          <w:rFonts w:ascii="Arial" w:hAnsi="Arial" w:cs="Arial"/>
        </w:rPr>
        <w:t xml:space="preserve">, S.J., </w:t>
      </w:r>
      <w:proofErr w:type="spellStart"/>
      <w:r w:rsidRPr="00CC4DB7">
        <w:rPr>
          <w:rFonts w:ascii="Arial" w:hAnsi="Arial" w:cs="Arial"/>
        </w:rPr>
        <w:t>Arango</w:t>
      </w:r>
      <w:proofErr w:type="spellEnd"/>
      <w:r w:rsidRPr="00CC4DB7">
        <w:rPr>
          <w:rFonts w:ascii="Arial" w:hAnsi="Arial" w:cs="Arial"/>
        </w:rPr>
        <w:t xml:space="preserve">, H., </w:t>
      </w:r>
      <w:proofErr w:type="spellStart"/>
      <w:r w:rsidRPr="00CC4DB7">
        <w:rPr>
          <w:rFonts w:ascii="Arial" w:hAnsi="Arial" w:cs="Arial"/>
        </w:rPr>
        <w:t>Curchister</w:t>
      </w:r>
      <w:proofErr w:type="spellEnd"/>
      <w:r w:rsidRPr="00CC4DB7">
        <w:rPr>
          <w:rFonts w:ascii="Arial" w:hAnsi="Arial" w:cs="Arial"/>
        </w:rPr>
        <w:t xml:space="preserve">, E., Powell, T.M., and </w:t>
      </w:r>
      <w:proofErr w:type="spellStart"/>
      <w:r w:rsidRPr="00CC4DB7">
        <w:rPr>
          <w:rFonts w:ascii="Arial" w:hAnsi="Arial" w:cs="Arial"/>
        </w:rPr>
        <w:t>Rivere</w:t>
      </w:r>
      <w:proofErr w:type="spellEnd"/>
      <w:r w:rsidRPr="00CC4DB7">
        <w:rPr>
          <w:rFonts w:ascii="Arial" w:hAnsi="Arial" w:cs="Arial"/>
        </w:rPr>
        <w:t>, P.  2008. North Pacific Gyre Oscillation links ocean climate and ecosystem change. Geophysical Research Letters 35: L08607.</w:t>
      </w:r>
    </w:p>
    <w:p w14:paraId="3D0A894E" w14:textId="77777777" w:rsidR="00CC4DB7" w:rsidRPr="00CC4DB7" w:rsidRDefault="00CC4DB7" w:rsidP="00CC4DB7">
      <w:pPr>
        <w:ind w:left="851" w:hanging="851"/>
        <w:rPr>
          <w:rFonts w:ascii="Arial" w:hAnsi="Arial" w:cs="Arial"/>
        </w:rPr>
      </w:pPr>
      <w:proofErr w:type="spellStart"/>
      <w:r w:rsidRPr="00CC4DB7">
        <w:rPr>
          <w:rFonts w:ascii="Arial" w:hAnsi="Arial" w:cs="Arial"/>
        </w:rPr>
        <w:t>Elith</w:t>
      </w:r>
      <w:proofErr w:type="spellEnd"/>
      <w:r w:rsidRPr="00CC4DB7">
        <w:rPr>
          <w:rFonts w:ascii="Arial" w:hAnsi="Arial" w:cs="Arial"/>
        </w:rPr>
        <w:t xml:space="preserve">, J., </w:t>
      </w:r>
      <w:proofErr w:type="spellStart"/>
      <w:r w:rsidRPr="00CC4DB7">
        <w:rPr>
          <w:rFonts w:ascii="Arial" w:hAnsi="Arial" w:cs="Arial"/>
        </w:rPr>
        <w:t>Leathwick</w:t>
      </w:r>
      <w:proofErr w:type="spellEnd"/>
      <w:r w:rsidRPr="00CC4DB7">
        <w:rPr>
          <w:rFonts w:ascii="Arial" w:hAnsi="Arial" w:cs="Arial"/>
        </w:rPr>
        <w:t xml:space="preserve">, J.R., and Hastie, T. 2008. A working guide to boosted regression trees. Journal of Animal Ecology 77: 802-813. </w:t>
      </w:r>
    </w:p>
    <w:p w14:paraId="76EAC572" w14:textId="77777777" w:rsidR="006B6CE2" w:rsidRDefault="00CC4DB7" w:rsidP="006B6CE2">
      <w:pPr>
        <w:ind w:left="851" w:hanging="851"/>
        <w:rPr>
          <w:rFonts w:ascii="Arial" w:hAnsi="Arial" w:cs="Arial"/>
        </w:rPr>
      </w:pPr>
      <w:r w:rsidRPr="00CC4DB7">
        <w:rPr>
          <w:rFonts w:ascii="Arial" w:hAnsi="Arial" w:cs="Arial"/>
        </w:rPr>
        <w:t xml:space="preserve">Grant, S.C.H., MacDonald, B.L., Cone, T.E., Holt, C.A., Cass, A., </w:t>
      </w:r>
      <w:proofErr w:type="spellStart"/>
      <w:r w:rsidRPr="00CC4DB7">
        <w:rPr>
          <w:rFonts w:ascii="Arial" w:hAnsi="Arial" w:cs="Arial"/>
        </w:rPr>
        <w:t>Porszt</w:t>
      </w:r>
      <w:proofErr w:type="spellEnd"/>
      <w:r w:rsidRPr="00CC4DB7">
        <w:rPr>
          <w:rFonts w:ascii="Arial" w:hAnsi="Arial" w:cs="Arial"/>
        </w:rPr>
        <w:t>, E.J., Hume, J.M.B., and Pon, L.B. 2011. Evaluation of uncertainty in Fraser Sockeye (</w:t>
      </w:r>
      <w:r w:rsidRPr="00CC4DB7">
        <w:rPr>
          <w:rFonts w:ascii="Arial" w:hAnsi="Arial" w:cs="Arial"/>
          <w:i/>
        </w:rPr>
        <w:t>Oncorhynchus nerka</w:t>
      </w:r>
      <w:r w:rsidRPr="00CC4DB7">
        <w:rPr>
          <w:rFonts w:ascii="Arial" w:hAnsi="Arial" w:cs="Arial"/>
        </w:rPr>
        <w:t xml:space="preserve">) Wild Salmon Policy status using abundance and trends in abundance metrics. Can. Sci. </w:t>
      </w:r>
      <w:proofErr w:type="spellStart"/>
      <w:r w:rsidRPr="00CC4DB7">
        <w:rPr>
          <w:rFonts w:ascii="Arial" w:hAnsi="Arial" w:cs="Arial"/>
        </w:rPr>
        <w:t>Advis</w:t>
      </w:r>
      <w:proofErr w:type="spellEnd"/>
      <w:r w:rsidRPr="00CC4DB7">
        <w:rPr>
          <w:rFonts w:ascii="Arial" w:hAnsi="Arial" w:cs="Arial"/>
        </w:rPr>
        <w:t>. Sec. Res. Doc. 2011/087: viii + 183 p.</w:t>
      </w:r>
      <w:r w:rsidR="006B6CE2" w:rsidRPr="006B6CE2">
        <w:rPr>
          <w:rFonts w:ascii="Arial" w:hAnsi="Arial" w:cs="Arial"/>
        </w:rPr>
        <w:t xml:space="preserve"> </w:t>
      </w:r>
    </w:p>
    <w:p w14:paraId="1A99419E" w14:textId="3FF39E9A" w:rsidR="00104EFE" w:rsidRDefault="00104EFE" w:rsidP="00CC4DB7">
      <w:pPr>
        <w:ind w:left="851" w:hanging="851"/>
        <w:rPr>
          <w:rFonts w:ascii="Arial" w:hAnsi="Arial" w:cs="Arial"/>
        </w:rPr>
      </w:pPr>
      <w:r w:rsidRPr="00104EFE">
        <w:rPr>
          <w:rFonts w:ascii="Arial" w:hAnsi="Arial" w:cs="Arial"/>
        </w:rPr>
        <w:lastRenderedPageBreak/>
        <w:t>Hawkshaw, M., Xu,</w:t>
      </w:r>
      <w:r>
        <w:rPr>
          <w:rFonts w:ascii="Arial" w:hAnsi="Arial" w:cs="Arial"/>
        </w:rPr>
        <w:t xml:space="preserve"> Y.</w:t>
      </w:r>
      <w:r w:rsidRPr="00104EFE">
        <w:rPr>
          <w:rFonts w:ascii="Arial" w:hAnsi="Arial" w:cs="Arial"/>
        </w:rPr>
        <w:t xml:space="preserve"> </w:t>
      </w:r>
      <w:r>
        <w:rPr>
          <w:rFonts w:ascii="Arial" w:hAnsi="Arial" w:cs="Arial"/>
        </w:rPr>
        <w:t xml:space="preserve">and </w:t>
      </w:r>
      <w:r w:rsidRPr="00104EFE">
        <w:rPr>
          <w:rFonts w:ascii="Arial" w:hAnsi="Arial" w:cs="Arial"/>
        </w:rPr>
        <w:t>Davis</w:t>
      </w:r>
      <w:r>
        <w:rPr>
          <w:rFonts w:ascii="Arial" w:hAnsi="Arial" w:cs="Arial"/>
        </w:rPr>
        <w:t>, B</w:t>
      </w:r>
      <w:r w:rsidRPr="00104EFE">
        <w:rPr>
          <w:rFonts w:ascii="Arial" w:hAnsi="Arial" w:cs="Arial"/>
        </w:rPr>
        <w:t xml:space="preserve">. 2020. Pre-season run size forecasts for Fraser River sockeye (Oncorhynchus nerka) salmon in 2020. Can. Tech. Rep. Fish. </w:t>
      </w:r>
      <w:proofErr w:type="spellStart"/>
      <w:r w:rsidRPr="00104EFE">
        <w:rPr>
          <w:rFonts w:ascii="Arial" w:hAnsi="Arial" w:cs="Arial"/>
        </w:rPr>
        <w:t>Aquat</w:t>
      </w:r>
      <w:proofErr w:type="spellEnd"/>
      <w:r w:rsidRPr="00104EFE">
        <w:rPr>
          <w:rFonts w:ascii="Arial" w:hAnsi="Arial" w:cs="Arial"/>
        </w:rPr>
        <w:t>. Sci. 3392: vi. +52p.</w:t>
      </w:r>
    </w:p>
    <w:p w14:paraId="043A53A2" w14:textId="0476FFFA" w:rsidR="00CC4DB7" w:rsidRPr="00CC4DB7" w:rsidRDefault="00CC4DB7" w:rsidP="00CC4DB7">
      <w:pPr>
        <w:ind w:left="851" w:hanging="851"/>
        <w:rPr>
          <w:rFonts w:ascii="Arial" w:hAnsi="Arial" w:cs="Arial"/>
        </w:rPr>
      </w:pPr>
      <w:r w:rsidRPr="00CC4DB7">
        <w:rPr>
          <w:rFonts w:ascii="Arial" w:hAnsi="Arial" w:cs="Arial"/>
        </w:rPr>
        <w:t xml:space="preserve">Ishii, M., </w:t>
      </w:r>
      <w:proofErr w:type="spellStart"/>
      <w:r w:rsidRPr="00CC4DB7">
        <w:rPr>
          <w:rFonts w:ascii="Arial" w:hAnsi="Arial" w:cs="Arial"/>
        </w:rPr>
        <w:t>Shouji</w:t>
      </w:r>
      <w:proofErr w:type="spellEnd"/>
      <w:r w:rsidRPr="00CC4DB7">
        <w:rPr>
          <w:rFonts w:ascii="Arial" w:hAnsi="Arial" w:cs="Arial"/>
        </w:rPr>
        <w:t xml:space="preserve">, A., Sugimoto, S., and Matsumoto, T. 2005. Objective Analyses of Sea-Surface Temperature and marine meteorological variables for the 20th century using ICOADS and the Kobe collection. Int. J. </w:t>
      </w:r>
      <w:proofErr w:type="spellStart"/>
      <w:r w:rsidRPr="00CC4DB7">
        <w:rPr>
          <w:rFonts w:ascii="Arial" w:hAnsi="Arial" w:cs="Arial"/>
        </w:rPr>
        <w:t>Climatol</w:t>
      </w:r>
      <w:proofErr w:type="spellEnd"/>
      <w:r w:rsidRPr="00CC4DB7">
        <w:rPr>
          <w:rFonts w:ascii="Arial" w:hAnsi="Arial" w:cs="Arial"/>
        </w:rPr>
        <w:t>. 25: 865-879.</w:t>
      </w:r>
    </w:p>
    <w:p w14:paraId="4CA72932" w14:textId="77777777" w:rsidR="00CC4DB7" w:rsidRPr="00CC4DB7" w:rsidRDefault="00CC4DB7" w:rsidP="00CC4DB7">
      <w:pPr>
        <w:ind w:left="851" w:hanging="851"/>
        <w:rPr>
          <w:rFonts w:ascii="Arial" w:hAnsi="Arial" w:cs="Arial"/>
        </w:rPr>
      </w:pPr>
      <w:r w:rsidRPr="00CC4DB7">
        <w:rPr>
          <w:rFonts w:ascii="Arial" w:hAnsi="Arial" w:cs="Arial"/>
        </w:rPr>
        <w:t xml:space="preserve">Kistler, R., </w:t>
      </w:r>
      <w:proofErr w:type="spellStart"/>
      <w:r w:rsidRPr="00CC4DB7">
        <w:rPr>
          <w:rFonts w:ascii="Arial" w:hAnsi="Arial" w:cs="Arial"/>
        </w:rPr>
        <w:t>Kalnay</w:t>
      </w:r>
      <w:proofErr w:type="spellEnd"/>
      <w:r w:rsidRPr="00CC4DB7">
        <w:rPr>
          <w:rFonts w:ascii="Arial" w:hAnsi="Arial" w:cs="Arial"/>
        </w:rPr>
        <w:t xml:space="preserve">, E., Collins, W., </w:t>
      </w:r>
      <w:proofErr w:type="spellStart"/>
      <w:r w:rsidRPr="00CC4DB7">
        <w:rPr>
          <w:rFonts w:ascii="Arial" w:hAnsi="Arial" w:cs="Arial"/>
        </w:rPr>
        <w:t>Saha</w:t>
      </w:r>
      <w:proofErr w:type="spellEnd"/>
      <w:r w:rsidRPr="00CC4DB7">
        <w:rPr>
          <w:rFonts w:ascii="Arial" w:hAnsi="Arial" w:cs="Arial"/>
        </w:rPr>
        <w:t xml:space="preserve">, S., White, G., Woollen, J., </w:t>
      </w:r>
      <w:proofErr w:type="spellStart"/>
      <w:r w:rsidRPr="00CC4DB7">
        <w:rPr>
          <w:rFonts w:ascii="Arial" w:hAnsi="Arial" w:cs="Arial"/>
        </w:rPr>
        <w:t>Chelliah</w:t>
      </w:r>
      <w:proofErr w:type="spellEnd"/>
      <w:r w:rsidRPr="00CC4DB7">
        <w:rPr>
          <w:rFonts w:ascii="Arial" w:hAnsi="Arial" w:cs="Arial"/>
        </w:rPr>
        <w:t xml:space="preserve">, M., </w:t>
      </w:r>
      <w:proofErr w:type="spellStart"/>
      <w:r w:rsidRPr="00CC4DB7">
        <w:rPr>
          <w:rFonts w:ascii="Arial" w:hAnsi="Arial" w:cs="Arial"/>
        </w:rPr>
        <w:t>Ebisuzaki</w:t>
      </w:r>
      <w:proofErr w:type="spellEnd"/>
      <w:r w:rsidRPr="00CC4DB7">
        <w:rPr>
          <w:rFonts w:ascii="Arial" w:hAnsi="Arial" w:cs="Arial"/>
        </w:rPr>
        <w:t xml:space="preserve">, W., </w:t>
      </w:r>
      <w:proofErr w:type="spellStart"/>
      <w:r w:rsidRPr="00CC4DB7">
        <w:rPr>
          <w:rFonts w:ascii="Arial" w:hAnsi="Arial" w:cs="Arial"/>
        </w:rPr>
        <w:t>Kanamitsu</w:t>
      </w:r>
      <w:proofErr w:type="spellEnd"/>
      <w:r w:rsidRPr="00CC4DB7">
        <w:rPr>
          <w:rFonts w:ascii="Arial" w:hAnsi="Arial" w:cs="Arial"/>
        </w:rPr>
        <w:t xml:space="preserve">, M., </w:t>
      </w:r>
      <w:proofErr w:type="spellStart"/>
      <w:r w:rsidRPr="00CC4DB7">
        <w:rPr>
          <w:rFonts w:ascii="Arial" w:hAnsi="Arial" w:cs="Arial"/>
        </w:rPr>
        <w:t>Kousky</w:t>
      </w:r>
      <w:proofErr w:type="spellEnd"/>
      <w:r w:rsidRPr="00CC4DB7">
        <w:rPr>
          <w:rFonts w:ascii="Arial" w:hAnsi="Arial" w:cs="Arial"/>
        </w:rPr>
        <w:t xml:space="preserve">, V., van den </w:t>
      </w:r>
      <w:proofErr w:type="spellStart"/>
      <w:r w:rsidRPr="00CC4DB7">
        <w:rPr>
          <w:rFonts w:ascii="Arial" w:hAnsi="Arial" w:cs="Arial"/>
        </w:rPr>
        <w:t>Dool</w:t>
      </w:r>
      <w:proofErr w:type="spellEnd"/>
      <w:r w:rsidRPr="00CC4DB7">
        <w:rPr>
          <w:rFonts w:ascii="Arial" w:hAnsi="Arial" w:cs="Arial"/>
        </w:rPr>
        <w:t xml:space="preserve">, H., </w:t>
      </w:r>
      <w:proofErr w:type="spellStart"/>
      <w:r w:rsidRPr="00CC4DB7">
        <w:rPr>
          <w:rFonts w:ascii="Arial" w:hAnsi="Arial" w:cs="Arial"/>
        </w:rPr>
        <w:t>Jenne</w:t>
      </w:r>
      <w:proofErr w:type="spellEnd"/>
      <w:r w:rsidRPr="00CC4DB7">
        <w:rPr>
          <w:rFonts w:ascii="Arial" w:hAnsi="Arial" w:cs="Arial"/>
        </w:rPr>
        <w:t xml:space="preserve">, R., and Fiorino, M. 2001. The NCEP–NCAR 50-year reanalysis: Monthly means CD-ROM and documentation. Bulletin of </w:t>
      </w:r>
      <w:proofErr w:type="spellStart"/>
      <w:r w:rsidRPr="00CC4DB7">
        <w:rPr>
          <w:rFonts w:ascii="Arial" w:hAnsi="Arial" w:cs="Arial"/>
        </w:rPr>
        <w:t>Amerian</w:t>
      </w:r>
      <w:proofErr w:type="spellEnd"/>
      <w:r w:rsidRPr="00CC4DB7">
        <w:rPr>
          <w:rFonts w:ascii="Arial" w:hAnsi="Arial" w:cs="Arial"/>
        </w:rPr>
        <w:t xml:space="preserve"> Meteorological Society 82: 247–268.</w:t>
      </w:r>
    </w:p>
    <w:p w14:paraId="041BC4D7" w14:textId="05778BA0" w:rsidR="00104EFE" w:rsidRDefault="00CC4DB7" w:rsidP="00104EFE">
      <w:pPr>
        <w:ind w:left="851" w:hanging="851"/>
        <w:rPr>
          <w:rFonts w:ascii="Arial" w:hAnsi="Arial" w:cs="Arial"/>
        </w:rPr>
      </w:pPr>
      <w:r w:rsidRPr="00CC4DB7">
        <w:rPr>
          <w:rFonts w:ascii="Arial" w:hAnsi="Arial" w:cs="Arial"/>
        </w:rPr>
        <w:t>R Development Core Team. 20</w:t>
      </w:r>
      <w:r w:rsidR="006B6CE2">
        <w:rPr>
          <w:rFonts w:ascii="Arial" w:hAnsi="Arial" w:cs="Arial"/>
        </w:rPr>
        <w:t>21</w:t>
      </w:r>
      <w:r w:rsidRPr="00CC4DB7">
        <w:rPr>
          <w:rFonts w:ascii="Arial" w:hAnsi="Arial" w:cs="Arial"/>
        </w:rPr>
        <w:t xml:space="preserve">. R: A language and environment for statistical computing. R Foundation for Statistical Computing, Vienna, Austria. URL. </w:t>
      </w:r>
      <w:hyperlink r:id="rId17" w:history="1">
        <w:r w:rsidR="00104EFE" w:rsidRPr="005A19CB">
          <w:rPr>
            <w:rStyle w:val="Hyperlink"/>
            <w:rFonts w:ascii="Arial" w:hAnsi="Arial" w:cs="Arial"/>
          </w:rPr>
          <w:t>https://www.R-project.org</w:t>
        </w:r>
      </w:hyperlink>
    </w:p>
    <w:p w14:paraId="1A24385D" w14:textId="77777777" w:rsidR="00104EFE" w:rsidRDefault="00104EFE" w:rsidP="00104EFE">
      <w:pPr>
        <w:ind w:left="851" w:hanging="851"/>
        <w:rPr>
          <w:rFonts w:ascii="Arial" w:hAnsi="Arial" w:cs="Arial"/>
        </w:rPr>
      </w:pPr>
      <w:r w:rsidRPr="00104EFE">
        <w:rPr>
          <w:rFonts w:ascii="Arial" w:hAnsi="Arial" w:cs="Arial"/>
        </w:rPr>
        <w:t xml:space="preserve">Xu, Y., M. Hawkshaw, C. Fu, D. Patterson, R. Hourston, P. Chandler. Estimating Fraser River sockeye salmon run size using a machine learning method. In Boldt, J.L., Javorski, A., and Chandler, P.C. (Eds.). 2020. State of the physical, biological and selected fishery resources of Pacific Canadian marine ecosystems in 2019. Can. Tech. Rep. Fish. </w:t>
      </w:r>
      <w:proofErr w:type="spellStart"/>
      <w:r w:rsidRPr="00104EFE">
        <w:rPr>
          <w:rFonts w:ascii="Arial" w:hAnsi="Arial" w:cs="Arial"/>
        </w:rPr>
        <w:t>Aquat</w:t>
      </w:r>
      <w:proofErr w:type="spellEnd"/>
      <w:r w:rsidRPr="00104EFE">
        <w:rPr>
          <w:rFonts w:ascii="Arial" w:hAnsi="Arial" w:cs="Arial"/>
        </w:rPr>
        <w:t xml:space="preserve">. Sci. 3377: x + 288 p. </w:t>
      </w:r>
    </w:p>
    <w:p w14:paraId="12B1D0A7" w14:textId="0DDE09A2" w:rsidR="00104EFE" w:rsidRPr="00CC4DB7" w:rsidRDefault="00104EFE" w:rsidP="00104EFE">
      <w:pPr>
        <w:ind w:left="851" w:hanging="851"/>
        <w:rPr>
          <w:rFonts w:ascii="Arial" w:hAnsi="Arial" w:cs="Arial"/>
        </w:rPr>
      </w:pPr>
      <w:r w:rsidRPr="00104EFE">
        <w:rPr>
          <w:rFonts w:ascii="Arial" w:hAnsi="Arial" w:cs="Arial"/>
        </w:rPr>
        <w:t xml:space="preserve">Xu, Y., M. Hawkshaw, D. Patterson, R. Hourston, P. Chandler. How Fraser sockeye salmon recruitment was affected under climate changes? A model study. In Boldt, J.L., Leonard, J., and Chandler, P.C. (Eds.). 2019. State of the physical, biological and selected fishery resources of Pacific Canadian marine ecosystems in 2018. Can. Tech. Rep. Fish. </w:t>
      </w:r>
      <w:proofErr w:type="spellStart"/>
      <w:r w:rsidRPr="00104EFE">
        <w:rPr>
          <w:rFonts w:ascii="Arial" w:hAnsi="Arial" w:cs="Arial"/>
        </w:rPr>
        <w:t>Aquat</w:t>
      </w:r>
      <w:proofErr w:type="spellEnd"/>
      <w:r w:rsidRPr="00104EFE">
        <w:rPr>
          <w:rFonts w:ascii="Arial" w:hAnsi="Arial" w:cs="Arial"/>
        </w:rPr>
        <w:t>. Sci. 3314: vii + 248 p.</w:t>
      </w:r>
    </w:p>
    <w:sectPr w:rsidR="00104EFE" w:rsidRPr="00CC4DB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8" w:author="Mike Hawkshaw" w:date="2021-02-23T07:48:00Z" w:initials="MH">
    <w:p w14:paraId="2E8FE5CE" w14:textId="4DA7D81E" w:rsidR="00C5712E" w:rsidRDefault="00C5712E">
      <w:pPr>
        <w:pStyle w:val="CommentText"/>
      </w:pPr>
      <w:r>
        <w:rPr>
          <w:rStyle w:val="CommentReference"/>
        </w:rPr>
        <w:annotationRef/>
      </w:r>
      <w:r>
        <w:t>I think you need to list the key environmental variables here?</w:t>
      </w:r>
    </w:p>
  </w:comment>
  <w:comment w:id="39" w:author="Fu, Caihong" w:date="2021-02-23T10:45:00Z" w:initials="FC">
    <w:p w14:paraId="2504B695" w14:textId="3F3AC99D" w:rsidR="00AA0977" w:rsidRDefault="00AA0977">
      <w:pPr>
        <w:pStyle w:val="CommentText"/>
      </w:pPr>
      <w:r>
        <w:rPr>
          <w:rStyle w:val="CommentReference"/>
        </w:rPr>
        <w:annotationRef/>
      </w:r>
      <w:r>
        <w:t xml:space="preserve">My understandings is that stock assessment comes before harvest planning and fishery operations. </w:t>
      </w:r>
    </w:p>
  </w:comment>
  <w:comment w:id="45" w:author="David Patterson" w:date="2021-02-23T12:10:00Z" w:initials="PD">
    <w:p w14:paraId="62DD9482" w14:textId="53882C66" w:rsidR="00E0194F" w:rsidRDefault="00E0194F">
      <w:pPr>
        <w:pStyle w:val="CommentText"/>
      </w:pPr>
      <w:r>
        <w:rPr>
          <w:rStyle w:val="CommentReference"/>
        </w:rPr>
        <w:annotationRef/>
      </w:r>
      <w:r>
        <w:t xml:space="preserve">The primary purpose of the forecast is for harvest management. </w:t>
      </w:r>
    </w:p>
  </w:comment>
  <w:comment w:id="47" w:author="David Patterson" w:date="2021-02-23T12:29:00Z" w:initials="PD">
    <w:p w14:paraId="662BF6BA" w14:textId="2D90A818" w:rsidR="003A5BD7" w:rsidRDefault="003A5BD7">
      <w:pPr>
        <w:pStyle w:val="CommentText"/>
      </w:pPr>
      <w:r>
        <w:rPr>
          <w:rStyle w:val="CommentReference"/>
        </w:rPr>
        <w:annotationRef/>
      </w:r>
      <w:r>
        <w:t>I think it would be good to be explicit about how you match each parameter to given life-stage.</w:t>
      </w:r>
    </w:p>
    <w:p w14:paraId="0B8853F2" w14:textId="2696D62C" w:rsidR="006D73BF" w:rsidRDefault="002058A1">
      <w:pPr>
        <w:pStyle w:val="CommentText"/>
      </w:pPr>
      <w:r>
        <w:t>For example, is The F</w:t>
      </w:r>
      <w:r w:rsidR="003A5BD7">
        <w:t>raser discharge</w:t>
      </w:r>
      <w:r w:rsidR="006D73BF">
        <w:t xml:space="preserve"> match to</w:t>
      </w:r>
      <w:r w:rsidR="003A5BD7">
        <w:t xml:space="preserve"> smolt period for a given return year?</w:t>
      </w:r>
    </w:p>
  </w:comment>
  <w:comment w:id="60" w:author="David Patterson [2]" w:date="2021-02-23T13:36:00Z" w:initials="PD">
    <w:p w14:paraId="1575AFD0" w14:textId="6392DDB6" w:rsidR="008638AC" w:rsidRDefault="008638AC">
      <w:pPr>
        <w:pStyle w:val="CommentText"/>
      </w:pPr>
      <w:r>
        <w:rPr>
          <w:rStyle w:val="CommentReference"/>
        </w:rPr>
        <w:annotationRef/>
      </w:r>
      <w:r>
        <w:t>Maybe indicate what type of curve.</w:t>
      </w:r>
    </w:p>
  </w:comment>
  <w:comment w:id="64" w:author="Mike Hawkshaw" w:date="2021-02-23T07:53:00Z" w:initials="MH">
    <w:p w14:paraId="3B1AC3ED" w14:textId="086980A8" w:rsidR="00C5712E" w:rsidRDefault="00C5712E">
      <w:pPr>
        <w:pStyle w:val="CommentText"/>
      </w:pPr>
      <w:r>
        <w:rPr>
          <w:rStyle w:val="CommentReference"/>
        </w:rPr>
        <w:annotationRef/>
      </w:r>
      <w:r>
        <w:t>How were they negatively related (linearly?)</w:t>
      </w:r>
    </w:p>
  </w:comment>
  <w:comment w:id="63" w:author="Fu, Caihong" w:date="2021-02-23T10:51:00Z" w:initials="FC">
    <w:p w14:paraId="4D556F9D" w14:textId="6981C551" w:rsidR="00AA0977" w:rsidRDefault="00AA0977">
      <w:pPr>
        <w:pStyle w:val="CommentText"/>
      </w:pPr>
      <w:r>
        <w:rPr>
          <w:rStyle w:val="CommentReference"/>
        </w:rPr>
        <w:annotationRef/>
      </w:r>
      <w:r>
        <w:t xml:space="preserve">Based on Figure 68-3, these statements are not accurate. </w:t>
      </w:r>
    </w:p>
  </w:comment>
  <w:comment w:id="66" w:author="David Patterson" w:date="2021-02-23T13:34:00Z" w:initials="PD">
    <w:p w14:paraId="5E5A0593" w14:textId="2E22D9C4" w:rsidR="008638AC" w:rsidRDefault="008638AC">
      <w:pPr>
        <w:pStyle w:val="CommentText"/>
      </w:pPr>
      <w:r>
        <w:rPr>
          <w:rStyle w:val="CommentReference"/>
        </w:rPr>
        <w:annotationRef/>
      </w:r>
      <w:r>
        <w:t xml:space="preserve">You could provide the four dominant factors, indicate that 3 of them are related to SST. </w:t>
      </w:r>
    </w:p>
  </w:comment>
  <w:comment w:id="65" w:author="Mike Hawkshaw" w:date="2021-02-23T07:54:00Z" w:initials="MH">
    <w:p w14:paraId="52796394" w14:textId="200CC4F7" w:rsidR="00C5712E" w:rsidRDefault="00C5712E">
      <w:pPr>
        <w:pStyle w:val="CommentText"/>
      </w:pPr>
      <w:r>
        <w:rPr>
          <w:rStyle w:val="CommentReference"/>
        </w:rPr>
        <w:annotationRef/>
      </w:r>
      <w:r>
        <w:t xml:space="preserve">We should talk about this in more detail at some point I think that there is something interesting here that should be explored.  NOT FOR THIS PAPER THO </w:t>
      </w:r>
      <w:r>
        <w:sym w:font="Wingdings" w:char="F04A"/>
      </w:r>
    </w:p>
  </w:comment>
  <w:comment w:id="71" w:author="David Patterson" w:date="2021-02-23T12:01:00Z" w:initials="PD">
    <w:p w14:paraId="098D7266" w14:textId="77777777" w:rsidR="00D1233A" w:rsidRDefault="00D1233A">
      <w:pPr>
        <w:pStyle w:val="CommentText"/>
      </w:pPr>
      <w:r>
        <w:rPr>
          <w:rStyle w:val="CommentReference"/>
        </w:rPr>
        <w:annotationRef/>
      </w:r>
      <w:r>
        <w:t>As rule, red and green are not the best for figures because of colour blindness.</w:t>
      </w:r>
    </w:p>
    <w:p w14:paraId="61A06F60" w14:textId="77777777" w:rsidR="00D1233A" w:rsidRDefault="00E0194F">
      <w:pPr>
        <w:pStyle w:val="CommentText"/>
      </w:pPr>
      <w:r>
        <w:t>Do you need colour vs. a dotted line for 75K?</w:t>
      </w:r>
    </w:p>
    <w:p w14:paraId="37979654" w14:textId="6BEC41AD" w:rsidR="00E0194F" w:rsidRDefault="00E0194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8FE5CE" w15:done="0"/>
  <w15:commentEx w15:paraId="2504B695" w15:done="0"/>
  <w15:commentEx w15:paraId="62DD9482" w15:done="0"/>
  <w15:commentEx w15:paraId="0B8853F2" w15:done="0"/>
  <w15:commentEx w15:paraId="1575AFD0" w15:done="0"/>
  <w15:commentEx w15:paraId="3B1AC3ED" w15:done="0"/>
  <w15:commentEx w15:paraId="4D556F9D" w15:done="0"/>
  <w15:commentEx w15:paraId="5E5A0593" w15:done="0"/>
  <w15:commentEx w15:paraId="52796394" w15:done="0"/>
  <w15:commentEx w15:paraId="379796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23543"/>
    <w:multiLevelType w:val="multilevel"/>
    <w:tmpl w:val="F446B8E6"/>
    <w:lvl w:ilvl="0">
      <w:start w:val="1"/>
      <w:numFmt w:val="decimal"/>
      <w:lvlText w:val="%1."/>
      <w:lvlJc w:val="left"/>
      <w:pPr>
        <w:ind w:left="390" w:hanging="390"/>
      </w:pPr>
      <w:rPr>
        <w:rFonts w:hint="default"/>
      </w:rPr>
    </w:lvl>
    <w:lvl w:ilvl="1">
      <w:start w:val="1"/>
      <w:numFmt w:val="decimal"/>
      <w:pStyle w:val="Heading3"/>
      <w:lvlText w:val="%1.%2."/>
      <w:lvlJc w:val="left"/>
      <w:pPr>
        <w:ind w:left="720" w:hanging="720"/>
      </w:pPr>
      <w:rPr>
        <w:rFonts w:hint="default"/>
      </w:rPr>
    </w:lvl>
    <w:lvl w:ilvl="2">
      <w:start w:val="1"/>
      <w:numFmt w:val="decimal"/>
      <w:pStyle w:val="Heading4"/>
      <w:lvlText w:val="%1.%2.%3."/>
      <w:lvlJc w:val="left"/>
      <w:pPr>
        <w:ind w:left="720" w:hanging="720"/>
      </w:pPr>
      <w:rPr>
        <w:rFonts w:hint="default"/>
      </w:rPr>
    </w:lvl>
    <w:lvl w:ilvl="3">
      <w:start w:val="1"/>
      <w:numFmt w:val="decimal"/>
      <w:lvlText w:val="%1.%2.%3.%4."/>
      <w:lvlJc w:val="left"/>
      <w:pPr>
        <w:ind w:left="1440" w:hanging="1080"/>
      </w:pPr>
      <w:rPr>
        <w:rFonts w:hint="default"/>
        <w:u w:val="single"/>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D576FDC"/>
    <w:multiLevelType w:val="hybridMultilevel"/>
    <w:tmpl w:val="F708A698"/>
    <w:lvl w:ilvl="0" w:tplc="82044C60">
      <w:start w:val="1"/>
      <w:numFmt w:val="decimal"/>
      <w:pStyle w:val="Heading2"/>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E63FB"/>
    <w:multiLevelType w:val="hybridMultilevel"/>
    <w:tmpl w:val="FF6C666A"/>
    <w:lvl w:ilvl="0" w:tplc="66460DE4">
      <w:start w:val="1"/>
      <w:numFmt w:val="bullet"/>
      <w:pStyle w:val="Highligh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 Caihong">
    <w15:presenceInfo w15:providerId="AD" w15:userId="S-1-5-21-334392860-1687531001-4089495415-52036"/>
  </w15:person>
  <w15:person w15:author="Mike Hawkshaw">
    <w15:presenceInfo w15:providerId="None" w15:userId="Mike Hawkshaw"/>
  </w15:person>
  <w15:person w15:author="David Patterson">
    <w15:presenceInfo w15:providerId="AD" w15:userId="S-1-5-21-334392860-1687531001-4089495415-5661"/>
  </w15:person>
  <w15:person w15:author="David Patterson [2]">
    <w15:presenceInfo w15:providerId="AD" w15:userId="S-1-5-21-334392860-1687531001-4089495415-5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DB7"/>
    <w:rsid w:val="00064E4A"/>
    <w:rsid w:val="00104EFE"/>
    <w:rsid w:val="001E5E28"/>
    <w:rsid w:val="002058A1"/>
    <w:rsid w:val="002E0C6A"/>
    <w:rsid w:val="002F3027"/>
    <w:rsid w:val="002F65E4"/>
    <w:rsid w:val="003A5BD7"/>
    <w:rsid w:val="0041280C"/>
    <w:rsid w:val="004A6ECB"/>
    <w:rsid w:val="00594C92"/>
    <w:rsid w:val="0066401F"/>
    <w:rsid w:val="006B08EA"/>
    <w:rsid w:val="006B6CE2"/>
    <w:rsid w:val="006D73BF"/>
    <w:rsid w:val="006D7D61"/>
    <w:rsid w:val="007A220F"/>
    <w:rsid w:val="008638AC"/>
    <w:rsid w:val="00917141"/>
    <w:rsid w:val="00965DB6"/>
    <w:rsid w:val="00A211C5"/>
    <w:rsid w:val="00A45634"/>
    <w:rsid w:val="00AA0977"/>
    <w:rsid w:val="00B15177"/>
    <w:rsid w:val="00B219F6"/>
    <w:rsid w:val="00BD22BC"/>
    <w:rsid w:val="00C04733"/>
    <w:rsid w:val="00C5712E"/>
    <w:rsid w:val="00C65D9A"/>
    <w:rsid w:val="00CC4DB7"/>
    <w:rsid w:val="00D1233A"/>
    <w:rsid w:val="00D422E6"/>
    <w:rsid w:val="00D51932"/>
    <w:rsid w:val="00D63760"/>
    <w:rsid w:val="00DF184B"/>
    <w:rsid w:val="00E0194F"/>
    <w:rsid w:val="00EC1F2F"/>
    <w:rsid w:val="00F25C3B"/>
    <w:rsid w:val="00F66D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F212"/>
  <w15:chartTrackingRefBased/>
  <w15:docId w15:val="{20F3C420-3D88-4216-82F8-EC3BD228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CC4DB7"/>
    <w:pPr>
      <w:keepNext/>
      <w:keepLines/>
      <w:numPr>
        <w:numId w:val="1"/>
      </w:numPr>
      <w:spacing w:before="200" w:after="0"/>
      <w:jc w:val="center"/>
      <w:outlineLvl w:val="1"/>
    </w:pPr>
    <w:rPr>
      <w:rFonts w:ascii="Arial" w:eastAsiaTheme="majorEastAsia" w:hAnsi="Arial" w:cs="Arial"/>
      <w:b/>
      <w:bCs/>
      <w:caps/>
      <w:sz w:val="28"/>
      <w:szCs w:val="26"/>
      <w:lang w:val="en-GB"/>
    </w:rPr>
  </w:style>
  <w:style w:type="paragraph" w:styleId="Heading3">
    <w:name w:val="heading 3"/>
    <w:basedOn w:val="Heading2"/>
    <w:next w:val="Normal"/>
    <w:link w:val="Heading3Char"/>
    <w:autoRedefine/>
    <w:uiPriority w:val="9"/>
    <w:unhideWhenUsed/>
    <w:qFormat/>
    <w:rsid w:val="00CC4DB7"/>
    <w:pPr>
      <w:numPr>
        <w:ilvl w:val="1"/>
        <w:numId w:val="2"/>
      </w:numPr>
      <w:jc w:val="left"/>
      <w:outlineLvl w:val="2"/>
    </w:pPr>
    <w:rPr>
      <w:caps w:val="0"/>
      <w:sz w:val="24"/>
    </w:rPr>
  </w:style>
  <w:style w:type="paragraph" w:styleId="Heading4">
    <w:name w:val="heading 4"/>
    <w:basedOn w:val="Heading3"/>
    <w:next w:val="Normal"/>
    <w:link w:val="Heading4Char"/>
    <w:uiPriority w:val="9"/>
    <w:unhideWhenUsed/>
    <w:qFormat/>
    <w:rsid w:val="00CC4DB7"/>
    <w:pPr>
      <w:numPr>
        <w:ilvl w:val="2"/>
      </w:num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DB7"/>
    <w:rPr>
      <w:rFonts w:ascii="Arial" w:eastAsiaTheme="majorEastAsia" w:hAnsi="Arial" w:cs="Arial"/>
      <w:b/>
      <w:bCs/>
      <w:caps/>
      <w:sz w:val="28"/>
      <w:szCs w:val="26"/>
      <w:lang w:val="en-GB"/>
    </w:rPr>
  </w:style>
  <w:style w:type="character" w:customStyle="1" w:styleId="Heading3Char">
    <w:name w:val="Heading 3 Char"/>
    <w:basedOn w:val="DefaultParagraphFont"/>
    <w:link w:val="Heading3"/>
    <w:uiPriority w:val="9"/>
    <w:rsid w:val="00CC4DB7"/>
    <w:rPr>
      <w:rFonts w:ascii="Arial" w:eastAsiaTheme="majorEastAsia" w:hAnsi="Arial" w:cs="Arial"/>
      <w:b/>
      <w:bCs/>
      <w:sz w:val="24"/>
      <w:szCs w:val="26"/>
      <w:lang w:val="en-GB"/>
    </w:rPr>
  </w:style>
  <w:style w:type="character" w:customStyle="1" w:styleId="Heading4Char">
    <w:name w:val="Heading 4 Char"/>
    <w:basedOn w:val="DefaultParagraphFont"/>
    <w:link w:val="Heading4"/>
    <w:uiPriority w:val="9"/>
    <w:rsid w:val="00CC4DB7"/>
    <w:rPr>
      <w:rFonts w:ascii="Arial" w:eastAsiaTheme="majorEastAsia" w:hAnsi="Arial" w:cs="Arial"/>
      <w:bCs/>
      <w:i/>
      <w:sz w:val="24"/>
      <w:szCs w:val="26"/>
      <w:lang w:val="en-GB"/>
    </w:rPr>
  </w:style>
  <w:style w:type="character" w:styleId="Hyperlink">
    <w:name w:val="Hyperlink"/>
    <w:basedOn w:val="DefaultParagraphFont"/>
    <w:uiPriority w:val="99"/>
    <w:unhideWhenUsed/>
    <w:rsid w:val="00CC4DB7"/>
    <w:rPr>
      <w:color w:val="0000FF"/>
      <w:u w:val="single"/>
    </w:rPr>
  </w:style>
  <w:style w:type="paragraph" w:customStyle="1" w:styleId="Authors">
    <w:name w:val="Authors"/>
    <w:basedOn w:val="Normal"/>
    <w:link w:val="AuthorsChar"/>
    <w:qFormat/>
    <w:rsid w:val="00CC4DB7"/>
    <w:pPr>
      <w:spacing w:before="200" w:after="0"/>
    </w:pPr>
    <w:rPr>
      <w:rFonts w:ascii="Arial" w:hAnsi="Arial" w:cs="Arial"/>
    </w:rPr>
  </w:style>
  <w:style w:type="paragraph" w:customStyle="1" w:styleId="Highlights">
    <w:name w:val="Highlights"/>
    <w:basedOn w:val="ListParagraph"/>
    <w:link w:val="HighlightsChar"/>
    <w:qFormat/>
    <w:rsid w:val="00CC4DB7"/>
    <w:pPr>
      <w:numPr>
        <w:numId w:val="3"/>
      </w:numPr>
      <w:spacing w:before="120" w:after="0"/>
      <w:contextualSpacing w:val="0"/>
    </w:pPr>
    <w:rPr>
      <w:rFonts w:ascii="Arial" w:hAnsi="Arial" w:cs="Arial"/>
      <w:lang w:val="en-US"/>
    </w:rPr>
  </w:style>
  <w:style w:type="character" w:customStyle="1" w:styleId="AuthorsChar">
    <w:name w:val="Authors Char"/>
    <w:basedOn w:val="DefaultParagraphFont"/>
    <w:link w:val="Authors"/>
    <w:rsid w:val="00CC4DB7"/>
    <w:rPr>
      <w:rFonts w:ascii="Arial" w:hAnsi="Arial" w:cs="Arial"/>
    </w:rPr>
  </w:style>
  <w:style w:type="character" w:customStyle="1" w:styleId="HighlightsChar">
    <w:name w:val="Highlights Char"/>
    <w:basedOn w:val="DefaultParagraphFont"/>
    <w:link w:val="Highlights"/>
    <w:rsid w:val="00CC4DB7"/>
    <w:rPr>
      <w:rFonts w:ascii="Arial" w:hAnsi="Arial" w:cs="Arial"/>
      <w:lang w:val="en-US"/>
    </w:rPr>
  </w:style>
  <w:style w:type="table" w:styleId="TableGrid">
    <w:name w:val="Table Grid"/>
    <w:basedOn w:val="TableNormal"/>
    <w:uiPriority w:val="39"/>
    <w:rsid w:val="00CC4DB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s">
    <w:name w:val="Affiliations"/>
    <w:basedOn w:val="Normal"/>
    <w:rsid w:val="00CC4DB7"/>
    <w:pPr>
      <w:spacing w:before="120" w:after="0" w:line="240" w:lineRule="auto"/>
    </w:pPr>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CC4DB7"/>
    <w:pPr>
      <w:ind w:left="720"/>
      <w:contextualSpacing/>
    </w:pPr>
  </w:style>
  <w:style w:type="character" w:styleId="CommentReference">
    <w:name w:val="annotation reference"/>
    <w:basedOn w:val="DefaultParagraphFont"/>
    <w:uiPriority w:val="99"/>
    <w:semiHidden/>
    <w:unhideWhenUsed/>
    <w:rsid w:val="00C5712E"/>
    <w:rPr>
      <w:sz w:val="16"/>
      <w:szCs w:val="16"/>
    </w:rPr>
  </w:style>
  <w:style w:type="paragraph" w:styleId="CommentText">
    <w:name w:val="annotation text"/>
    <w:basedOn w:val="Normal"/>
    <w:link w:val="CommentTextChar"/>
    <w:uiPriority w:val="99"/>
    <w:semiHidden/>
    <w:unhideWhenUsed/>
    <w:rsid w:val="00C5712E"/>
    <w:pPr>
      <w:spacing w:line="240" w:lineRule="auto"/>
    </w:pPr>
    <w:rPr>
      <w:sz w:val="20"/>
      <w:szCs w:val="20"/>
    </w:rPr>
  </w:style>
  <w:style w:type="character" w:customStyle="1" w:styleId="CommentTextChar">
    <w:name w:val="Comment Text Char"/>
    <w:basedOn w:val="DefaultParagraphFont"/>
    <w:link w:val="CommentText"/>
    <w:uiPriority w:val="99"/>
    <w:semiHidden/>
    <w:rsid w:val="00C5712E"/>
    <w:rPr>
      <w:sz w:val="20"/>
      <w:szCs w:val="20"/>
    </w:rPr>
  </w:style>
  <w:style w:type="paragraph" w:styleId="CommentSubject">
    <w:name w:val="annotation subject"/>
    <w:basedOn w:val="CommentText"/>
    <w:next w:val="CommentText"/>
    <w:link w:val="CommentSubjectChar"/>
    <w:uiPriority w:val="99"/>
    <w:semiHidden/>
    <w:unhideWhenUsed/>
    <w:rsid w:val="00C5712E"/>
    <w:rPr>
      <w:b/>
      <w:bCs/>
    </w:rPr>
  </w:style>
  <w:style w:type="character" w:customStyle="1" w:styleId="CommentSubjectChar">
    <w:name w:val="Comment Subject Char"/>
    <w:basedOn w:val="CommentTextChar"/>
    <w:link w:val="CommentSubject"/>
    <w:uiPriority w:val="99"/>
    <w:semiHidden/>
    <w:rsid w:val="00C5712E"/>
    <w:rPr>
      <w:b/>
      <w:bCs/>
      <w:sz w:val="20"/>
      <w:szCs w:val="20"/>
    </w:rPr>
  </w:style>
  <w:style w:type="paragraph" w:styleId="BalloonText">
    <w:name w:val="Balloon Text"/>
    <w:basedOn w:val="Normal"/>
    <w:link w:val="BalloonTextChar"/>
    <w:uiPriority w:val="99"/>
    <w:semiHidden/>
    <w:unhideWhenUsed/>
    <w:rsid w:val="00C571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1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y.hourston@dfo-mpo.gc.ca"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ihong.fu@dfo-mpo.gc.ca" TargetMode="External"/><Relationship Id="rId12" Type="http://schemas.microsoft.com/office/2011/relationships/commentsExtended" Target="commentsExtended.xml"/><Relationship Id="rId17"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ike.hawkshaw@dfo-mpo.gc.ca" TargetMode="External"/><Relationship Id="rId11" Type="http://schemas.openxmlformats.org/officeDocument/2006/relationships/comments" Target="comments.xml"/><Relationship Id="rId5" Type="http://schemas.openxmlformats.org/officeDocument/2006/relationships/hyperlink" Target="mailto:yi.xu2@dfo-mpo.gc.ca" TargetMode="External"/><Relationship Id="rId15" Type="http://schemas.openxmlformats.org/officeDocument/2006/relationships/image" Target="media/image3.png"/><Relationship Id="rId10" Type="http://schemas.openxmlformats.org/officeDocument/2006/relationships/hyperlink" Target="mailto:david.patterson@dfo-mpo.gc.ca"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mailto:peter.chandler@dfo-mpo.gc.c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Ania Javorski</dc:creator>
  <cp:keywords/>
  <dc:description/>
  <cp:lastModifiedBy>Patterson, David</cp:lastModifiedBy>
  <cp:revision>3</cp:revision>
  <dcterms:created xsi:type="dcterms:W3CDTF">2021-02-23T19:54:00Z</dcterms:created>
  <dcterms:modified xsi:type="dcterms:W3CDTF">2021-02-23T21:37:00Z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2021-02-23T18:10:11Z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9886a643-e42b-48d2-8272-00003faf48d6</vt:lpwstr>
  </property>
</Properties>
</file>