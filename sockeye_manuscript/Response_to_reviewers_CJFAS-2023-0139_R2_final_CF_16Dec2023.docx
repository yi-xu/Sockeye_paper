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1FDDC" w14:textId="5446CEAB" w:rsidR="00F932D8" w:rsidRPr="005E6239" w:rsidRDefault="00F932D8" w:rsidP="00A550B2">
      <w:pPr>
        <w:spacing w:after="120" w:line="240" w:lineRule="auto"/>
        <w:jc w:val="center"/>
        <w:rPr>
          <w:rStyle w:val="Strong"/>
          <w:rFonts w:ascii="Arial" w:hAnsi="Arial" w:cs="Arial"/>
          <w:color w:val="222222"/>
          <w:sz w:val="32"/>
          <w:szCs w:val="32"/>
        </w:rPr>
      </w:pPr>
      <w:r w:rsidRPr="005E6239">
        <w:rPr>
          <w:rStyle w:val="Strong"/>
          <w:rFonts w:ascii="Arial" w:hAnsi="Arial" w:cs="Arial"/>
          <w:color w:val="222222"/>
          <w:sz w:val="32"/>
          <w:szCs w:val="32"/>
        </w:rPr>
        <w:t>Response</w:t>
      </w:r>
      <w:ins w:id="0" w:author="Fu, Caihong" w:date="2023-12-13T08:51:00Z">
        <w:r w:rsidR="00C8639E">
          <w:rPr>
            <w:rStyle w:val="Strong"/>
            <w:rFonts w:ascii="Arial" w:hAnsi="Arial" w:cs="Arial"/>
            <w:color w:val="222222"/>
            <w:sz w:val="32"/>
            <w:szCs w:val="32"/>
          </w:rPr>
          <w:t>s</w:t>
        </w:r>
      </w:ins>
      <w:r w:rsidRPr="005E6239">
        <w:rPr>
          <w:rStyle w:val="Strong"/>
          <w:rFonts w:ascii="Arial" w:hAnsi="Arial" w:cs="Arial"/>
          <w:color w:val="222222"/>
          <w:sz w:val="32"/>
          <w:szCs w:val="32"/>
        </w:rPr>
        <w:t xml:space="preserve"> to </w:t>
      </w:r>
      <w:ins w:id="1" w:author="Fu, Caihong" w:date="2023-12-13T08:51:00Z">
        <w:r w:rsidR="00C8639E">
          <w:rPr>
            <w:rStyle w:val="Strong"/>
            <w:rFonts w:ascii="Arial" w:hAnsi="Arial" w:cs="Arial"/>
            <w:color w:val="222222"/>
            <w:sz w:val="32"/>
            <w:szCs w:val="32"/>
          </w:rPr>
          <w:t xml:space="preserve">the comments of </w:t>
        </w:r>
      </w:ins>
      <w:r w:rsidRPr="005E6239">
        <w:rPr>
          <w:rStyle w:val="Strong"/>
          <w:rFonts w:ascii="Arial" w:hAnsi="Arial" w:cs="Arial"/>
          <w:color w:val="222222"/>
          <w:sz w:val="32"/>
          <w:szCs w:val="32"/>
        </w:rPr>
        <w:t>Editor and Reviewers</w:t>
      </w:r>
    </w:p>
    <w:p w14:paraId="27854274" w14:textId="3A2592E9" w:rsidR="00F932D8" w:rsidRPr="005E6239" w:rsidRDefault="00F932D8" w:rsidP="00A550B2">
      <w:pPr>
        <w:spacing w:after="120" w:line="240" w:lineRule="auto"/>
        <w:jc w:val="center"/>
        <w:rPr>
          <w:rStyle w:val="Strong"/>
          <w:rFonts w:ascii="Arial" w:hAnsi="Arial" w:cs="Arial"/>
          <w:color w:val="222222"/>
          <w:sz w:val="32"/>
          <w:szCs w:val="32"/>
        </w:rPr>
      </w:pPr>
      <w:r w:rsidRPr="005E6239">
        <w:rPr>
          <w:rStyle w:val="Strong"/>
          <w:rFonts w:ascii="Arial" w:hAnsi="Arial" w:cs="Arial"/>
          <w:color w:val="222222"/>
          <w:sz w:val="32"/>
          <w:szCs w:val="32"/>
        </w:rPr>
        <w:t>CJFAS-2023-0139</w:t>
      </w:r>
      <w:r w:rsidR="00D559DA">
        <w:rPr>
          <w:rStyle w:val="Strong"/>
          <w:rFonts w:ascii="Arial" w:hAnsi="Arial" w:cs="Arial"/>
          <w:color w:val="222222"/>
          <w:sz w:val="32"/>
          <w:szCs w:val="32"/>
        </w:rPr>
        <w:t>R2</w:t>
      </w:r>
    </w:p>
    <w:p w14:paraId="6F04FF96" w14:textId="337BA380" w:rsidR="00F932D8" w:rsidRDefault="00F932D8" w:rsidP="00A550B2">
      <w:pPr>
        <w:spacing w:after="120" w:line="240" w:lineRule="auto"/>
        <w:rPr>
          <w:ins w:id="2" w:author="Fu, Caihong" w:date="2023-12-13T08:52:00Z"/>
          <w:rStyle w:val="Strong"/>
          <w:rFonts w:ascii="Arial" w:hAnsi="Arial" w:cs="Arial"/>
          <w:color w:val="222222"/>
        </w:rPr>
      </w:pPr>
    </w:p>
    <w:p w14:paraId="293C306E" w14:textId="225B6DC0" w:rsidR="00C8639E" w:rsidRPr="00C8639E" w:rsidRDefault="00C8639E" w:rsidP="00A550B2">
      <w:pPr>
        <w:spacing w:after="120" w:line="240" w:lineRule="auto"/>
        <w:rPr>
          <w:ins w:id="3" w:author="Fu, Caihong" w:date="2023-12-13T08:56:00Z"/>
          <w:rStyle w:val="Strong"/>
          <w:rFonts w:ascii="Arial" w:hAnsi="Arial" w:cs="Arial"/>
          <w:b w:val="0"/>
          <w:bCs w:val="0"/>
          <w:color w:val="222222"/>
        </w:rPr>
      </w:pPr>
      <w:ins w:id="4" w:author="Fu, Caihong" w:date="2023-12-13T08:52:00Z">
        <w:r w:rsidRPr="00C8639E">
          <w:rPr>
            <w:rStyle w:val="Strong"/>
            <w:rFonts w:ascii="Arial" w:hAnsi="Arial" w:cs="Arial"/>
            <w:b w:val="0"/>
            <w:bCs w:val="0"/>
            <w:color w:val="222222"/>
          </w:rPr>
          <w:t xml:space="preserve">Dear </w:t>
        </w:r>
      </w:ins>
      <w:ins w:id="5" w:author="Fu, Caihong" w:date="2023-12-13T08:55:00Z">
        <w:r w:rsidRPr="00C8639E">
          <w:rPr>
            <w:rStyle w:val="Strong"/>
            <w:rFonts w:ascii="Arial" w:hAnsi="Arial" w:cs="Arial"/>
            <w:b w:val="0"/>
            <w:bCs w:val="0"/>
            <w:color w:val="222222"/>
          </w:rPr>
          <w:t xml:space="preserve">Editor-in-Chief Dr. </w:t>
        </w:r>
        <w:proofErr w:type="spellStart"/>
        <w:r w:rsidRPr="00C8639E">
          <w:rPr>
            <w:rStyle w:val="Strong"/>
            <w:rFonts w:ascii="Arial" w:hAnsi="Arial" w:cs="Arial"/>
            <w:b w:val="0"/>
            <w:bCs w:val="0"/>
            <w:color w:val="222222"/>
          </w:rPr>
          <w:t>Krkošek</w:t>
        </w:r>
      </w:ins>
      <w:proofErr w:type="spellEnd"/>
      <w:ins w:id="6" w:author="Fu, Caihong" w:date="2023-12-13T08:56:00Z">
        <w:r w:rsidRPr="00C8639E">
          <w:rPr>
            <w:rStyle w:val="Strong"/>
            <w:rFonts w:ascii="Arial" w:hAnsi="Arial" w:cs="Arial"/>
            <w:b w:val="0"/>
            <w:bCs w:val="0"/>
            <w:color w:val="222222"/>
          </w:rPr>
          <w:t>,</w:t>
        </w:r>
      </w:ins>
    </w:p>
    <w:p w14:paraId="288E337F" w14:textId="30A0EFDC" w:rsidR="00C8639E" w:rsidRDefault="00C8639E" w:rsidP="00A550B2">
      <w:pPr>
        <w:spacing w:after="120" w:line="240" w:lineRule="auto"/>
        <w:rPr>
          <w:ins w:id="7" w:author="Fu, Caihong" w:date="2023-12-13T08:59:00Z"/>
          <w:rStyle w:val="Strong"/>
          <w:rFonts w:ascii="Arial" w:hAnsi="Arial" w:cs="Arial"/>
          <w:b w:val="0"/>
          <w:bCs w:val="0"/>
          <w:color w:val="222222"/>
        </w:rPr>
      </w:pPr>
      <w:ins w:id="8" w:author="Fu, Caihong" w:date="2023-12-13T08:56:00Z">
        <w:r w:rsidRPr="00C8639E">
          <w:rPr>
            <w:rStyle w:val="Strong"/>
            <w:rFonts w:ascii="Arial" w:hAnsi="Arial" w:cs="Arial"/>
            <w:b w:val="0"/>
            <w:bCs w:val="0"/>
            <w:color w:val="222222"/>
          </w:rPr>
          <w:t xml:space="preserve">    </w:t>
        </w:r>
      </w:ins>
      <w:ins w:id="9" w:author="Fu, Caihong" w:date="2023-12-13T08:57:00Z">
        <w:r>
          <w:rPr>
            <w:rStyle w:val="Strong"/>
            <w:rFonts w:ascii="Arial" w:hAnsi="Arial" w:cs="Arial"/>
            <w:b w:val="0"/>
            <w:bCs w:val="0"/>
            <w:color w:val="222222"/>
          </w:rPr>
          <w:t xml:space="preserve"> We greatly </w:t>
        </w:r>
      </w:ins>
      <w:ins w:id="10" w:author="Fu, Caihong" w:date="2023-12-13T08:58:00Z">
        <w:r>
          <w:rPr>
            <w:rStyle w:val="Strong"/>
            <w:rFonts w:ascii="Arial" w:hAnsi="Arial" w:cs="Arial"/>
            <w:b w:val="0"/>
            <w:bCs w:val="0"/>
            <w:color w:val="222222"/>
          </w:rPr>
          <w:t xml:space="preserve">appreciated the efforts </w:t>
        </w:r>
      </w:ins>
      <w:ins w:id="11" w:author="Fu, Caihong" w:date="2023-12-13T08:59:00Z">
        <w:r>
          <w:rPr>
            <w:rStyle w:val="Strong"/>
            <w:rFonts w:ascii="Arial" w:hAnsi="Arial" w:cs="Arial"/>
            <w:b w:val="0"/>
            <w:bCs w:val="0"/>
            <w:color w:val="222222"/>
          </w:rPr>
          <w:t xml:space="preserve">of </w:t>
        </w:r>
        <w:r w:rsidRPr="00C8639E">
          <w:rPr>
            <w:rStyle w:val="Strong"/>
            <w:rFonts w:ascii="Arial" w:hAnsi="Arial" w:cs="Arial"/>
            <w:b w:val="0"/>
            <w:bCs w:val="0"/>
            <w:color w:val="222222"/>
          </w:rPr>
          <w:t xml:space="preserve">the Associate Editor and </w:t>
        </w:r>
        <w:r>
          <w:rPr>
            <w:rStyle w:val="Strong"/>
            <w:rFonts w:ascii="Arial" w:hAnsi="Arial" w:cs="Arial"/>
            <w:b w:val="0"/>
            <w:bCs w:val="0"/>
            <w:color w:val="222222"/>
          </w:rPr>
          <w:t xml:space="preserve">the two </w:t>
        </w:r>
        <w:r w:rsidRPr="00C8639E">
          <w:rPr>
            <w:rStyle w:val="Strong"/>
            <w:rFonts w:ascii="Arial" w:hAnsi="Arial" w:cs="Arial"/>
            <w:b w:val="0"/>
            <w:bCs w:val="0"/>
            <w:color w:val="222222"/>
          </w:rPr>
          <w:t>reviewers</w:t>
        </w:r>
      </w:ins>
      <w:ins w:id="12" w:author="Fu, Caihong" w:date="2023-12-13T09:02:00Z">
        <w:r w:rsidR="00C820F8">
          <w:rPr>
            <w:rStyle w:val="Strong"/>
            <w:rFonts w:ascii="Arial" w:hAnsi="Arial" w:cs="Arial"/>
            <w:b w:val="0"/>
            <w:bCs w:val="0"/>
            <w:color w:val="222222"/>
          </w:rPr>
          <w:t xml:space="preserve">, which have </w:t>
        </w:r>
      </w:ins>
      <w:ins w:id="13" w:author="Fu, Caihong" w:date="2023-12-13T09:03:00Z">
        <w:r w:rsidR="00C820F8">
          <w:rPr>
            <w:rStyle w:val="Strong"/>
            <w:rFonts w:ascii="Arial" w:hAnsi="Arial" w:cs="Arial"/>
            <w:b w:val="0"/>
            <w:bCs w:val="0"/>
            <w:color w:val="222222"/>
          </w:rPr>
          <w:t xml:space="preserve">helped us improve the manuscript </w:t>
        </w:r>
      </w:ins>
      <w:ins w:id="14" w:author="Fu, Caihong" w:date="2023-12-13T09:04:00Z">
        <w:r w:rsidR="00C820F8">
          <w:rPr>
            <w:rStyle w:val="Strong"/>
            <w:rFonts w:ascii="Arial" w:hAnsi="Arial" w:cs="Arial"/>
            <w:b w:val="0"/>
            <w:bCs w:val="0"/>
            <w:color w:val="222222"/>
          </w:rPr>
          <w:t>im</w:t>
        </w:r>
      </w:ins>
      <w:ins w:id="15" w:author="Fu, Caihong" w:date="2023-12-13T09:03:00Z">
        <w:r w:rsidR="00C820F8">
          <w:rPr>
            <w:rStyle w:val="Strong"/>
            <w:rFonts w:ascii="Arial" w:hAnsi="Arial" w:cs="Arial"/>
            <w:b w:val="0"/>
            <w:bCs w:val="0"/>
            <w:color w:val="222222"/>
          </w:rPr>
          <w:t>mensely</w:t>
        </w:r>
      </w:ins>
      <w:ins w:id="16" w:author="Fu, Caihong" w:date="2023-12-13T08:59:00Z">
        <w:r>
          <w:rPr>
            <w:rStyle w:val="Strong"/>
            <w:rFonts w:ascii="Arial" w:hAnsi="Arial" w:cs="Arial"/>
            <w:b w:val="0"/>
            <w:bCs w:val="0"/>
            <w:color w:val="222222"/>
          </w:rPr>
          <w:t xml:space="preserve">. </w:t>
        </w:r>
      </w:ins>
      <w:ins w:id="17" w:author="Fu, Caihong" w:date="2023-12-13T08:56:00Z">
        <w:r w:rsidRPr="00C8639E">
          <w:rPr>
            <w:rStyle w:val="Strong"/>
            <w:rFonts w:ascii="Arial" w:hAnsi="Arial" w:cs="Arial"/>
            <w:b w:val="0"/>
            <w:bCs w:val="0"/>
            <w:color w:val="222222"/>
          </w:rPr>
          <w:t>Below are our point-by-point response</w:t>
        </w:r>
      </w:ins>
      <w:ins w:id="18" w:author="Fu, Caihong" w:date="2023-12-13T08:57:00Z">
        <w:r w:rsidRPr="00C8639E">
          <w:rPr>
            <w:rStyle w:val="Strong"/>
            <w:rFonts w:ascii="Arial" w:hAnsi="Arial" w:cs="Arial"/>
            <w:b w:val="0"/>
            <w:bCs w:val="0"/>
            <w:color w:val="222222"/>
          </w:rPr>
          <w:t>s</w:t>
        </w:r>
      </w:ins>
      <w:ins w:id="19" w:author="Fu, Caihong" w:date="2023-12-13T08:56:00Z">
        <w:r w:rsidRPr="00C8639E">
          <w:rPr>
            <w:rStyle w:val="Strong"/>
            <w:rFonts w:ascii="Arial" w:hAnsi="Arial" w:cs="Arial"/>
            <w:b w:val="0"/>
            <w:bCs w:val="0"/>
            <w:color w:val="222222"/>
          </w:rPr>
          <w:t xml:space="preserve"> to the</w:t>
        </w:r>
      </w:ins>
      <w:ins w:id="20" w:author="Fu, Caihong" w:date="2023-12-13T08:59:00Z">
        <w:r w:rsidR="00B936C8">
          <w:rPr>
            <w:rStyle w:val="Strong"/>
            <w:rFonts w:ascii="Arial" w:hAnsi="Arial" w:cs="Arial"/>
            <w:b w:val="0"/>
            <w:bCs w:val="0"/>
            <w:color w:val="222222"/>
          </w:rPr>
          <w:t>ir</w:t>
        </w:r>
      </w:ins>
      <w:ins w:id="21" w:author="Fu, Caihong" w:date="2023-12-13T08:56:00Z">
        <w:r w:rsidRPr="00C8639E">
          <w:rPr>
            <w:rStyle w:val="Strong"/>
            <w:rFonts w:ascii="Arial" w:hAnsi="Arial" w:cs="Arial"/>
            <w:b w:val="0"/>
            <w:bCs w:val="0"/>
            <w:color w:val="222222"/>
          </w:rPr>
          <w:t xml:space="preserve"> comments</w:t>
        </w:r>
      </w:ins>
      <w:ins w:id="22" w:author="Fu, Caihong" w:date="2023-12-13T08:57:00Z">
        <w:r w:rsidRPr="00C8639E">
          <w:rPr>
            <w:rStyle w:val="Strong"/>
            <w:rFonts w:ascii="Arial" w:hAnsi="Arial" w:cs="Arial"/>
            <w:b w:val="0"/>
            <w:bCs w:val="0"/>
            <w:color w:val="222222"/>
          </w:rPr>
          <w:t xml:space="preserve">. </w:t>
        </w:r>
      </w:ins>
    </w:p>
    <w:p w14:paraId="1826A64F" w14:textId="77777777" w:rsidR="00B936C8" w:rsidRPr="00C8639E" w:rsidRDefault="00B936C8" w:rsidP="00A550B2">
      <w:pPr>
        <w:spacing w:after="120" w:line="240" w:lineRule="auto"/>
        <w:rPr>
          <w:rStyle w:val="Strong"/>
          <w:rFonts w:ascii="Arial" w:hAnsi="Arial" w:cs="Arial"/>
          <w:b w:val="0"/>
          <w:bCs w:val="0"/>
          <w:color w:val="222222"/>
        </w:rPr>
      </w:pPr>
    </w:p>
    <w:p w14:paraId="15AA4422" w14:textId="77777777" w:rsidR="00D559DA" w:rsidRDefault="00D559DA" w:rsidP="00B613D0">
      <w:pPr>
        <w:spacing w:after="0" w:line="240" w:lineRule="auto"/>
        <w:rPr>
          <w:rFonts w:ascii="Arial" w:hAnsi="Arial" w:cs="Arial"/>
          <w:color w:val="222222"/>
          <w:shd w:val="clear" w:color="auto" w:fill="FFFFFF"/>
        </w:rPr>
      </w:pPr>
      <w:r>
        <w:rPr>
          <w:rStyle w:val="Strong"/>
          <w:rFonts w:ascii="Arial" w:hAnsi="Arial" w:cs="Arial"/>
          <w:color w:val="222222"/>
          <w:shd w:val="clear" w:color="auto" w:fill="FFFFFF"/>
        </w:rPr>
        <w:t>Associate Editor comments to author: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I have received two thorough rereviews of cjfas-2023-0139.R1, Assessing the Impacts of Environmental and Ecological Variables on the Performance of Fraser Sockeye Salmon Forecast.  Both reviewers indicated that the revised manuscript was substantially improved.  Reviewer 1 had several important concerns that should be addressed by the authors, and reviewer 2 recommended accepting the manuscript.  I agree with reviewer 1 that some revision is still needed.  In particular,</w:t>
      </w:r>
      <w:r>
        <w:rPr>
          <w:rFonts w:ascii="Arial" w:hAnsi="Arial" w:cs="Arial"/>
          <w:color w:val="222222"/>
        </w:rPr>
        <w:br/>
      </w:r>
      <w:r>
        <w:rPr>
          <w:rFonts w:ascii="Arial" w:hAnsi="Arial" w:cs="Arial"/>
          <w:color w:val="222222"/>
          <w:shd w:val="clear" w:color="auto" w:fill="FFFFFF"/>
        </w:rPr>
        <w:t>1) the authors should double check that their equations are correct.</w:t>
      </w:r>
    </w:p>
    <w:p w14:paraId="288B8D55" w14:textId="7CD5F2BC" w:rsidR="00B613D0" w:rsidRDefault="00D559DA" w:rsidP="00B613D0">
      <w:pPr>
        <w:spacing w:after="0" w:line="240" w:lineRule="auto"/>
        <w:rPr>
          <w:rFonts w:ascii="Arial" w:hAnsi="Arial" w:cs="Arial"/>
          <w:b/>
          <w:bCs/>
          <w:color w:val="222222"/>
          <w:shd w:val="clear" w:color="auto" w:fill="FFFFFF"/>
        </w:rPr>
      </w:pPr>
      <w:r>
        <w:rPr>
          <w:rFonts w:ascii="Arial" w:hAnsi="Arial" w:cs="Arial"/>
          <w:b/>
          <w:bCs/>
          <w:color w:val="222222"/>
          <w:shd w:val="clear" w:color="auto" w:fill="FFFFFF"/>
        </w:rPr>
        <w:t>[1]</w:t>
      </w:r>
      <w:r w:rsidRPr="00D559DA">
        <w:rPr>
          <w:rFonts w:ascii="Arial" w:hAnsi="Arial" w:cs="Arial"/>
          <w:b/>
          <w:bCs/>
          <w:color w:val="222222"/>
          <w:shd w:val="clear" w:color="auto" w:fill="FFFFFF"/>
        </w:rPr>
        <w:t>Response: We double checked the equations and made corrections</w:t>
      </w:r>
      <w:ins w:id="23" w:author="Fu, Caihong" w:date="2023-12-13T09:14:00Z">
        <w:r w:rsidR="00D67115">
          <w:rPr>
            <w:rFonts w:ascii="Arial" w:hAnsi="Arial" w:cs="Arial"/>
            <w:b/>
            <w:bCs/>
            <w:color w:val="222222"/>
            <w:shd w:val="clear" w:color="auto" w:fill="FFFFFF"/>
          </w:rPr>
          <w:t xml:space="preserve"> (details pro</w:t>
        </w:r>
      </w:ins>
      <w:ins w:id="24" w:author="Fu, Caihong" w:date="2023-12-13T09:15:00Z">
        <w:r w:rsidR="00D67115">
          <w:rPr>
            <w:rFonts w:ascii="Arial" w:hAnsi="Arial" w:cs="Arial"/>
            <w:b/>
            <w:bCs/>
            <w:color w:val="222222"/>
            <w:shd w:val="clear" w:color="auto" w:fill="FFFFFF"/>
          </w:rPr>
          <w:t xml:space="preserve">vided below: </w:t>
        </w:r>
      </w:ins>
      <w:ins w:id="25" w:author="Fu, Caihong" w:date="2023-12-13T09:16:00Z">
        <w:r w:rsidR="00D67115">
          <w:rPr>
            <w:rFonts w:ascii="Arial" w:hAnsi="Arial" w:cs="Arial"/>
            <w:b/>
            <w:bCs/>
            <w:color w:val="222222"/>
            <w:shd w:val="clear" w:color="auto" w:fill="FFFFFF"/>
          </w:rPr>
          <w:t>Point 2 of Reviewer 1</w:t>
        </w:r>
      </w:ins>
      <w:ins w:id="26" w:author="Fu, Caihong" w:date="2023-12-13T09:15:00Z">
        <w:r w:rsidR="00D67115">
          <w:rPr>
            <w:rFonts w:ascii="Arial" w:hAnsi="Arial" w:cs="Arial"/>
            <w:b/>
            <w:bCs/>
            <w:color w:val="222222"/>
            <w:shd w:val="clear" w:color="auto" w:fill="FFFFFF"/>
          </w:rPr>
          <w:t>)</w:t>
        </w:r>
      </w:ins>
      <w:r w:rsidRPr="00D559DA">
        <w:rPr>
          <w:rFonts w:ascii="Arial" w:hAnsi="Arial" w:cs="Arial"/>
          <w:b/>
          <w:bCs/>
          <w:color w:val="222222"/>
          <w:shd w:val="clear" w:color="auto" w:fill="FFFFFF"/>
        </w:rPr>
        <w:t>.</w:t>
      </w:r>
    </w:p>
    <w:p w14:paraId="3FB19453" w14:textId="3E74F944" w:rsidR="00D559DA" w:rsidRDefault="00D559DA" w:rsidP="00B613D0">
      <w:pPr>
        <w:spacing w:after="0" w:line="240" w:lineRule="auto"/>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2) A metric of bias would be a useful addition to the other performance metrics.  If all the approaches have similar bias, then the average level can be reported in the text.</w:t>
      </w:r>
    </w:p>
    <w:p w14:paraId="7734893D" w14:textId="338D7996" w:rsidR="00B613D0" w:rsidRDefault="00D559DA" w:rsidP="00B613D0">
      <w:pPr>
        <w:spacing w:after="0" w:line="240" w:lineRule="auto"/>
        <w:rPr>
          <w:rFonts w:ascii="Arial" w:hAnsi="Arial" w:cs="Arial"/>
          <w:b/>
          <w:bCs/>
          <w:color w:val="222222"/>
          <w:shd w:val="clear" w:color="auto" w:fill="FFFFFF"/>
        </w:rPr>
      </w:pPr>
      <w:r>
        <w:rPr>
          <w:rFonts w:ascii="Arial" w:hAnsi="Arial" w:cs="Arial"/>
          <w:b/>
          <w:bCs/>
          <w:color w:val="222222"/>
          <w:shd w:val="clear" w:color="auto" w:fill="FFFFFF"/>
        </w:rPr>
        <w:t>[2]</w:t>
      </w:r>
      <w:r w:rsidRPr="00D559DA">
        <w:rPr>
          <w:rFonts w:ascii="Arial" w:hAnsi="Arial" w:cs="Arial"/>
          <w:b/>
          <w:bCs/>
          <w:color w:val="222222"/>
          <w:shd w:val="clear" w:color="auto" w:fill="FFFFFF"/>
        </w:rPr>
        <w:t xml:space="preserve">Response: </w:t>
      </w:r>
      <w:ins w:id="27" w:author="Fu, Caihong" w:date="2023-12-13T13:12:00Z">
        <w:r w:rsidR="00D555D8">
          <w:rPr>
            <w:rFonts w:ascii="Arial" w:hAnsi="Arial" w:cs="Arial"/>
            <w:b/>
            <w:bCs/>
            <w:color w:val="222222"/>
            <w:shd w:val="clear" w:color="auto" w:fill="FFFFFF"/>
          </w:rPr>
          <w:t xml:space="preserve">Thanks for your suggestion; accordingly, a metric of bias </w:t>
        </w:r>
      </w:ins>
      <w:ins w:id="28" w:author="Fu, Caihong" w:date="2023-12-13T13:13:00Z">
        <w:r w:rsidR="00D555D8">
          <w:rPr>
            <w:rFonts w:ascii="Arial" w:hAnsi="Arial" w:cs="Arial"/>
            <w:b/>
            <w:bCs/>
            <w:color w:val="222222"/>
            <w:shd w:val="clear" w:color="auto" w:fill="FFFFFF"/>
          </w:rPr>
          <w:t>(</w:t>
        </w:r>
      </w:ins>
      <w:ins w:id="29" w:author="Fu, Caihong" w:date="2023-12-13T13:14:00Z">
        <w:r w:rsidR="00D555D8">
          <w:rPr>
            <w:rFonts w:ascii="Arial" w:hAnsi="Arial" w:cs="Arial"/>
            <w:b/>
            <w:bCs/>
            <w:color w:val="222222"/>
            <w:shd w:val="clear" w:color="auto" w:fill="FFFFFF"/>
          </w:rPr>
          <w:t xml:space="preserve">Normalized Forecast Metric, NFM) was added to </w:t>
        </w:r>
      </w:ins>
      <w:ins w:id="30" w:author="Fu, Caihong" w:date="2023-12-13T13:15:00Z">
        <w:r w:rsidR="00D555D8">
          <w:rPr>
            <w:rFonts w:ascii="Arial" w:hAnsi="Arial" w:cs="Arial"/>
            <w:b/>
            <w:bCs/>
            <w:color w:val="222222"/>
            <w:shd w:val="clear" w:color="auto" w:fill="FFFFFF"/>
          </w:rPr>
          <w:t xml:space="preserve">measure bias (Lines </w:t>
        </w:r>
      </w:ins>
      <w:ins w:id="31" w:author="Fu, Caihong" w:date="2023-12-13T13:36:00Z">
        <w:r w:rsidR="00F3484C">
          <w:rPr>
            <w:rFonts w:ascii="Arial" w:hAnsi="Arial" w:cs="Arial"/>
            <w:b/>
            <w:bCs/>
            <w:color w:val="222222"/>
            <w:shd w:val="clear" w:color="auto" w:fill="FFFFFF"/>
          </w:rPr>
          <w:t>227</w:t>
        </w:r>
      </w:ins>
      <w:ins w:id="32" w:author="Fu, Caihong" w:date="2023-12-13T13:15:00Z">
        <w:r w:rsidR="00D555D8">
          <w:rPr>
            <w:rFonts w:ascii="Arial" w:hAnsi="Arial" w:cs="Arial"/>
            <w:b/>
            <w:bCs/>
            <w:color w:val="222222"/>
            <w:shd w:val="clear" w:color="auto" w:fill="FFFFFF"/>
          </w:rPr>
          <w:t>-</w:t>
        </w:r>
      </w:ins>
      <w:ins w:id="33" w:author="Fu, Caihong" w:date="2023-12-13T13:36:00Z">
        <w:r w:rsidR="00F3484C">
          <w:rPr>
            <w:rFonts w:ascii="Arial" w:hAnsi="Arial" w:cs="Arial"/>
            <w:b/>
            <w:bCs/>
            <w:color w:val="222222"/>
            <w:shd w:val="clear" w:color="auto" w:fill="FFFFFF"/>
          </w:rPr>
          <w:t>229</w:t>
        </w:r>
      </w:ins>
      <w:ins w:id="34" w:author="Fu, Caihong" w:date="2023-12-13T13:15:00Z">
        <w:r w:rsidR="00D555D8">
          <w:rPr>
            <w:rFonts w:ascii="Arial" w:hAnsi="Arial" w:cs="Arial"/>
            <w:b/>
            <w:bCs/>
            <w:color w:val="222222"/>
            <w:shd w:val="clear" w:color="auto" w:fill="FFFFFF"/>
          </w:rPr>
          <w:t xml:space="preserve">). </w:t>
        </w:r>
      </w:ins>
      <w:ins w:id="35" w:author="Fu, Caihong" w:date="2023-12-13T09:34:00Z">
        <w:r w:rsidR="0026600F">
          <w:rPr>
            <w:rFonts w:ascii="Arial" w:hAnsi="Arial" w:cs="Arial"/>
            <w:b/>
            <w:bCs/>
            <w:color w:val="222222"/>
            <w:shd w:val="clear" w:color="auto" w:fill="FFFFFF"/>
          </w:rPr>
          <w:t>For clarity and consistency</w:t>
        </w:r>
      </w:ins>
      <w:ins w:id="36" w:author="Fu, Caihong" w:date="2023-12-13T09:35:00Z">
        <w:r w:rsidR="0026600F">
          <w:rPr>
            <w:rFonts w:ascii="Arial" w:hAnsi="Arial" w:cs="Arial"/>
            <w:b/>
            <w:bCs/>
            <w:color w:val="222222"/>
            <w:shd w:val="clear" w:color="auto" w:fill="FFFFFF"/>
          </w:rPr>
          <w:t>,</w:t>
        </w:r>
      </w:ins>
      <w:ins w:id="37" w:author="Fu, Caihong" w:date="2023-12-13T09:34:00Z">
        <w:r w:rsidR="0026600F" w:rsidRPr="00D559DA" w:rsidDel="00045337">
          <w:rPr>
            <w:rFonts w:ascii="Arial" w:hAnsi="Arial" w:cs="Arial"/>
            <w:b/>
            <w:bCs/>
            <w:color w:val="222222"/>
            <w:shd w:val="clear" w:color="auto" w:fill="FFFFFF"/>
          </w:rPr>
          <w:t xml:space="preserve"> </w:t>
        </w:r>
      </w:ins>
      <w:del w:id="38" w:author="Fu, Caihong" w:date="2023-12-13T09:26:00Z">
        <w:r w:rsidRPr="00D559DA" w:rsidDel="00045337">
          <w:rPr>
            <w:rFonts w:ascii="Arial" w:hAnsi="Arial" w:cs="Arial"/>
            <w:b/>
            <w:bCs/>
            <w:color w:val="222222"/>
            <w:shd w:val="clear" w:color="auto" w:fill="FFFFFF"/>
          </w:rPr>
          <w:delText xml:space="preserve">We </w:delText>
        </w:r>
        <w:r w:rsidR="009B2ECB" w:rsidDel="00045337">
          <w:rPr>
            <w:rFonts w:ascii="Arial" w:hAnsi="Arial" w:cs="Arial"/>
            <w:b/>
            <w:bCs/>
            <w:color w:val="222222"/>
            <w:shd w:val="clear" w:color="auto" w:fill="FFFFFF"/>
          </w:rPr>
          <w:delText>are sorry for the confusion</w:delText>
        </w:r>
      </w:del>
      <w:del w:id="39" w:author="Fu, Caihong" w:date="2023-12-13T09:17:00Z">
        <w:r w:rsidR="009B2ECB" w:rsidDel="00D67115">
          <w:rPr>
            <w:rFonts w:ascii="Arial" w:hAnsi="Arial" w:cs="Arial"/>
            <w:b/>
            <w:bCs/>
            <w:color w:val="222222"/>
            <w:shd w:val="clear" w:color="auto" w:fill="FFFFFF"/>
          </w:rPr>
          <w:delText xml:space="preserve">, </w:delText>
        </w:r>
      </w:del>
      <w:r w:rsidR="002F65C1">
        <w:rPr>
          <w:rFonts w:ascii="Arial" w:hAnsi="Arial" w:cs="Arial"/>
          <w:b/>
          <w:bCs/>
          <w:color w:val="222222"/>
          <w:shd w:val="clear" w:color="auto" w:fill="FFFFFF"/>
        </w:rPr>
        <w:t xml:space="preserve">we </w:t>
      </w:r>
      <w:ins w:id="40" w:author="Fu, Caihong" w:date="2023-12-13T09:17:00Z">
        <w:r w:rsidR="00D67115">
          <w:rPr>
            <w:rFonts w:ascii="Arial" w:hAnsi="Arial" w:cs="Arial"/>
            <w:b/>
            <w:bCs/>
            <w:color w:val="222222"/>
            <w:shd w:val="clear" w:color="auto" w:fill="FFFFFF"/>
          </w:rPr>
          <w:t xml:space="preserve">have </w:t>
        </w:r>
      </w:ins>
      <w:del w:id="41" w:author="Fu, Caihong" w:date="2023-12-13T09:32:00Z">
        <w:r w:rsidR="002F65C1" w:rsidDel="00045337">
          <w:rPr>
            <w:rFonts w:ascii="Arial" w:hAnsi="Arial" w:cs="Arial"/>
            <w:b/>
            <w:bCs/>
            <w:color w:val="222222"/>
            <w:shd w:val="clear" w:color="auto" w:fill="FFFFFF"/>
          </w:rPr>
          <w:delText xml:space="preserve">modified </w:delText>
        </w:r>
      </w:del>
      <w:ins w:id="42" w:author="Fu, Caihong" w:date="2023-12-13T13:15:00Z">
        <w:r w:rsidR="00D555D8">
          <w:rPr>
            <w:rFonts w:ascii="Arial" w:hAnsi="Arial" w:cs="Arial"/>
            <w:b/>
            <w:bCs/>
            <w:color w:val="222222"/>
            <w:shd w:val="clear" w:color="auto" w:fill="FFFFFF"/>
          </w:rPr>
          <w:t>also</w:t>
        </w:r>
      </w:ins>
      <w:ins w:id="43" w:author="Fu, Caihong" w:date="2023-12-13T13:16:00Z">
        <w:r w:rsidR="00D555D8">
          <w:rPr>
            <w:rFonts w:ascii="Arial" w:hAnsi="Arial" w:cs="Arial"/>
            <w:b/>
            <w:bCs/>
            <w:color w:val="222222"/>
            <w:shd w:val="clear" w:color="auto" w:fill="FFFFFF"/>
          </w:rPr>
          <w:t xml:space="preserve"> slightly</w:t>
        </w:r>
      </w:ins>
      <w:ins w:id="44" w:author="Fu, Caihong" w:date="2023-12-13T09:35:00Z">
        <w:r w:rsidR="0026600F">
          <w:rPr>
            <w:rFonts w:ascii="Arial" w:hAnsi="Arial" w:cs="Arial"/>
            <w:b/>
            <w:bCs/>
            <w:color w:val="222222"/>
            <w:shd w:val="clear" w:color="auto" w:fill="FFFFFF"/>
          </w:rPr>
          <w:t xml:space="preserve"> modified</w:t>
        </w:r>
      </w:ins>
      <w:ins w:id="45" w:author="Fu, Caihong" w:date="2023-12-13T09:32:00Z">
        <w:r w:rsidR="00045337">
          <w:rPr>
            <w:rFonts w:ascii="Arial" w:hAnsi="Arial" w:cs="Arial"/>
            <w:b/>
            <w:bCs/>
            <w:color w:val="222222"/>
            <w:shd w:val="clear" w:color="auto" w:fill="FFFFFF"/>
          </w:rPr>
          <w:t xml:space="preserve"> the performance metrics</w:t>
        </w:r>
      </w:ins>
      <w:ins w:id="46" w:author="Fu, Caihong" w:date="2023-12-13T09:33:00Z">
        <w:r w:rsidR="00045337">
          <w:rPr>
            <w:rFonts w:ascii="Arial" w:hAnsi="Arial" w:cs="Arial"/>
            <w:b/>
            <w:bCs/>
            <w:color w:val="222222"/>
            <w:shd w:val="clear" w:color="auto" w:fill="FFFFFF"/>
          </w:rPr>
          <w:t xml:space="preserve"> </w:t>
        </w:r>
      </w:ins>
      <w:ins w:id="47" w:author="Fu, Caihong" w:date="2023-12-13T09:36:00Z">
        <w:r w:rsidR="0026600F">
          <w:rPr>
            <w:rFonts w:ascii="Arial" w:hAnsi="Arial" w:cs="Arial"/>
            <w:b/>
            <w:bCs/>
            <w:color w:val="222222"/>
            <w:shd w:val="clear" w:color="auto" w:fill="FFFFFF"/>
          </w:rPr>
          <w:t>(Lines 210-219)</w:t>
        </w:r>
      </w:ins>
      <w:ins w:id="48" w:author="Fu, Caihong" w:date="2023-12-13T10:46:00Z">
        <w:r w:rsidR="004306E0">
          <w:rPr>
            <w:rFonts w:ascii="Arial" w:hAnsi="Arial" w:cs="Arial"/>
            <w:b/>
            <w:bCs/>
            <w:color w:val="222222"/>
            <w:shd w:val="clear" w:color="auto" w:fill="FFFFFF"/>
          </w:rPr>
          <w:t xml:space="preserve"> w</w:t>
        </w:r>
      </w:ins>
      <w:ins w:id="49" w:author="Fu, Caihong" w:date="2023-12-13T10:47:00Z">
        <w:r w:rsidR="004306E0">
          <w:rPr>
            <w:rFonts w:ascii="Arial" w:hAnsi="Arial" w:cs="Arial"/>
            <w:b/>
            <w:bCs/>
            <w:color w:val="222222"/>
            <w:shd w:val="clear" w:color="auto" w:fill="FFFFFF"/>
          </w:rPr>
          <w:t xml:space="preserve">ith </w:t>
        </w:r>
      </w:ins>
      <w:r w:rsidR="002F65C1">
        <w:rPr>
          <w:rFonts w:ascii="Arial" w:hAnsi="Arial" w:cs="Arial"/>
          <w:b/>
          <w:bCs/>
          <w:color w:val="222222"/>
          <w:shd w:val="clear" w:color="auto" w:fill="FFFFFF"/>
        </w:rPr>
        <w:t xml:space="preserve">the </w:t>
      </w:r>
      <w:ins w:id="50" w:author="Fu, Caihong" w:date="2023-12-13T10:48:00Z">
        <w:r w:rsidR="004306E0">
          <w:rPr>
            <w:rFonts w:ascii="Arial" w:hAnsi="Arial" w:cs="Arial"/>
            <w:b/>
            <w:bCs/>
            <w:color w:val="222222"/>
            <w:shd w:val="clear" w:color="auto" w:fill="FFFFFF"/>
          </w:rPr>
          <w:t xml:space="preserve">right </w:t>
        </w:r>
      </w:ins>
      <w:r w:rsidR="002F65C1">
        <w:rPr>
          <w:rFonts w:ascii="Arial" w:hAnsi="Arial" w:cs="Arial"/>
          <w:b/>
          <w:bCs/>
          <w:color w:val="222222"/>
          <w:shd w:val="clear" w:color="auto" w:fill="FFFFFF"/>
        </w:rPr>
        <w:t>equation</w:t>
      </w:r>
      <w:ins w:id="51" w:author="Fu, Caihong" w:date="2023-12-13T10:47:00Z">
        <w:r w:rsidR="004306E0">
          <w:rPr>
            <w:rFonts w:ascii="Arial" w:hAnsi="Arial" w:cs="Arial"/>
            <w:b/>
            <w:bCs/>
            <w:color w:val="222222"/>
            <w:shd w:val="clear" w:color="auto" w:fill="FFFFFF"/>
          </w:rPr>
          <w:t xml:space="preserve">s </w:t>
        </w:r>
      </w:ins>
      <w:ins w:id="52" w:author="Fu, Caihong" w:date="2023-12-13T10:48:00Z">
        <w:r w:rsidR="004306E0">
          <w:rPr>
            <w:rFonts w:ascii="Arial" w:hAnsi="Arial" w:cs="Arial"/>
            <w:b/>
            <w:bCs/>
            <w:color w:val="222222"/>
            <w:shd w:val="clear" w:color="auto" w:fill="FFFFFF"/>
          </w:rPr>
          <w:t>provided</w:t>
        </w:r>
      </w:ins>
      <w:del w:id="53" w:author="Fu, Caihong" w:date="2023-12-13T10:48:00Z">
        <w:r w:rsidR="002F65C1" w:rsidDel="004306E0">
          <w:rPr>
            <w:rFonts w:ascii="Arial" w:hAnsi="Arial" w:cs="Arial"/>
            <w:b/>
            <w:bCs/>
            <w:color w:val="222222"/>
            <w:shd w:val="clear" w:color="auto" w:fill="FFFFFF"/>
          </w:rPr>
          <w:delText xml:space="preserve"> </w:delText>
        </w:r>
      </w:del>
      <w:del w:id="54" w:author="Fu, Caihong" w:date="2023-12-13T09:24:00Z">
        <w:r w:rsidR="002F65C1" w:rsidDel="00045337">
          <w:rPr>
            <w:rFonts w:ascii="Arial" w:hAnsi="Arial" w:cs="Arial"/>
            <w:b/>
            <w:bCs/>
            <w:color w:val="222222"/>
            <w:shd w:val="clear" w:color="auto" w:fill="FFFFFF"/>
          </w:rPr>
          <w:delText>back to the original equation, and use Abs(MPE) and Abs(MRE) for better understanding</w:delText>
        </w:r>
      </w:del>
      <w:r w:rsidR="009B2ECB">
        <w:rPr>
          <w:rFonts w:ascii="Arial" w:hAnsi="Arial" w:cs="Arial"/>
          <w:b/>
          <w:bCs/>
          <w:color w:val="222222"/>
          <w:shd w:val="clear" w:color="auto" w:fill="FFFFFF"/>
        </w:rPr>
        <w:t>.</w:t>
      </w:r>
      <w:ins w:id="55" w:author="Fu, Caihong" w:date="2023-12-13T09:47:00Z">
        <w:r w:rsidR="004C2035">
          <w:rPr>
            <w:rFonts w:ascii="Arial" w:hAnsi="Arial" w:cs="Arial"/>
            <w:b/>
            <w:bCs/>
            <w:color w:val="222222"/>
            <w:shd w:val="clear" w:color="auto" w:fill="FFFFFF"/>
          </w:rPr>
          <w:t xml:space="preserve"> </w:t>
        </w:r>
      </w:ins>
    </w:p>
    <w:p w14:paraId="507B6DA4" w14:textId="2532CAA7" w:rsidR="00B613D0" w:rsidRDefault="00D559DA" w:rsidP="00B613D0">
      <w:pPr>
        <w:spacing w:after="0" w:line="240" w:lineRule="auto"/>
        <w:rPr>
          <w:rFonts w:ascii="Arial" w:hAnsi="Arial" w:cs="Arial"/>
          <w:b/>
          <w:bCs/>
          <w:color w:val="222222"/>
          <w:shd w:val="clear" w:color="auto" w:fill="FFFFFF"/>
        </w:rPr>
      </w:pPr>
      <w:r>
        <w:rPr>
          <w:rFonts w:ascii="Arial" w:hAnsi="Arial" w:cs="Arial"/>
          <w:color w:val="222222"/>
        </w:rPr>
        <w:br/>
      </w:r>
      <w:r>
        <w:rPr>
          <w:rFonts w:ascii="Arial" w:hAnsi="Arial" w:cs="Arial"/>
          <w:color w:val="222222"/>
          <w:shd w:val="clear" w:color="auto" w:fill="FFFFFF"/>
        </w:rPr>
        <w:t xml:space="preserve">3) The </w:t>
      </w:r>
      <w:proofErr w:type="spellStart"/>
      <w:r>
        <w:rPr>
          <w:rFonts w:ascii="Arial" w:hAnsi="Arial" w:cs="Arial"/>
          <w:color w:val="222222"/>
          <w:shd w:val="clear" w:color="auto" w:fill="FFFFFF"/>
        </w:rPr>
        <w:t>affect</w:t>
      </w:r>
      <w:proofErr w:type="spellEnd"/>
      <w:r>
        <w:rPr>
          <w:rFonts w:ascii="Arial" w:hAnsi="Arial" w:cs="Arial"/>
          <w:color w:val="222222"/>
          <w:shd w:val="clear" w:color="auto" w:fill="FFFFFF"/>
        </w:rPr>
        <w:t xml:space="preserve"> of discretizing spawning performance at 0%, 50%, and 100% should be briefly discussed in the discussion.</w:t>
      </w:r>
      <w:r>
        <w:rPr>
          <w:rFonts w:ascii="Arial" w:hAnsi="Arial" w:cs="Arial"/>
          <w:color w:val="222222"/>
        </w:rPr>
        <w:br/>
      </w:r>
      <w:r>
        <w:rPr>
          <w:rFonts w:ascii="Arial" w:hAnsi="Arial" w:cs="Arial"/>
          <w:b/>
          <w:bCs/>
          <w:color w:val="222222"/>
          <w:shd w:val="clear" w:color="auto" w:fill="FFFFFF"/>
        </w:rPr>
        <w:t>[3]</w:t>
      </w:r>
      <w:r w:rsidRPr="00D559DA">
        <w:rPr>
          <w:rFonts w:ascii="Arial" w:hAnsi="Arial" w:cs="Arial"/>
          <w:b/>
          <w:bCs/>
          <w:color w:val="222222"/>
          <w:shd w:val="clear" w:color="auto" w:fill="FFFFFF"/>
        </w:rPr>
        <w:t xml:space="preserve">Response: We </w:t>
      </w:r>
      <w:r w:rsidR="005F01AE">
        <w:rPr>
          <w:rFonts w:ascii="Arial" w:hAnsi="Arial" w:cs="Arial"/>
          <w:b/>
          <w:bCs/>
          <w:color w:val="222222"/>
          <w:shd w:val="clear" w:color="auto" w:fill="FFFFFF"/>
        </w:rPr>
        <w:t>added a few sentence to discuss this issue</w:t>
      </w:r>
      <w:r w:rsidR="00C010BB">
        <w:rPr>
          <w:rFonts w:ascii="Arial" w:hAnsi="Arial" w:cs="Arial"/>
          <w:b/>
          <w:bCs/>
          <w:color w:val="222222"/>
          <w:shd w:val="clear" w:color="auto" w:fill="FFFFFF"/>
        </w:rPr>
        <w:t xml:space="preserve"> and included an example to </w:t>
      </w:r>
      <w:del w:id="56" w:author="Fu, Caihong" w:date="2023-12-13T10:49:00Z">
        <w:r w:rsidR="00C010BB" w:rsidDel="004306E0">
          <w:rPr>
            <w:rFonts w:ascii="Arial" w:hAnsi="Arial" w:cs="Arial"/>
            <w:b/>
            <w:bCs/>
            <w:color w:val="222222"/>
            <w:shd w:val="clear" w:color="auto" w:fill="FFFFFF"/>
          </w:rPr>
          <w:delText xml:space="preserve">help </w:delText>
        </w:r>
      </w:del>
      <w:r w:rsidR="00C010BB">
        <w:rPr>
          <w:rFonts w:ascii="Arial" w:hAnsi="Arial" w:cs="Arial"/>
          <w:b/>
          <w:bCs/>
          <w:color w:val="222222"/>
          <w:shd w:val="clear" w:color="auto" w:fill="FFFFFF"/>
        </w:rPr>
        <w:t>explain the assumption</w:t>
      </w:r>
      <w:ins w:id="57" w:author="Fu, Caihong" w:date="2023-12-13T10:49:00Z">
        <w:r w:rsidR="004306E0">
          <w:rPr>
            <w:rFonts w:ascii="Arial" w:hAnsi="Arial" w:cs="Arial"/>
            <w:b/>
            <w:bCs/>
            <w:color w:val="222222"/>
            <w:shd w:val="clear" w:color="auto" w:fill="FFFFFF"/>
          </w:rPr>
          <w:t>; please refer to our</w:t>
        </w:r>
        <w:r w:rsidR="004306E0" w:rsidRPr="004306E0">
          <w:rPr>
            <w:rFonts w:ascii="Arial" w:hAnsi="Arial" w:cs="Arial"/>
            <w:b/>
            <w:bCs/>
            <w:color w:val="222222"/>
            <w:shd w:val="clear" w:color="auto" w:fill="FFFFFF"/>
          </w:rPr>
          <w:t xml:space="preserve"> </w:t>
        </w:r>
        <w:r w:rsidR="004306E0">
          <w:rPr>
            <w:rFonts w:ascii="Arial" w:hAnsi="Arial" w:cs="Arial"/>
            <w:b/>
            <w:bCs/>
            <w:color w:val="222222"/>
            <w:shd w:val="clear" w:color="auto" w:fill="FFFFFF"/>
          </w:rPr>
          <w:t>response to Point 1 of Reviewer 1 for details</w:t>
        </w:r>
      </w:ins>
      <w:r w:rsidR="00C010BB">
        <w:rPr>
          <w:rFonts w:ascii="Arial" w:hAnsi="Arial" w:cs="Arial"/>
          <w:b/>
          <w:bCs/>
          <w:color w:val="222222"/>
          <w:shd w:val="clear" w:color="auto" w:fill="FFFFFF"/>
        </w:rPr>
        <w:t>.</w:t>
      </w:r>
    </w:p>
    <w:p w14:paraId="41C50EA0" w14:textId="3581D2A9" w:rsidR="00D559DA" w:rsidRDefault="00D559DA" w:rsidP="00B613D0">
      <w:pPr>
        <w:spacing w:after="0" w:line="240" w:lineRule="auto"/>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I commend the authors on their thorough revisions, and I recommend minor revisions before reconsidering this manuscript for publication. My minor comments by line number are below.</w:t>
      </w:r>
      <w:r>
        <w:rPr>
          <w:rFonts w:ascii="Arial" w:hAnsi="Arial" w:cs="Arial"/>
          <w:color w:val="222222"/>
        </w:rPr>
        <w:br/>
      </w:r>
      <w:r>
        <w:rPr>
          <w:rFonts w:ascii="Arial" w:hAnsi="Arial" w:cs="Arial"/>
          <w:color w:val="222222"/>
        </w:rPr>
        <w:br/>
      </w:r>
      <w:r>
        <w:rPr>
          <w:rFonts w:ascii="Arial" w:hAnsi="Arial" w:cs="Arial"/>
          <w:color w:val="222222"/>
          <w:shd w:val="clear" w:color="auto" w:fill="FFFFFF"/>
        </w:rPr>
        <w:t>41. Please include the scientific name for sockeye salmon.</w:t>
      </w:r>
    </w:p>
    <w:p w14:paraId="3FF16173" w14:textId="1317657C" w:rsidR="00B613D0" w:rsidRDefault="00D559DA" w:rsidP="00B613D0">
      <w:pPr>
        <w:spacing w:after="0" w:line="240" w:lineRule="auto"/>
        <w:rPr>
          <w:rFonts w:ascii="Arial" w:hAnsi="Arial" w:cs="Arial"/>
          <w:b/>
          <w:bCs/>
          <w:color w:val="222222"/>
          <w:shd w:val="clear" w:color="auto" w:fill="FFFFFF"/>
        </w:rPr>
      </w:pPr>
      <w:r>
        <w:rPr>
          <w:rFonts w:ascii="Arial" w:hAnsi="Arial" w:cs="Arial"/>
          <w:b/>
          <w:bCs/>
          <w:color w:val="222222"/>
          <w:shd w:val="clear" w:color="auto" w:fill="FFFFFF"/>
        </w:rPr>
        <w:t>[4]</w:t>
      </w:r>
      <w:r w:rsidRPr="00D559DA">
        <w:rPr>
          <w:rFonts w:ascii="Arial" w:hAnsi="Arial" w:cs="Arial"/>
          <w:b/>
          <w:bCs/>
          <w:color w:val="222222"/>
          <w:shd w:val="clear" w:color="auto" w:fill="FFFFFF"/>
        </w:rPr>
        <w:t xml:space="preserve">Response: </w:t>
      </w:r>
      <w:ins w:id="58" w:author="Fu, Caihong" w:date="2023-12-13T10:50:00Z">
        <w:r w:rsidR="004306E0">
          <w:rPr>
            <w:rFonts w:ascii="Arial" w:hAnsi="Arial" w:cs="Arial"/>
            <w:b/>
            <w:bCs/>
            <w:color w:val="222222"/>
            <w:shd w:val="clear" w:color="auto" w:fill="FFFFFF"/>
          </w:rPr>
          <w:t xml:space="preserve">Thank you, </w:t>
        </w:r>
        <w:r w:rsidR="004306E0" w:rsidRPr="004306E0">
          <w:rPr>
            <w:rFonts w:ascii="Arial" w:hAnsi="Arial" w:cs="Arial"/>
            <w:b/>
            <w:bCs/>
            <w:color w:val="222222"/>
            <w:shd w:val="clear" w:color="auto" w:fill="FFFFFF"/>
          </w:rPr>
          <w:t>the scientific name</w:t>
        </w:r>
        <w:r w:rsidR="004306E0">
          <w:rPr>
            <w:rFonts w:ascii="Arial" w:hAnsi="Arial" w:cs="Arial"/>
            <w:b/>
            <w:bCs/>
            <w:color w:val="222222"/>
            <w:shd w:val="clear" w:color="auto" w:fill="FFFFFF"/>
          </w:rPr>
          <w:t xml:space="preserve"> has been added. </w:t>
        </w:r>
      </w:ins>
      <w:del w:id="59" w:author="Fu, Caihong" w:date="2023-12-13T10:51:00Z">
        <w:r w:rsidRPr="00D559DA" w:rsidDel="004306E0">
          <w:rPr>
            <w:rFonts w:ascii="Arial" w:hAnsi="Arial" w:cs="Arial"/>
            <w:b/>
            <w:bCs/>
            <w:color w:val="222222"/>
            <w:shd w:val="clear" w:color="auto" w:fill="FFFFFF"/>
          </w:rPr>
          <w:delText xml:space="preserve">We </w:delText>
        </w:r>
        <w:r w:rsidR="00B613D0" w:rsidDel="004306E0">
          <w:rPr>
            <w:rFonts w:ascii="Arial" w:hAnsi="Arial" w:cs="Arial"/>
            <w:b/>
            <w:bCs/>
            <w:color w:val="222222"/>
            <w:shd w:val="clear" w:color="auto" w:fill="FFFFFF"/>
          </w:rPr>
          <w:delText>made this change accordingly.</w:delText>
        </w:r>
      </w:del>
    </w:p>
    <w:p w14:paraId="6A74E99B" w14:textId="77777777" w:rsidR="00B613D0" w:rsidRDefault="00B613D0" w:rsidP="00B613D0">
      <w:pPr>
        <w:spacing w:after="0" w:line="240" w:lineRule="auto"/>
        <w:rPr>
          <w:rFonts w:ascii="Arial" w:hAnsi="Arial" w:cs="Arial"/>
          <w:b/>
          <w:bCs/>
          <w:color w:val="222222"/>
          <w:shd w:val="clear" w:color="auto" w:fill="FFFFFF"/>
        </w:rPr>
      </w:pPr>
    </w:p>
    <w:p w14:paraId="21BDF45D" w14:textId="265FB00B" w:rsidR="00D559DA" w:rsidRDefault="00D559DA" w:rsidP="00B613D0">
      <w:pPr>
        <w:spacing w:after="0" w:line="240" w:lineRule="auto"/>
        <w:rPr>
          <w:rFonts w:ascii="Arial" w:hAnsi="Arial" w:cs="Arial"/>
          <w:color w:val="222222"/>
          <w:shd w:val="clear" w:color="auto" w:fill="FFFFFF"/>
        </w:rPr>
      </w:pPr>
      <w:r>
        <w:rPr>
          <w:rFonts w:ascii="Arial" w:hAnsi="Arial" w:cs="Arial"/>
          <w:color w:val="222222"/>
          <w:shd w:val="clear" w:color="auto" w:fill="FFFFFF"/>
        </w:rPr>
        <w:t>149. Add “to be” after “found”.</w:t>
      </w:r>
    </w:p>
    <w:p w14:paraId="10266AC5" w14:textId="77777777" w:rsidR="00B613D0" w:rsidRDefault="00D559DA" w:rsidP="00B613D0">
      <w:pPr>
        <w:spacing w:after="0" w:line="240" w:lineRule="auto"/>
        <w:rPr>
          <w:rFonts w:ascii="Arial" w:hAnsi="Arial" w:cs="Arial"/>
          <w:b/>
          <w:bCs/>
          <w:color w:val="222222"/>
          <w:shd w:val="clear" w:color="auto" w:fill="FFFFFF"/>
        </w:rPr>
      </w:pPr>
      <w:r>
        <w:rPr>
          <w:rFonts w:ascii="Arial" w:hAnsi="Arial" w:cs="Arial"/>
          <w:b/>
          <w:bCs/>
          <w:color w:val="222222"/>
          <w:shd w:val="clear" w:color="auto" w:fill="FFFFFF"/>
        </w:rPr>
        <w:t>[5]</w:t>
      </w:r>
      <w:r w:rsidRPr="00D559DA">
        <w:rPr>
          <w:rFonts w:ascii="Arial" w:hAnsi="Arial" w:cs="Arial"/>
          <w:b/>
          <w:bCs/>
          <w:color w:val="222222"/>
          <w:shd w:val="clear" w:color="auto" w:fill="FFFFFF"/>
        </w:rPr>
        <w:t xml:space="preserve">Response: </w:t>
      </w:r>
      <w:r w:rsidR="00B613D0" w:rsidRPr="00D559DA">
        <w:rPr>
          <w:rFonts w:ascii="Arial" w:hAnsi="Arial" w:cs="Arial"/>
          <w:b/>
          <w:bCs/>
          <w:color w:val="222222"/>
          <w:shd w:val="clear" w:color="auto" w:fill="FFFFFF"/>
        </w:rPr>
        <w:t xml:space="preserve">We </w:t>
      </w:r>
      <w:r w:rsidR="00B613D0">
        <w:rPr>
          <w:rFonts w:ascii="Arial" w:hAnsi="Arial" w:cs="Arial"/>
          <w:b/>
          <w:bCs/>
          <w:color w:val="222222"/>
          <w:shd w:val="clear" w:color="auto" w:fill="FFFFFF"/>
        </w:rPr>
        <w:t>made this change accordingly.</w:t>
      </w:r>
    </w:p>
    <w:p w14:paraId="06C34A7A" w14:textId="2232C118" w:rsidR="00D559DA" w:rsidRDefault="00D559DA" w:rsidP="00B613D0">
      <w:pPr>
        <w:spacing w:after="0" w:line="240" w:lineRule="auto"/>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469.  Change “forecast” to “forecasting”.</w:t>
      </w:r>
    </w:p>
    <w:p w14:paraId="10C0219A" w14:textId="36345B79" w:rsidR="00B92D21" w:rsidDel="00E150C5" w:rsidRDefault="00D559DA" w:rsidP="00B613D0">
      <w:pPr>
        <w:spacing w:after="0" w:line="240" w:lineRule="auto"/>
        <w:rPr>
          <w:del w:id="60" w:author="Fu, Caihong" w:date="2023-12-13T10:56:00Z"/>
          <w:rFonts w:ascii="Arial" w:hAnsi="Arial" w:cs="Arial"/>
          <w:b/>
          <w:bCs/>
          <w:color w:val="222222"/>
          <w:shd w:val="clear" w:color="auto" w:fill="FFFFFF"/>
        </w:rPr>
      </w:pPr>
      <w:r>
        <w:rPr>
          <w:rFonts w:ascii="Arial" w:hAnsi="Arial" w:cs="Arial"/>
          <w:b/>
          <w:bCs/>
          <w:color w:val="222222"/>
          <w:shd w:val="clear" w:color="auto" w:fill="FFFFFF"/>
        </w:rPr>
        <w:t>[6]</w:t>
      </w:r>
      <w:r w:rsidRPr="00D559DA">
        <w:rPr>
          <w:rFonts w:ascii="Arial" w:hAnsi="Arial" w:cs="Arial"/>
          <w:b/>
          <w:bCs/>
          <w:color w:val="222222"/>
          <w:shd w:val="clear" w:color="auto" w:fill="FFFFFF"/>
        </w:rPr>
        <w:t xml:space="preserve">Response: </w:t>
      </w:r>
      <w:r w:rsidR="00B613D0" w:rsidRPr="00D559DA">
        <w:rPr>
          <w:rFonts w:ascii="Arial" w:hAnsi="Arial" w:cs="Arial"/>
          <w:b/>
          <w:bCs/>
          <w:color w:val="222222"/>
          <w:shd w:val="clear" w:color="auto" w:fill="FFFFFF"/>
        </w:rPr>
        <w:t xml:space="preserve">We </w:t>
      </w:r>
      <w:r w:rsidR="00B613D0">
        <w:rPr>
          <w:rFonts w:ascii="Arial" w:hAnsi="Arial" w:cs="Arial"/>
          <w:b/>
          <w:bCs/>
          <w:color w:val="222222"/>
          <w:shd w:val="clear" w:color="auto" w:fill="FFFFFF"/>
        </w:rPr>
        <w:t>made this change accordingly.</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lastRenderedPageBreak/>
        <w:t> </w:t>
      </w:r>
      <w:r>
        <w:rPr>
          <w:rFonts w:ascii="Arial" w:hAnsi="Arial" w:cs="Arial"/>
          <w:color w:val="222222"/>
        </w:rPr>
        <w:br/>
      </w:r>
      <w:r>
        <w:rPr>
          <w:rStyle w:val="Strong"/>
          <w:rFonts w:ascii="Arial" w:hAnsi="Arial" w:cs="Arial"/>
          <w:color w:val="222222"/>
          <w:shd w:val="clear" w:color="auto" w:fill="FFFFFF"/>
        </w:rPr>
        <w:t>Reviewer comments to author: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Reviewer: 1</w:t>
      </w:r>
      <w:r>
        <w:rPr>
          <w:rFonts w:ascii="Arial" w:hAnsi="Arial" w:cs="Arial"/>
          <w:color w:val="222222"/>
        </w:rPr>
        <w:br/>
      </w:r>
      <w:r>
        <w:rPr>
          <w:rFonts w:ascii="Arial" w:hAnsi="Arial" w:cs="Arial"/>
          <w:color w:val="222222"/>
        </w:rPr>
        <w:br/>
      </w:r>
      <w:r>
        <w:rPr>
          <w:rFonts w:ascii="Arial" w:hAnsi="Arial" w:cs="Arial"/>
          <w:color w:val="222222"/>
          <w:shd w:val="clear" w:color="auto" w:fill="FFFFFF"/>
        </w:rPr>
        <w:t>Comments to the Author</w:t>
      </w:r>
      <w:r>
        <w:rPr>
          <w:rFonts w:ascii="Arial" w:hAnsi="Arial" w:cs="Arial"/>
          <w:color w:val="222222"/>
        </w:rPr>
        <w:br/>
      </w:r>
      <w:r>
        <w:rPr>
          <w:rFonts w:ascii="Arial" w:hAnsi="Arial" w:cs="Arial"/>
          <w:color w:val="222222"/>
          <w:shd w:val="clear" w:color="auto" w:fill="FFFFFF"/>
        </w:rPr>
        <w:t>In general, the authors have done a good job responding to the reviews and addressed most of my concerns. However, some of the added material causes me some concern:</w:t>
      </w:r>
      <w:r>
        <w:rPr>
          <w:rFonts w:ascii="Arial" w:hAnsi="Arial" w:cs="Arial"/>
          <w:color w:val="222222"/>
        </w:rPr>
        <w:br/>
      </w:r>
      <w:r>
        <w:rPr>
          <w:rFonts w:ascii="Arial" w:hAnsi="Arial" w:cs="Arial"/>
          <w:color w:val="222222"/>
        </w:rPr>
        <w:br/>
      </w:r>
      <w:r>
        <w:rPr>
          <w:rFonts w:ascii="Arial" w:hAnsi="Arial" w:cs="Arial"/>
          <w:color w:val="222222"/>
          <w:shd w:val="clear" w:color="auto" w:fill="FFFFFF"/>
        </w:rPr>
        <w:t>Main concerns:</w:t>
      </w:r>
      <w:r>
        <w:rPr>
          <w:rFonts w:ascii="Arial" w:hAnsi="Arial" w:cs="Arial"/>
          <w:color w:val="222222"/>
        </w:rPr>
        <w:br/>
      </w:r>
      <w:r>
        <w:rPr>
          <w:rFonts w:ascii="Arial" w:hAnsi="Arial" w:cs="Arial"/>
          <w:color w:val="222222"/>
        </w:rPr>
        <w:br/>
      </w:r>
      <w:r>
        <w:rPr>
          <w:rFonts w:ascii="Arial" w:hAnsi="Arial" w:cs="Arial"/>
          <w:color w:val="222222"/>
          <w:shd w:val="clear" w:color="auto" w:fill="FFFFFF"/>
        </w:rPr>
        <w:t>1. Categorizing spawning success as 0%, 50%, or 100% seems rather coarse and arbitrary. While this appears to be the precedent set by the cited Grant et al 2011 and Ogden et al. 2015 citations, I would like to see a little more justification of this approach, and discussion of any associated caveats, within this paper.</w:t>
      </w:r>
      <w:r>
        <w:rPr>
          <w:rFonts w:ascii="Arial" w:hAnsi="Arial" w:cs="Arial"/>
          <w:color w:val="222222"/>
        </w:rPr>
        <w:br/>
      </w:r>
      <w:r>
        <w:rPr>
          <w:rFonts w:ascii="Arial" w:hAnsi="Arial" w:cs="Arial"/>
          <w:b/>
          <w:bCs/>
          <w:color w:val="222222"/>
          <w:shd w:val="clear" w:color="auto" w:fill="FFFFFF"/>
        </w:rPr>
        <w:t>[7]</w:t>
      </w:r>
      <w:r w:rsidRPr="00D559DA">
        <w:rPr>
          <w:rFonts w:ascii="Arial" w:hAnsi="Arial" w:cs="Arial"/>
          <w:b/>
          <w:bCs/>
          <w:color w:val="222222"/>
          <w:shd w:val="clear" w:color="auto" w:fill="FFFFFF"/>
        </w:rPr>
        <w:t xml:space="preserve">Response: </w:t>
      </w:r>
      <w:r w:rsidR="008160E5">
        <w:rPr>
          <w:rFonts w:ascii="Arial" w:hAnsi="Arial" w:cs="Arial"/>
          <w:b/>
          <w:bCs/>
          <w:color w:val="222222"/>
          <w:shd w:val="clear" w:color="auto" w:fill="FFFFFF"/>
        </w:rPr>
        <w:t xml:space="preserve">Thank you for your suggestion. </w:t>
      </w:r>
      <w:r w:rsidRPr="00D559DA">
        <w:rPr>
          <w:rFonts w:ascii="Arial" w:hAnsi="Arial" w:cs="Arial"/>
          <w:b/>
          <w:bCs/>
          <w:color w:val="222222"/>
          <w:shd w:val="clear" w:color="auto" w:fill="FFFFFF"/>
        </w:rPr>
        <w:t xml:space="preserve">We </w:t>
      </w:r>
      <w:r w:rsidR="005F01AE">
        <w:rPr>
          <w:rFonts w:ascii="Arial" w:hAnsi="Arial" w:cs="Arial"/>
          <w:b/>
          <w:bCs/>
          <w:color w:val="222222"/>
          <w:shd w:val="clear" w:color="auto" w:fill="FFFFFF"/>
        </w:rPr>
        <w:t>a</w:t>
      </w:r>
      <w:r w:rsidR="006043C4">
        <w:rPr>
          <w:rFonts w:ascii="Arial" w:hAnsi="Arial" w:cs="Arial"/>
          <w:b/>
          <w:bCs/>
          <w:color w:val="222222"/>
          <w:shd w:val="clear" w:color="auto" w:fill="FFFFFF"/>
        </w:rPr>
        <w:t xml:space="preserve">gree </w:t>
      </w:r>
      <w:r w:rsidR="002423A4">
        <w:rPr>
          <w:rFonts w:ascii="Arial" w:hAnsi="Arial" w:cs="Arial"/>
          <w:b/>
          <w:bCs/>
          <w:color w:val="222222"/>
          <w:shd w:val="clear" w:color="auto" w:fill="FFFFFF"/>
        </w:rPr>
        <w:t xml:space="preserve">that </w:t>
      </w:r>
      <w:r w:rsidR="006043C4">
        <w:rPr>
          <w:rFonts w:ascii="Arial" w:hAnsi="Arial" w:cs="Arial"/>
          <w:b/>
          <w:bCs/>
          <w:color w:val="222222"/>
          <w:shd w:val="clear" w:color="auto" w:fill="FFFFFF"/>
        </w:rPr>
        <w:t xml:space="preserve">50% is </w:t>
      </w:r>
      <w:r w:rsidR="002423A4">
        <w:rPr>
          <w:rFonts w:ascii="Arial" w:hAnsi="Arial" w:cs="Arial"/>
          <w:b/>
          <w:bCs/>
          <w:color w:val="222222"/>
          <w:shd w:val="clear" w:color="auto" w:fill="FFFFFF"/>
        </w:rPr>
        <w:t xml:space="preserve">an </w:t>
      </w:r>
      <w:r w:rsidR="006043C4">
        <w:rPr>
          <w:rFonts w:ascii="Arial" w:hAnsi="Arial" w:cs="Arial"/>
          <w:b/>
          <w:bCs/>
          <w:color w:val="222222"/>
          <w:shd w:val="clear" w:color="auto" w:fill="FFFFFF"/>
        </w:rPr>
        <w:t>arbitrary</w:t>
      </w:r>
      <w:r w:rsidR="002423A4">
        <w:rPr>
          <w:rFonts w:ascii="Arial" w:hAnsi="Arial" w:cs="Arial"/>
          <w:b/>
          <w:bCs/>
          <w:color w:val="222222"/>
          <w:shd w:val="clear" w:color="auto" w:fill="FFFFFF"/>
        </w:rPr>
        <w:t xml:space="preserve"> value</w:t>
      </w:r>
      <w:r w:rsidR="006043C4">
        <w:rPr>
          <w:rFonts w:ascii="Arial" w:hAnsi="Arial" w:cs="Arial"/>
          <w:b/>
          <w:bCs/>
          <w:color w:val="222222"/>
          <w:shd w:val="clear" w:color="auto" w:fill="FFFFFF"/>
        </w:rPr>
        <w:t xml:space="preserve">, however, </w:t>
      </w:r>
      <w:r w:rsidR="00852808">
        <w:rPr>
          <w:rFonts w:ascii="Arial" w:hAnsi="Arial" w:cs="Arial"/>
          <w:b/>
          <w:bCs/>
          <w:color w:val="222222"/>
          <w:shd w:val="clear" w:color="auto" w:fill="FFFFFF"/>
        </w:rPr>
        <w:t xml:space="preserve">we think that </w:t>
      </w:r>
      <w:r w:rsidR="002423A4">
        <w:rPr>
          <w:rFonts w:ascii="Arial" w:hAnsi="Arial" w:cs="Arial"/>
          <w:b/>
          <w:bCs/>
          <w:color w:val="222222"/>
          <w:shd w:val="clear" w:color="auto" w:fill="FFFFFF"/>
        </w:rPr>
        <w:t xml:space="preserve">it would be </w:t>
      </w:r>
      <w:r w:rsidR="00852808">
        <w:rPr>
          <w:rFonts w:ascii="Arial" w:hAnsi="Arial" w:cs="Arial"/>
          <w:b/>
          <w:bCs/>
          <w:color w:val="222222"/>
          <w:shd w:val="clear" w:color="auto" w:fill="FFFFFF"/>
        </w:rPr>
        <w:t xml:space="preserve">more </w:t>
      </w:r>
      <w:r w:rsidR="002423A4">
        <w:rPr>
          <w:rFonts w:ascii="Arial" w:hAnsi="Arial" w:cs="Arial"/>
          <w:b/>
          <w:bCs/>
          <w:color w:val="222222"/>
          <w:shd w:val="clear" w:color="auto" w:fill="FFFFFF"/>
        </w:rPr>
        <w:t xml:space="preserve">subjective for field technicians to quantify the percentage of spawn if we include more </w:t>
      </w:r>
      <w:r w:rsidR="00852808">
        <w:rPr>
          <w:rFonts w:ascii="Arial" w:hAnsi="Arial" w:cs="Arial"/>
          <w:b/>
          <w:bCs/>
          <w:color w:val="222222"/>
          <w:shd w:val="clear" w:color="auto" w:fill="FFFFFF"/>
        </w:rPr>
        <w:t xml:space="preserve">than current </w:t>
      </w:r>
      <w:r w:rsidR="002423A4">
        <w:rPr>
          <w:rFonts w:ascii="Arial" w:hAnsi="Arial" w:cs="Arial"/>
          <w:b/>
          <w:bCs/>
          <w:color w:val="222222"/>
          <w:shd w:val="clear" w:color="auto" w:fill="FFFFFF"/>
        </w:rPr>
        <w:t>categories. A</w:t>
      </w:r>
      <w:r w:rsidR="006043C4">
        <w:rPr>
          <w:rFonts w:ascii="Arial" w:hAnsi="Arial" w:cs="Arial"/>
          <w:b/>
          <w:bCs/>
          <w:color w:val="222222"/>
          <w:shd w:val="clear" w:color="auto" w:fill="FFFFFF"/>
        </w:rPr>
        <w:t xml:space="preserve">s long as the </w:t>
      </w:r>
      <w:r w:rsidR="00852808">
        <w:rPr>
          <w:rFonts w:ascii="Arial" w:hAnsi="Arial" w:cs="Arial"/>
          <w:b/>
          <w:bCs/>
          <w:color w:val="222222"/>
          <w:shd w:val="clear" w:color="auto" w:fill="FFFFFF"/>
        </w:rPr>
        <w:t>partially</w:t>
      </w:r>
      <w:r w:rsidR="006043C4">
        <w:rPr>
          <w:rFonts w:ascii="Arial" w:hAnsi="Arial" w:cs="Arial"/>
          <w:b/>
          <w:bCs/>
          <w:color w:val="222222"/>
          <w:shd w:val="clear" w:color="auto" w:fill="FFFFFF"/>
        </w:rPr>
        <w:t xml:space="preserve"> spawn</w:t>
      </w:r>
      <w:r w:rsidR="00852808">
        <w:rPr>
          <w:rFonts w:ascii="Arial" w:hAnsi="Arial" w:cs="Arial"/>
          <w:b/>
          <w:bCs/>
          <w:color w:val="222222"/>
          <w:shd w:val="clear" w:color="auto" w:fill="FFFFFF"/>
        </w:rPr>
        <w:t>ed females</w:t>
      </w:r>
      <w:r w:rsidR="006043C4">
        <w:rPr>
          <w:rFonts w:ascii="Arial" w:hAnsi="Arial" w:cs="Arial"/>
          <w:b/>
          <w:bCs/>
          <w:color w:val="222222"/>
          <w:shd w:val="clear" w:color="auto" w:fill="FFFFFF"/>
        </w:rPr>
        <w:t xml:space="preserve"> </w:t>
      </w:r>
      <w:r w:rsidR="00852808">
        <w:rPr>
          <w:rFonts w:ascii="Arial" w:hAnsi="Arial" w:cs="Arial"/>
          <w:b/>
          <w:bCs/>
          <w:color w:val="222222"/>
          <w:shd w:val="clear" w:color="auto" w:fill="FFFFFF"/>
        </w:rPr>
        <w:t xml:space="preserve">are normally distributed and the </w:t>
      </w:r>
      <w:r w:rsidR="006043C4">
        <w:rPr>
          <w:rFonts w:ascii="Arial" w:hAnsi="Arial" w:cs="Arial"/>
          <w:b/>
          <w:bCs/>
          <w:color w:val="222222"/>
          <w:shd w:val="clear" w:color="auto" w:fill="FFFFFF"/>
        </w:rPr>
        <w:t>sample</w:t>
      </w:r>
      <w:r w:rsidR="00852808">
        <w:rPr>
          <w:rFonts w:ascii="Arial" w:hAnsi="Arial" w:cs="Arial"/>
          <w:b/>
          <w:bCs/>
          <w:color w:val="222222"/>
          <w:shd w:val="clear" w:color="auto" w:fill="FFFFFF"/>
        </w:rPr>
        <w:t>s</w:t>
      </w:r>
      <w:r w:rsidR="006043C4">
        <w:rPr>
          <w:rFonts w:ascii="Arial" w:hAnsi="Arial" w:cs="Arial"/>
          <w:b/>
          <w:bCs/>
          <w:color w:val="222222"/>
          <w:shd w:val="clear" w:color="auto" w:fill="FFFFFF"/>
        </w:rPr>
        <w:t xml:space="preserve"> </w:t>
      </w:r>
      <w:r w:rsidR="00852808">
        <w:rPr>
          <w:rFonts w:ascii="Arial" w:hAnsi="Arial" w:cs="Arial"/>
          <w:b/>
          <w:bCs/>
          <w:color w:val="222222"/>
          <w:shd w:val="clear" w:color="auto" w:fill="FFFFFF"/>
        </w:rPr>
        <w:t xml:space="preserve">are </w:t>
      </w:r>
      <w:r w:rsidR="006043C4">
        <w:rPr>
          <w:rFonts w:ascii="Arial" w:hAnsi="Arial" w:cs="Arial"/>
          <w:b/>
          <w:bCs/>
          <w:color w:val="222222"/>
          <w:shd w:val="clear" w:color="auto" w:fill="FFFFFF"/>
        </w:rPr>
        <w:t>represent</w:t>
      </w:r>
      <w:r w:rsidR="00852808">
        <w:rPr>
          <w:rFonts w:ascii="Arial" w:hAnsi="Arial" w:cs="Arial"/>
          <w:b/>
          <w:bCs/>
          <w:color w:val="222222"/>
          <w:shd w:val="clear" w:color="auto" w:fill="FFFFFF"/>
        </w:rPr>
        <w:t xml:space="preserve">ative </w:t>
      </w:r>
      <w:del w:id="61" w:author="Fu, Caihong" w:date="2023-12-13T10:55:00Z">
        <w:r w:rsidR="00852808" w:rsidDel="00E150C5">
          <w:rPr>
            <w:rFonts w:ascii="Arial" w:hAnsi="Arial" w:cs="Arial"/>
            <w:b/>
            <w:bCs/>
            <w:color w:val="222222"/>
            <w:shd w:val="clear" w:color="auto" w:fill="FFFFFF"/>
          </w:rPr>
          <w:delText>to</w:delText>
        </w:r>
        <w:r w:rsidR="006043C4" w:rsidDel="00E150C5">
          <w:rPr>
            <w:rFonts w:ascii="Arial" w:hAnsi="Arial" w:cs="Arial"/>
            <w:b/>
            <w:bCs/>
            <w:color w:val="222222"/>
            <w:shd w:val="clear" w:color="auto" w:fill="FFFFFF"/>
          </w:rPr>
          <w:delText xml:space="preserve"> </w:delText>
        </w:r>
      </w:del>
      <w:ins w:id="62" w:author="Fu, Caihong" w:date="2023-12-13T10:55:00Z">
        <w:r w:rsidR="00E150C5">
          <w:rPr>
            <w:rFonts w:ascii="Arial" w:hAnsi="Arial" w:cs="Arial"/>
            <w:b/>
            <w:bCs/>
            <w:color w:val="222222"/>
            <w:shd w:val="clear" w:color="auto" w:fill="FFFFFF"/>
          </w:rPr>
          <w:t xml:space="preserve">of </w:t>
        </w:r>
      </w:ins>
      <w:r w:rsidR="006043C4">
        <w:rPr>
          <w:rFonts w:ascii="Arial" w:hAnsi="Arial" w:cs="Arial"/>
          <w:b/>
          <w:bCs/>
          <w:color w:val="222222"/>
          <w:shd w:val="clear" w:color="auto" w:fill="FFFFFF"/>
        </w:rPr>
        <w:t xml:space="preserve">the </w:t>
      </w:r>
      <w:del w:id="63" w:author="Fu, Caihong" w:date="2023-12-13T10:55:00Z">
        <w:r w:rsidR="006043C4" w:rsidDel="00E150C5">
          <w:rPr>
            <w:rFonts w:ascii="Arial" w:hAnsi="Arial" w:cs="Arial"/>
            <w:b/>
            <w:bCs/>
            <w:color w:val="222222"/>
            <w:shd w:val="clear" w:color="auto" w:fill="FFFFFF"/>
          </w:rPr>
          <w:delText xml:space="preserve">total </w:delText>
        </w:r>
      </w:del>
      <w:r w:rsidR="006043C4">
        <w:rPr>
          <w:rFonts w:ascii="Arial" w:hAnsi="Arial" w:cs="Arial"/>
          <w:b/>
          <w:bCs/>
          <w:color w:val="222222"/>
          <w:shd w:val="clear" w:color="auto" w:fill="FFFFFF"/>
        </w:rPr>
        <w:t>partially spawned females</w:t>
      </w:r>
      <w:r w:rsidR="00852808">
        <w:rPr>
          <w:rFonts w:ascii="Arial" w:hAnsi="Arial" w:cs="Arial"/>
          <w:b/>
          <w:bCs/>
          <w:color w:val="222222"/>
          <w:shd w:val="clear" w:color="auto" w:fill="FFFFFF"/>
        </w:rPr>
        <w:t xml:space="preserve"> (1% to 99%)</w:t>
      </w:r>
      <w:r w:rsidR="006043C4">
        <w:rPr>
          <w:rFonts w:ascii="Arial" w:hAnsi="Arial" w:cs="Arial"/>
          <w:b/>
          <w:bCs/>
          <w:color w:val="222222"/>
          <w:shd w:val="clear" w:color="auto" w:fill="FFFFFF"/>
        </w:rPr>
        <w:t xml:space="preserve">, we believe it is a reasonable assumption for </w:t>
      </w:r>
      <w:r w:rsidR="009E3A93">
        <w:rPr>
          <w:rFonts w:ascii="Arial" w:hAnsi="Arial" w:cs="Arial"/>
          <w:b/>
          <w:bCs/>
          <w:color w:val="222222"/>
          <w:shd w:val="clear" w:color="auto" w:fill="FFFFFF"/>
        </w:rPr>
        <w:t>effective female spawner calculation</w:t>
      </w:r>
      <w:r w:rsidR="006043C4">
        <w:rPr>
          <w:rFonts w:ascii="Arial" w:hAnsi="Arial" w:cs="Arial"/>
          <w:b/>
          <w:bCs/>
          <w:color w:val="222222"/>
          <w:shd w:val="clear" w:color="auto" w:fill="FFFFFF"/>
        </w:rPr>
        <w:t xml:space="preserve">. </w:t>
      </w:r>
    </w:p>
    <w:p w14:paraId="170441DD" w14:textId="22E6BC40" w:rsidR="00B613D0" w:rsidRDefault="00E150C5" w:rsidP="00B613D0">
      <w:pPr>
        <w:spacing w:after="0" w:line="240" w:lineRule="auto"/>
        <w:rPr>
          <w:rFonts w:ascii="Arial" w:hAnsi="Arial" w:cs="Arial"/>
          <w:b/>
          <w:bCs/>
          <w:color w:val="222222"/>
          <w:shd w:val="clear" w:color="auto" w:fill="FFFFFF"/>
        </w:rPr>
      </w:pPr>
      <w:ins w:id="64" w:author="Fu, Caihong" w:date="2023-12-13T10:56:00Z">
        <w:r>
          <w:rPr>
            <w:rFonts w:ascii="Arial" w:hAnsi="Arial" w:cs="Arial"/>
            <w:b/>
            <w:bCs/>
            <w:color w:val="222222"/>
            <w:shd w:val="clear" w:color="auto" w:fill="FFFFFF"/>
          </w:rPr>
          <w:t xml:space="preserve">For clarification, </w:t>
        </w:r>
      </w:ins>
      <w:del w:id="65" w:author="Fu, Caihong" w:date="2023-12-13T10:56:00Z">
        <w:r w:rsidR="006043C4" w:rsidDel="00E150C5">
          <w:rPr>
            <w:rFonts w:ascii="Arial" w:hAnsi="Arial" w:cs="Arial"/>
            <w:b/>
            <w:bCs/>
            <w:color w:val="222222"/>
            <w:shd w:val="clear" w:color="auto" w:fill="FFFFFF"/>
          </w:rPr>
          <w:delText xml:space="preserve">We </w:delText>
        </w:r>
      </w:del>
      <w:ins w:id="66" w:author="Fu, Caihong" w:date="2023-12-13T10:56:00Z">
        <w:r>
          <w:rPr>
            <w:rFonts w:ascii="Arial" w:hAnsi="Arial" w:cs="Arial"/>
            <w:b/>
            <w:bCs/>
            <w:color w:val="222222"/>
            <w:shd w:val="clear" w:color="auto" w:fill="FFFFFF"/>
          </w:rPr>
          <w:t xml:space="preserve">we </w:t>
        </w:r>
      </w:ins>
      <w:r w:rsidR="006043C4">
        <w:rPr>
          <w:rFonts w:ascii="Arial" w:hAnsi="Arial" w:cs="Arial"/>
          <w:b/>
          <w:bCs/>
          <w:color w:val="222222"/>
          <w:shd w:val="clear" w:color="auto" w:fill="FFFFFF"/>
        </w:rPr>
        <w:t xml:space="preserve">added additional </w:t>
      </w:r>
      <w:del w:id="67" w:author="Fu, Caihong" w:date="2023-12-13T10:56:00Z">
        <w:r w:rsidR="006043C4" w:rsidDel="00E150C5">
          <w:rPr>
            <w:rFonts w:ascii="Arial" w:hAnsi="Arial" w:cs="Arial"/>
            <w:b/>
            <w:bCs/>
            <w:color w:val="222222"/>
            <w:shd w:val="clear" w:color="auto" w:fill="FFFFFF"/>
          </w:rPr>
          <w:delText xml:space="preserve">clarification in the </w:delText>
        </w:r>
      </w:del>
      <w:r w:rsidR="006043C4">
        <w:rPr>
          <w:rFonts w:ascii="Arial" w:hAnsi="Arial" w:cs="Arial"/>
          <w:b/>
          <w:bCs/>
          <w:color w:val="222222"/>
          <w:shd w:val="clear" w:color="auto" w:fill="FFFFFF"/>
        </w:rPr>
        <w:t>text “</w:t>
      </w:r>
      <w:bookmarkStart w:id="68" w:name="_Hlk153299596"/>
      <w:r w:rsidR="006043C4" w:rsidRPr="006043C4">
        <w:rPr>
          <w:rFonts w:ascii="Arial" w:hAnsi="Arial" w:cs="Arial"/>
          <w:b/>
          <w:bCs/>
          <w:color w:val="222222"/>
          <w:shd w:val="clear" w:color="auto" w:fill="FFFFFF"/>
        </w:rPr>
        <w:t xml:space="preserve">Although 50% in spawning success is arbitrary and </w:t>
      </w:r>
      <w:del w:id="69" w:author="Fu, Caihong" w:date="2023-12-13T10:57:00Z">
        <w:r w:rsidR="006043C4" w:rsidRPr="006043C4" w:rsidDel="00E150C5">
          <w:rPr>
            <w:rFonts w:ascii="Arial" w:hAnsi="Arial" w:cs="Arial"/>
            <w:b/>
            <w:bCs/>
            <w:color w:val="222222"/>
            <w:shd w:val="clear" w:color="auto" w:fill="FFFFFF"/>
          </w:rPr>
          <w:delText xml:space="preserve">it </w:delText>
        </w:r>
      </w:del>
      <w:r w:rsidR="006043C4" w:rsidRPr="006043C4">
        <w:rPr>
          <w:rFonts w:ascii="Arial" w:hAnsi="Arial" w:cs="Arial"/>
          <w:b/>
          <w:bCs/>
          <w:color w:val="222222"/>
          <w:shd w:val="clear" w:color="auto" w:fill="FFFFFF"/>
        </w:rPr>
        <w:t xml:space="preserve">covers a wide range of partially spawned females, this category is </w:t>
      </w:r>
      <w:r w:rsidR="00852808">
        <w:rPr>
          <w:rFonts w:ascii="Arial" w:hAnsi="Arial" w:cs="Arial"/>
          <w:b/>
          <w:bCs/>
          <w:color w:val="222222"/>
          <w:shd w:val="clear" w:color="auto" w:fill="FFFFFF"/>
        </w:rPr>
        <w:t xml:space="preserve">reasonable </w:t>
      </w:r>
      <w:del w:id="70" w:author="Fu, Caihong" w:date="2023-12-13T12:07:00Z">
        <w:r w:rsidR="00852808" w:rsidDel="00032392">
          <w:rPr>
            <w:rFonts w:ascii="Arial" w:hAnsi="Arial" w:cs="Arial"/>
            <w:b/>
            <w:bCs/>
            <w:color w:val="222222"/>
            <w:shd w:val="clear" w:color="auto" w:fill="FFFFFF"/>
          </w:rPr>
          <w:delText>to</w:delText>
        </w:r>
        <w:r w:rsidR="006043C4" w:rsidRPr="006043C4" w:rsidDel="00032392">
          <w:rPr>
            <w:rFonts w:ascii="Arial" w:hAnsi="Arial" w:cs="Arial"/>
            <w:b/>
            <w:bCs/>
            <w:color w:val="222222"/>
            <w:shd w:val="clear" w:color="auto" w:fill="FFFFFF"/>
          </w:rPr>
          <w:delText xml:space="preserve"> </w:delText>
        </w:r>
        <w:r w:rsidR="00074158" w:rsidDel="00032392">
          <w:rPr>
            <w:rFonts w:ascii="Arial" w:hAnsi="Arial" w:cs="Arial"/>
            <w:b/>
            <w:bCs/>
            <w:color w:val="222222"/>
            <w:shd w:val="clear" w:color="auto" w:fill="FFFFFF"/>
          </w:rPr>
          <w:delText xml:space="preserve">be used to </w:delText>
        </w:r>
      </w:del>
      <w:ins w:id="71" w:author="Fu, Caihong" w:date="2023-12-13T12:07:00Z">
        <w:r w:rsidR="00032392">
          <w:rPr>
            <w:rFonts w:ascii="Arial" w:hAnsi="Arial" w:cs="Arial"/>
            <w:b/>
            <w:bCs/>
            <w:color w:val="222222"/>
            <w:shd w:val="clear" w:color="auto" w:fill="FFFFFF"/>
          </w:rPr>
          <w:t xml:space="preserve">for </w:t>
        </w:r>
      </w:ins>
      <w:del w:id="72" w:author="Fu, Caihong" w:date="2023-12-13T12:07:00Z">
        <w:r w:rsidR="006043C4" w:rsidRPr="006043C4" w:rsidDel="00032392">
          <w:rPr>
            <w:rFonts w:ascii="Arial" w:hAnsi="Arial" w:cs="Arial"/>
            <w:b/>
            <w:bCs/>
            <w:color w:val="222222"/>
            <w:shd w:val="clear" w:color="auto" w:fill="FFFFFF"/>
          </w:rPr>
          <w:delText xml:space="preserve">estimate </w:delText>
        </w:r>
      </w:del>
      <w:ins w:id="73" w:author="Fu, Caihong" w:date="2023-12-13T12:07:00Z">
        <w:r w:rsidR="00032392" w:rsidRPr="006043C4">
          <w:rPr>
            <w:rFonts w:ascii="Arial" w:hAnsi="Arial" w:cs="Arial"/>
            <w:b/>
            <w:bCs/>
            <w:color w:val="222222"/>
            <w:shd w:val="clear" w:color="auto" w:fill="FFFFFF"/>
          </w:rPr>
          <w:t>estimat</w:t>
        </w:r>
        <w:r w:rsidR="00032392">
          <w:rPr>
            <w:rFonts w:ascii="Arial" w:hAnsi="Arial" w:cs="Arial"/>
            <w:b/>
            <w:bCs/>
            <w:color w:val="222222"/>
            <w:shd w:val="clear" w:color="auto" w:fill="FFFFFF"/>
          </w:rPr>
          <w:t>ing</w:t>
        </w:r>
        <w:r w:rsidR="00032392" w:rsidRPr="006043C4">
          <w:rPr>
            <w:rFonts w:ascii="Arial" w:hAnsi="Arial" w:cs="Arial"/>
            <w:b/>
            <w:bCs/>
            <w:color w:val="222222"/>
            <w:shd w:val="clear" w:color="auto" w:fill="FFFFFF"/>
          </w:rPr>
          <w:t xml:space="preserve"> </w:t>
        </w:r>
      </w:ins>
      <w:r w:rsidR="009E3A93">
        <w:rPr>
          <w:rFonts w:ascii="Arial" w:hAnsi="Arial" w:cs="Arial"/>
          <w:b/>
          <w:bCs/>
          <w:color w:val="222222"/>
          <w:shd w:val="clear" w:color="auto" w:fill="FFFFFF"/>
        </w:rPr>
        <w:t>effective female spawners,</w:t>
      </w:r>
      <w:r w:rsidR="006043C4" w:rsidRPr="006043C4">
        <w:rPr>
          <w:rFonts w:ascii="Arial" w:hAnsi="Arial" w:cs="Arial"/>
          <w:b/>
          <w:bCs/>
          <w:color w:val="222222"/>
          <w:shd w:val="clear" w:color="auto" w:fill="FFFFFF"/>
        </w:rPr>
        <w:t xml:space="preserve"> </w:t>
      </w:r>
      <w:r w:rsidR="00852808">
        <w:rPr>
          <w:rFonts w:ascii="Arial" w:hAnsi="Arial" w:cs="Arial"/>
          <w:b/>
          <w:bCs/>
          <w:color w:val="222222"/>
          <w:shd w:val="clear" w:color="auto" w:fill="FFFFFF"/>
        </w:rPr>
        <w:t xml:space="preserve">as long as the partially spawned females are normally distributed and the samples are representative </w:t>
      </w:r>
      <w:del w:id="74" w:author="Fu, Caihong" w:date="2023-12-13T12:07:00Z">
        <w:r w:rsidR="00852808" w:rsidDel="00032392">
          <w:rPr>
            <w:rFonts w:ascii="Arial" w:hAnsi="Arial" w:cs="Arial"/>
            <w:b/>
            <w:bCs/>
            <w:color w:val="222222"/>
            <w:shd w:val="clear" w:color="auto" w:fill="FFFFFF"/>
          </w:rPr>
          <w:delText xml:space="preserve">to </w:delText>
        </w:r>
      </w:del>
      <w:ins w:id="75" w:author="Fu, Caihong" w:date="2023-12-13T12:07:00Z">
        <w:r w:rsidR="00032392">
          <w:rPr>
            <w:rFonts w:ascii="Arial" w:hAnsi="Arial" w:cs="Arial"/>
            <w:b/>
            <w:bCs/>
            <w:color w:val="222222"/>
            <w:shd w:val="clear" w:color="auto" w:fill="FFFFFF"/>
          </w:rPr>
          <w:t xml:space="preserve">of </w:t>
        </w:r>
      </w:ins>
      <w:del w:id="76" w:author="Fu, Caihong" w:date="2023-12-16T08:03:00Z">
        <w:r w:rsidR="00852808" w:rsidDel="00B7798D">
          <w:rPr>
            <w:rFonts w:ascii="Arial" w:hAnsi="Arial" w:cs="Arial"/>
            <w:b/>
            <w:bCs/>
            <w:color w:val="222222"/>
            <w:shd w:val="clear" w:color="auto" w:fill="FFFFFF"/>
          </w:rPr>
          <w:delText xml:space="preserve">the </w:delText>
        </w:r>
      </w:del>
      <w:ins w:id="77" w:author="Fu, Caihong" w:date="2023-12-16T08:03:00Z">
        <w:r w:rsidR="00B7798D">
          <w:rPr>
            <w:rFonts w:ascii="Arial" w:hAnsi="Arial" w:cs="Arial"/>
            <w:b/>
            <w:bCs/>
            <w:color w:val="222222"/>
            <w:shd w:val="clear" w:color="auto" w:fill="FFFFFF"/>
          </w:rPr>
          <w:t>all</w:t>
        </w:r>
        <w:r w:rsidR="00B7798D">
          <w:rPr>
            <w:rFonts w:ascii="Arial" w:hAnsi="Arial" w:cs="Arial"/>
            <w:b/>
            <w:bCs/>
            <w:color w:val="222222"/>
            <w:shd w:val="clear" w:color="auto" w:fill="FFFFFF"/>
          </w:rPr>
          <w:t xml:space="preserve"> </w:t>
        </w:r>
      </w:ins>
      <w:del w:id="78" w:author="Fu, Caihong" w:date="2023-12-13T12:08:00Z">
        <w:r w:rsidR="00852808" w:rsidDel="00032392">
          <w:rPr>
            <w:rFonts w:ascii="Arial" w:hAnsi="Arial" w:cs="Arial"/>
            <w:b/>
            <w:bCs/>
            <w:color w:val="222222"/>
            <w:shd w:val="clear" w:color="auto" w:fill="FFFFFF"/>
          </w:rPr>
          <w:delText xml:space="preserve">total </w:delText>
        </w:r>
      </w:del>
      <w:r w:rsidR="00852808">
        <w:rPr>
          <w:rFonts w:ascii="Arial" w:hAnsi="Arial" w:cs="Arial"/>
          <w:b/>
          <w:bCs/>
          <w:color w:val="222222"/>
          <w:shd w:val="clear" w:color="auto" w:fill="FFFFFF"/>
        </w:rPr>
        <w:t>partially spawned females (i.e.,</w:t>
      </w:r>
      <w:r w:rsidR="00852808" w:rsidRPr="006043C4">
        <w:rPr>
          <w:rFonts w:ascii="Arial" w:hAnsi="Arial" w:cs="Arial"/>
          <w:b/>
          <w:bCs/>
          <w:color w:val="222222"/>
          <w:shd w:val="clear" w:color="auto" w:fill="FFFFFF"/>
        </w:rPr>
        <w:t xml:space="preserve"> </w:t>
      </w:r>
      <w:r w:rsidR="006043C4" w:rsidRPr="006043C4">
        <w:rPr>
          <w:rFonts w:ascii="Arial" w:hAnsi="Arial" w:cs="Arial"/>
          <w:b/>
          <w:bCs/>
          <w:color w:val="222222"/>
          <w:shd w:val="clear" w:color="auto" w:fill="FFFFFF"/>
        </w:rPr>
        <w:t xml:space="preserve">50% spawned fish represents half of </w:t>
      </w:r>
      <w:del w:id="79" w:author="Fu, Caihong" w:date="2023-12-16T08:03:00Z">
        <w:r w:rsidR="006043C4" w:rsidRPr="006043C4" w:rsidDel="00B7798D">
          <w:rPr>
            <w:rFonts w:ascii="Arial" w:hAnsi="Arial" w:cs="Arial"/>
            <w:b/>
            <w:bCs/>
            <w:color w:val="222222"/>
            <w:shd w:val="clear" w:color="auto" w:fill="FFFFFF"/>
          </w:rPr>
          <w:delText xml:space="preserve">a </w:delText>
        </w:r>
      </w:del>
      <w:r w:rsidR="006043C4" w:rsidRPr="006043C4">
        <w:rPr>
          <w:rFonts w:ascii="Arial" w:hAnsi="Arial" w:cs="Arial"/>
          <w:b/>
          <w:bCs/>
          <w:color w:val="222222"/>
          <w:shd w:val="clear" w:color="auto" w:fill="FFFFFF"/>
        </w:rPr>
        <w:t xml:space="preserve">fully spawned fish and half </w:t>
      </w:r>
      <w:del w:id="80" w:author="Fu, Caihong" w:date="2023-12-16T08:03:00Z">
        <w:r w:rsidR="006043C4" w:rsidRPr="006043C4" w:rsidDel="00B7798D">
          <w:rPr>
            <w:rFonts w:ascii="Arial" w:hAnsi="Arial" w:cs="Arial"/>
            <w:b/>
            <w:bCs/>
            <w:color w:val="222222"/>
            <w:shd w:val="clear" w:color="auto" w:fill="FFFFFF"/>
          </w:rPr>
          <w:delText xml:space="preserve">an </w:delText>
        </w:r>
      </w:del>
      <w:r w:rsidR="006043C4" w:rsidRPr="006043C4">
        <w:rPr>
          <w:rFonts w:ascii="Arial" w:hAnsi="Arial" w:cs="Arial"/>
          <w:b/>
          <w:bCs/>
          <w:color w:val="222222"/>
          <w:shd w:val="clear" w:color="auto" w:fill="FFFFFF"/>
        </w:rPr>
        <w:t>un-spawned fish</w:t>
      </w:r>
      <w:r w:rsidR="00074158">
        <w:rPr>
          <w:rFonts w:ascii="Arial" w:hAnsi="Arial" w:cs="Arial"/>
          <w:b/>
          <w:bCs/>
          <w:color w:val="222222"/>
          <w:shd w:val="clear" w:color="auto" w:fill="FFFFFF"/>
        </w:rPr>
        <w:t>,</w:t>
      </w:r>
      <w:r w:rsidR="006043C4" w:rsidRPr="006043C4">
        <w:rPr>
          <w:rFonts w:ascii="Arial" w:hAnsi="Arial" w:cs="Arial"/>
          <w:b/>
          <w:bCs/>
          <w:color w:val="222222"/>
          <w:shd w:val="clear" w:color="auto" w:fill="FFFFFF"/>
        </w:rPr>
        <w:t xml:space="preserve"> Lingard et al., 2013; Stuart LePage, per. Comm.). For example, if 7000 females are observed fully spawned, 1000 females are 50% spawned and 2000 are </w:t>
      </w:r>
      <w:del w:id="81" w:author="Fu, Caihong" w:date="2023-12-13T15:39:00Z">
        <w:r w:rsidR="006043C4" w:rsidRPr="006043C4" w:rsidDel="0085222A">
          <w:rPr>
            <w:rFonts w:ascii="Arial" w:hAnsi="Arial" w:cs="Arial"/>
            <w:b/>
            <w:bCs/>
            <w:color w:val="222222"/>
            <w:shd w:val="clear" w:color="auto" w:fill="FFFFFF"/>
          </w:rPr>
          <w:delText xml:space="preserve">died </w:delText>
        </w:r>
      </w:del>
      <w:ins w:id="82" w:author="Fu, Caihong" w:date="2023-12-13T15:39:00Z">
        <w:r w:rsidR="0085222A">
          <w:rPr>
            <w:rFonts w:ascii="Arial" w:hAnsi="Arial" w:cs="Arial"/>
            <w:b/>
            <w:bCs/>
            <w:color w:val="222222"/>
            <w:shd w:val="clear" w:color="auto" w:fill="FFFFFF"/>
          </w:rPr>
          <w:t>dead</w:t>
        </w:r>
        <w:r w:rsidR="0085222A" w:rsidRPr="006043C4">
          <w:rPr>
            <w:rFonts w:ascii="Arial" w:hAnsi="Arial" w:cs="Arial"/>
            <w:b/>
            <w:bCs/>
            <w:color w:val="222222"/>
            <w:shd w:val="clear" w:color="auto" w:fill="FFFFFF"/>
          </w:rPr>
          <w:t xml:space="preserve"> </w:t>
        </w:r>
      </w:ins>
      <w:r w:rsidR="006043C4" w:rsidRPr="006043C4">
        <w:rPr>
          <w:rFonts w:ascii="Arial" w:hAnsi="Arial" w:cs="Arial"/>
          <w:b/>
          <w:bCs/>
          <w:color w:val="222222"/>
          <w:shd w:val="clear" w:color="auto" w:fill="FFFFFF"/>
        </w:rPr>
        <w:t xml:space="preserve">un-spawned, </w:t>
      </w:r>
      <w:r w:rsidR="009E3A93">
        <w:rPr>
          <w:rFonts w:ascii="Arial" w:hAnsi="Arial" w:cs="Arial"/>
          <w:b/>
          <w:bCs/>
          <w:color w:val="222222"/>
          <w:shd w:val="clear" w:color="auto" w:fill="FFFFFF"/>
        </w:rPr>
        <w:t>the effective female spawners are 7500 (</w:t>
      </w:r>
      <m:oMath>
        <m:r>
          <m:rPr>
            <m:sty m:val="b"/>
          </m:rPr>
          <w:rPr>
            <w:rFonts w:ascii="Cambria Math" w:hAnsi="Cambria Math" w:cs="Arial"/>
            <w:color w:val="222222"/>
            <w:shd w:val="clear" w:color="auto" w:fill="FFFFFF"/>
          </w:rPr>
          <m:t>7000+1000×50%</m:t>
        </m:r>
      </m:oMath>
      <w:r w:rsidR="009E3A93">
        <w:rPr>
          <w:rFonts w:ascii="Arial" w:hAnsi="Arial" w:cs="Arial"/>
          <w:b/>
          <w:bCs/>
          <w:color w:val="222222"/>
          <w:shd w:val="clear" w:color="auto" w:fill="FFFFFF"/>
        </w:rPr>
        <w:t xml:space="preserve">), </w:t>
      </w:r>
      <w:r w:rsidR="006043C4" w:rsidRPr="006043C4">
        <w:rPr>
          <w:rFonts w:ascii="Arial" w:hAnsi="Arial" w:cs="Arial"/>
          <w:b/>
          <w:bCs/>
          <w:color w:val="222222"/>
          <w:shd w:val="clear" w:color="auto" w:fill="FFFFFF"/>
        </w:rPr>
        <w:t xml:space="preserve">the </w:t>
      </w:r>
      <w:del w:id="83" w:author="Fu, Caihong" w:date="2023-12-16T08:04:00Z">
        <w:r w:rsidR="006043C4" w:rsidRPr="006043C4" w:rsidDel="00B7798D">
          <w:rPr>
            <w:rFonts w:ascii="Arial" w:hAnsi="Arial" w:cs="Arial"/>
            <w:b/>
            <w:bCs/>
            <w:color w:val="222222"/>
            <w:shd w:val="clear" w:color="auto" w:fill="FFFFFF"/>
          </w:rPr>
          <w:delText xml:space="preserve">percent </w:delText>
        </w:r>
      </w:del>
      <w:r w:rsidR="006043C4" w:rsidRPr="006043C4">
        <w:rPr>
          <w:rFonts w:ascii="Arial" w:hAnsi="Arial" w:cs="Arial"/>
          <w:b/>
          <w:bCs/>
          <w:color w:val="222222"/>
          <w:shd w:val="clear" w:color="auto" w:fill="FFFFFF"/>
        </w:rPr>
        <w:t xml:space="preserve">spawn </w:t>
      </w:r>
      <w:ins w:id="84" w:author="Fu, Caihong" w:date="2023-12-16T08:04:00Z">
        <w:r w:rsidR="00B7798D" w:rsidRPr="006043C4">
          <w:rPr>
            <w:rFonts w:ascii="Arial" w:hAnsi="Arial" w:cs="Arial"/>
            <w:b/>
            <w:bCs/>
            <w:color w:val="222222"/>
            <w:shd w:val="clear" w:color="auto" w:fill="FFFFFF"/>
          </w:rPr>
          <w:t>percent</w:t>
        </w:r>
        <w:r w:rsidR="00B7798D">
          <w:rPr>
            <w:rFonts w:ascii="Arial" w:hAnsi="Arial" w:cs="Arial"/>
            <w:b/>
            <w:bCs/>
            <w:color w:val="222222"/>
            <w:shd w:val="clear" w:color="auto" w:fill="FFFFFF"/>
          </w:rPr>
          <w:t>age</w:t>
        </w:r>
        <w:r w:rsidR="00B7798D" w:rsidRPr="006043C4">
          <w:rPr>
            <w:rFonts w:ascii="Arial" w:hAnsi="Arial" w:cs="Arial"/>
            <w:b/>
            <w:bCs/>
            <w:color w:val="222222"/>
            <w:shd w:val="clear" w:color="auto" w:fill="FFFFFF"/>
          </w:rPr>
          <w:t xml:space="preserve"> </w:t>
        </w:r>
      </w:ins>
      <w:r w:rsidR="006043C4" w:rsidRPr="006043C4">
        <w:rPr>
          <w:rFonts w:ascii="Arial" w:hAnsi="Arial" w:cs="Arial"/>
          <w:b/>
          <w:bCs/>
          <w:color w:val="222222"/>
          <w:shd w:val="clear" w:color="auto" w:fill="FFFFFF"/>
        </w:rPr>
        <w:t>is 75% (</w:t>
      </w:r>
      <m:oMath>
        <m:f>
          <m:fPr>
            <m:ctrlPr>
              <w:rPr>
                <w:rFonts w:ascii="Cambria Math" w:hAnsi="Cambria Math" w:cs="Arial"/>
                <w:b/>
                <w:bCs/>
                <w:color w:val="222222"/>
                <w:shd w:val="clear" w:color="auto" w:fill="FFFFFF"/>
              </w:rPr>
            </m:ctrlPr>
          </m:fPr>
          <m:num>
            <m:r>
              <m:rPr>
                <m:sty m:val="b"/>
              </m:rPr>
              <w:rPr>
                <w:rFonts w:ascii="Cambria Math" w:hAnsi="Cambria Math" w:cs="Arial"/>
                <w:color w:val="222222"/>
                <w:shd w:val="clear" w:color="auto" w:fill="FFFFFF"/>
              </w:rPr>
              <m:t>7500</m:t>
            </m:r>
          </m:num>
          <m:den>
            <m:r>
              <m:rPr>
                <m:sty m:val="b"/>
              </m:rPr>
              <w:rPr>
                <w:rFonts w:ascii="Cambria Math" w:hAnsi="Cambria Math" w:cs="Arial"/>
                <w:color w:val="222222"/>
                <w:shd w:val="clear" w:color="auto" w:fill="FFFFFF"/>
              </w:rPr>
              <m:t>7000+1000+2000</m:t>
            </m:r>
          </m:den>
        </m:f>
        <m:r>
          <m:rPr>
            <m:sty m:val="b"/>
          </m:rPr>
          <w:rPr>
            <w:rFonts w:ascii="Cambria Math" w:hAnsi="Cambria Math" w:cs="Arial"/>
            <w:color w:val="222222"/>
            <w:shd w:val="clear" w:color="auto" w:fill="FFFFFF"/>
          </w:rPr>
          <m:t>)</m:t>
        </m:r>
      </m:oMath>
      <w:r w:rsidR="00074158">
        <w:rPr>
          <w:rFonts w:ascii="Arial" w:hAnsi="Arial" w:cs="Arial"/>
          <w:b/>
          <w:bCs/>
          <w:color w:val="222222"/>
          <w:shd w:val="clear" w:color="auto" w:fill="FFFFFF"/>
        </w:rPr>
        <w:t xml:space="preserve">, </w:t>
      </w:r>
      <w:r w:rsidR="006043C4" w:rsidRPr="006043C4">
        <w:rPr>
          <w:rFonts w:ascii="Arial" w:hAnsi="Arial" w:cs="Arial"/>
          <w:b/>
          <w:bCs/>
          <w:color w:val="222222"/>
          <w:shd w:val="clear" w:color="auto" w:fill="FFFFFF"/>
        </w:rPr>
        <w:t>and the pre-spawn mortality is 25%</w:t>
      </w:r>
      <w:r w:rsidR="009E3A93">
        <w:rPr>
          <w:rFonts w:ascii="Arial" w:hAnsi="Arial" w:cs="Arial"/>
          <w:b/>
          <w:bCs/>
          <w:color w:val="222222"/>
          <w:shd w:val="clear" w:color="auto" w:fill="FFFFFF"/>
        </w:rPr>
        <w:t xml:space="preserve"> (</w:t>
      </w:r>
      <m:oMath>
        <m:r>
          <w:ins w:id="85" w:author="Fu, Caihong" w:date="2023-12-13T12:11:00Z">
            <m:rPr>
              <m:sty m:val="bi"/>
            </m:rPr>
            <w:rPr>
              <w:rFonts w:ascii="Cambria Math" w:hAnsi="Cambria Math" w:cs="Arial"/>
              <w:color w:val="222222"/>
              <w:shd w:val="clear" w:color="auto" w:fill="FFFFFF"/>
            </w:rPr>
            <m:t>=</m:t>
          </w:ins>
        </m:r>
        <m:r>
          <w:rPr>
            <w:rFonts w:ascii="Cambria Math" w:hAnsi="Cambria Math" w:cs="Arial"/>
            <w:color w:val="222222"/>
            <w:shd w:val="clear" w:color="auto" w:fill="FFFFFF"/>
          </w:rPr>
          <m:t>1-75%</m:t>
        </m:r>
      </m:oMath>
      <w:r w:rsidR="009E3A93">
        <w:rPr>
          <w:rFonts w:ascii="Arial" w:hAnsi="Arial" w:cs="Arial"/>
          <w:b/>
          <w:bCs/>
          <w:color w:val="222222"/>
          <w:shd w:val="clear" w:color="auto" w:fill="FFFFFF"/>
        </w:rPr>
        <w:t>).</w:t>
      </w:r>
      <w:bookmarkEnd w:id="68"/>
      <w:r w:rsidR="006043C4" w:rsidRPr="006043C4">
        <w:rPr>
          <w:rFonts w:ascii="Arial" w:hAnsi="Arial" w:cs="Arial"/>
          <w:b/>
          <w:bCs/>
          <w:color w:val="222222"/>
          <w:shd w:val="clear" w:color="auto" w:fill="FFFFFF"/>
        </w:rPr>
        <w:t>”</w:t>
      </w:r>
    </w:p>
    <w:p w14:paraId="6449BA74" w14:textId="59BD432E" w:rsidR="00D559DA" w:rsidRDefault="00D559DA" w:rsidP="00A550B2">
      <w:pPr>
        <w:spacing w:after="120" w:line="240" w:lineRule="auto"/>
        <w:rPr>
          <w:rFonts w:ascii="Arial" w:hAnsi="Arial" w:cs="Arial"/>
          <w:b/>
          <w:bCs/>
          <w:color w:val="222222"/>
          <w:shd w:val="clear" w:color="auto" w:fill="FFFFFF"/>
        </w:rPr>
      </w:pPr>
      <w:r>
        <w:rPr>
          <w:rFonts w:ascii="Arial" w:hAnsi="Arial" w:cs="Arial"/>
          <w:color w:val="222222"/>
        </w:rPr>
        <w:br/>
      </w:r>
      <w:r>
        <w:rPr>
          <w:rFonts w:ascii="Arial" w:hAnsi="Arial" w:cs="Arial"/>
          <w:color w:val="222222"/>
          <w:shd w:val="clear" w:color="auto" w:fill="FFFFFF"/>
        </w:rPr>
        <w:t>The new material on forecast performance metrics (lines 201-208) seem to have some problems as follows:</w:t>
      </w:r>
      <w:r>
        <w:rPr>
          <w:rFonts w:ascii="Arial" w:hAnsi="Arial" w:cs="Arial"/>
          <w:color w:val="222222"/>
        </w:rPr>
        <w:br/>
      </w:r>
      <w:r>
        <w:rPr>
          <w:rFonts w:ascii="Arial" w:hAnsi="Arial" w:cs="Arial"/>
          <w:color w:val="222222"/>
        </w:rPr>
        <w:br/>
      </w:r>
      <w:r>
        <w:rPr>
          <w:rFonts w:ascii="Arial" w:hAnsi="Arial" w:cs="Arial"/>
          <w:color w:val="222222"/>
          <w:shd w:val="clear" w:color="auto" w:fill="FFFFFF"/>
        </w:rPr>
        <w:t>2. No citation for "mean absolute relative error (MARE)" is provided and this is not a metric I have encountered before (though I assume it is a straightforward combination of elements of MAE and MRE, but this is not reflected in the equation given) or turned up a reference for in a quick google search. There does not seem to be anything "relative" in the equation for MARE given on line 207 which is identical to the formula for MAE on line 205. The plots for MAE and MARE in Figure S3 look highly similar but not identical, so hopefully the correct equation (which is not stated) for MARE was actually used, but this is not clear from the manuscript.</w:t>
      </w:r>
      <w:r>
        <w:rPr>
          <w:rFonts w:ascii="Arial" w:hAnsi="Arial" w:cs="Arial"/>
          <w:color w:val="222222"/>
        </w:rPr>
        <w:br/>
      </w:r>
      <w:r>
        <w:rPr>
          <w:rFonts w:ascii="Arial" w:hAnsi="Arial" w:cs="Arial"/>
          <w:b/>
          <w:bCs/>
          <w:color w:val="222222"/>
          <w:shd w:val="clear" w:color="auto" w:fill="FFFFFF"/>
        </w:rPr>
        <w:t>[8]</w:t>
      </w:r>
      <w:r w:rsidRPr="00D559DA">
        <w:rPr>
          <w:rFonts w:ascii="Arial" w:hAnsi="Arial" w:cs="Arial"/>
          <w:b/>
          <w:bCs/>
          <w:color w:val="222222"/>
          <w:shd w:val="clear" w:color="auto" w:fill="FFFFFF"/>
        </w:rPr>
        <w:t xml:space="preserve">Response: </w:t>
      </w:r>
      <w:ins w:id="86" w:author="Fu, Caihong" w:date="2023-12-13T09:37:00Z">
        <w:r w:rsidR="00D16E7E">
          <w:rPr>
            <w:rFonts w:ascii="Arial" w:hAnsi="Arial" w:cs="Arial"/>
            <w:b/>
            <w:bCs/>
            <w:color w:val="222222"/>
            <w:shd w:val="clear" w:color="auto" w:fill="FFFFFF"/>
          </w:rPr>
          <w:t xml:space="preserve">Thank you for your careful review. </w:t>
        </w:r>
      </w:ins>
      <w:del w:id="87" w:author="Fu, Caihong" w:date="2023-12-13T09:37:00Z">
        <w:r w:rsidRPr="00F5222E" w:rsidDel="00D16E7E">
          <w:rPr>
            <w:rFonts w:ascii="Arial" w:hAnsi="Arial" w:cs="Arial"/>
            <w:b/>
            <w:bCs/>
            <w:color w:val="222222"/>
            <w:shd w:val="clear" w:color="auto" w:fill="FFFFFF"/>
          </w:rPr>
          <w:delText>We double checked the equations and made corrections.</w:delText>
        </w:r>
        <w:r w:rsidR="00F5222E" w:rsidRPr="00F5222E" w:rsidDel="00D16E7E">
          <w:rPr>
            <w:rFonts w:ascii="Arial" w:hAnsi="Arial" w:cs="Arial"/>
            <w:b/>
            <w:bCs/>
            <w:color w:val="222222"/>
            <w:shd w:val="clear" w:color="auto" w:fill="FFFFFF"/>
          </w:rPr>
          <w:delText xml:space="preserve"> </w:delText>
        </w:r>
      </w:del>
      <w:r w:rsidR="002F65C1">
        <w:rPr>
          <w:rFonts w:ascii="Arial" w:hAnsi="Arial" w:cs="Arial"/>
          <w:b/>
          <w:bCs/>
          <w:color w:val="222222"/>
          <w:shd w:val="clear" w:color="auto" w:fill="FFFFFF"/>
        </w:rPr>
        <w:t>Since MARE is not commonly used, we changed back to MRE</w:t>
      </w:r>
      <w:del w:id="88" w:author="Fu, Caihong" w:date="2023-12-13T09:41:00Z">
        <w:r w:rsidR="002F65C1" w:rsidDel="00D16E7E">
          <w:rPr>
            <w:rFonts w:ascii="Arial" w:hAnsi="Arial" w:cs="Arial"/>
            <w:b/>
            <w:bCs/>
            <w:color w:val="222222"/>
            <w:shd w:val="clear" w:color="auto" w:fill="FFFFFF"/>
          </w:rPr>
          <w:delText xml:space="preserve"> </w:delText>
        </w:r>
      </w:del>
      <w:ins w:id="89" w:author="Fu, Caihong" w:date="2023-12-13T09:41:00Z">
        <w:r w:rsidR="00D16E7E">
          <w:rPr>
            <w:rFonts w:ascii="Arial" w:hAnsi="Arial" w:cs="Arial"/>
            <w:b/>
            <w:bCs/>
            <w:color w:val="222222"/>
            <w:shd w:val="clear" w:color="auto" w:fill="FFFFFF"/>
          </w:rPr>
          <w:t xml:space="preserve">(mean </w:t>
        </w:r>
      </w:ins>
      <w:ins w:id="90" w:author="Fu, Caihong" w:date="2023-12-13T09:42:00Z">
        <w:r w:rsidR="00D16E7E">
          <w:rPr>
            <w:rFonts w:ascii="Arial" w:hAnsi="Arial" w:cs="Arial"/>
            <w:b/>
            <w:bCs/>
            <w:color w:val="222222"/>
            <w:shd w:val="clear" w:color="auto" w:fill="FFFFFF"/>
          </w:rPr>
          <w:t>raw error) that was used in previous studies (</w:t>
        </w:r>
        <w:proofErr w:type="spellStart"/>
        <w:r w:rsidR="00D16E7E" w:rsidRPr="00D16E7E">
          <w:rPr>
            <w:rFonts w:ascii="Arial" w:hAnsi="Arial" w:cs="Arial"/>
            <w:b/>
            <w:bCs/>
            <w:color w:val="222222"/>
            <w:shd w:val="clear" w:color="auto" w:fill="FFFFFF"/>
          </w:rPr>
          <w:t>Haeseker</w:t>
        </w:r>
        <w:proofErr w:type="spellEnd"/>
        <w:r w:rsidR="00D16E7E" w:rsidRPr="00D16E7E">
          <w:rPr>
            <w:rFonts w:ascii="Arial" w:hAnsi="Arial" w:cs="Arial"/>
            <w:b/>
            <w:bCs/>
            <w:color w:val="222222"/>
            <w:shd w:val="clear" w:color="auto" w:fill="FFFFFF"/>
          </w:rPr>
          <w:t xml:space="preserve"> et al., 2008; Grant et al., 2010)</w:t>
        </w:r>
        <w:r w:rsidR="00D16E7E">
          <w:rPr>
            <w:rFonts w:ascii="Arial" w:hAnsi="Arial" w:cs="Arial"/>
            <w:b/>
            <w:bCs/>
            <w:color w:val="222222"/>
            <w:shd w:val="clear" w:color="auto" w:fill="FFFFFF"/>
          </w:rPr>
          <w:t>,</w:t>
        </w:r>
        <w:r w:rsidR="00D16E7E" w:rsidRPr="00D16E7E">
          <w:rPr>
            <w:rFonts w:ascii="Arial" w:hAnsi="Arial" w:cs="Arial"/>
            <w:b/>
            <w:bCs/>
            <w:color w:val="222222"/>
            <w:shd w:val="clear" w:color="auto" w:fill="FFFFFF"/>
          </w:rPr>
          <w:t xml:space="preserve"> </w:t>
        </w:r>
      </w:ins>
      <w:del w:id="91" w:author="Fu, Caihong" w:date="2023-12-13T09:41:00Z">
        <w:r w:rsidR="002F65C1" w:rsidDel="00D16E7E">
          <w:rPr>
            <w:rFonts w:ascii="Arial" w:hAnsi="Arial" w:cs="Arial"/>
            <w:b/>
            <w:bCs/>
            <w:color w:val="222222"/>
            <w:shd w:val="clear" w:color="auto" w:fill="FFFFFF"/>
          </w:rPr>
          <w:delText>and MPE</w:delText>
        </w:r>
      </w:del>
      <w:del w:id="92" w:author="Fu, Caihong" w:date="2023-12-13T09:43:00Z">
        <w:r w:rsidR="002F65C1" w:rsidDel="00D16E7E">
          <w:rPr>
            <w:rFonts w:ascii="Arial" w:hAnsi="Arial" w:cs="Arial"/>
            <w:b/>
            <w:bCs/>
            <w:color w:val="222222"/>
            <w:shd w:val="clear" w:color="auto" w:fill="FFFFFF"/>
          </w:rPr>
          <w:delText xml:space="preserve">, and </w:delText>
        </w:r>
      </w:del>
      <w:ins w:id="93" w:author="Fu, Caihong" w:date="2023-12-13T09:43:00Z">
        <w:r w:rsidR="00D16E7E">
          <w:rPr>
            <w:rFonts w:ascii="Arial" w:hAnsi="Arial" w:cs="Arial"/>
            <w:b/>
            <w:bCs/>
            <w:color w:val="222222"/>
            <w:shd w:val="clear" w:color="auto" w:fill="FFFFFF"/>
          </w:rPr>
          <w:t xml:space="preserve">but </w:t>
        </w:r>
      </w:ins>
      <w:r w:rsidR="002F65C1">
        <w:rPr>
          <w:rFonts w:ascii="Arial" w:hAnsi="Arial" w:cs="Arial"/>
          <w:b/>
          <w:bCs/>
          <w:color w:val="222222"/>
          <w:shd w:val="clear" w:color="auto" w:fill="FFFFFF"/>
        </w:rPr>
        <w:t xml:space="preserve">added the absolute calculation when doing the ranking. </w:t>
      </w:r>
      <w:ins w:id="94" w:author="Fu, Caihong" w:date="2023-12-13T09:43:00Z">
        <w:r w:rsidR="00D16E7E">
          <w:rPr>
            <w:rFonts w:ascii="Arial" w:hAnsi="Arial" w:cs="Arial"/>
            <w:b/>
            <w:bCs/>
            <w:color w:val="222222"/>
            <w:shd w:val="clear" w:color="auto" w:fill="FFFFFF"/>
          </w:rPr>
          <w:t xml:space="preserve">Doing so also </w:t>
        </w:r>
      </w:ins>
      <w:ins w:id="95" w:author="Fu, Caihong" w:date="2023-12-13T09:44:00Z">
        <w:r w:rsidR="00D16E7E">
          <w:rPr>
            <w:rFonts w:ascii="Arial" w:hAnsi="Arial" w:cs="Arial"/>
            <w:b/>
            <w:bCs/>
            <w:color w:val="222222"/>
            <w:shd w:val="clear" w:color="auto" w:fill="FFFFFF"/>
          </w:rPr>
          <w:t>help</w:t>
        </w:r>
        <w:r w:rsidR="009458B6">
          <w:rPr>
            <w:rFonts w:ascii="Arial" w:hAnsi="Arial" w:cs="Arial"/>
            <w:b/>
            <w:bCs/>
            <w:color w:val="222222"/>
            <w:shd w:val="clear" w:color="auto" w:fill="FFFFFF"/>
          </w:rPr>
          <w:t>s</w:t>
        </w:r>
        <w:r w:rsidR="00D16E7E">
          <w:rPr>
            <w:rFonts w:ascii="Arial" w:hAnsi="Arial" w:cs="Arial"/>
            <w:b/>
            <w:bCs/>
            <w:color w:val="222222"/>
            <w:shd w:val="clear" w:color="auto" w:fill="FFFFFF"/>
          </w:rPr>
          <w:t xml:space="preserve"> facilitate </w:t>
        </w:r>
        <w:r w:rsidR="009458B6">
          <w:rPr>
            <w:rFonts w:ascii="Arial" w:hAnsi="Arial" w:cs="Arial"/>
            <w:b/>
            <w:bCs/>
            <w:color w:val="222222"/>
            <w:shd w:val="clear" w:color="auto" w:fill="FFFFFF"/>
          </w:rPr>
          <w:t xml:space="preserve">comparisons with </w:t>
        </w:r>
      </w:ins>
      <w:del w:id="96" w:author="Fu, Caihong" w:date="2023-12-13T09:44:00Z">
        <w:r w:rsidR="002F65C1" w:rsidDel="009458B6">
          <w:rPr>
            <w:rFonts w:ascii="Arial" w:hAnsi="Arial" w:cs="Arial"/>
            <w:b/>
            <w:bCs/>
            <w:color w:val="222222"/>
            <w:shd w:val="clear" w:color="auto" w:fill="FFFFFF"/>
          </w:rPr>
          <w:delText xml:space="preserve">Hopefully it is better comparing to the </w:delText>
        </w:r>
      </w:del>
      <w:r w:rsidR="002F65C1">
        <w:rPr>
          <w:rFonts w:ascii="Arial" w:hAnsi="Arial" w:cs="Arial"/>
          <w:b/>
          <w:bCs/>
          <w:color w:val="222222"/>
          <w:shd w:val="clear" w:color="auto" w:fill="FFFFFF"/>
        </w:rPr>
        <w:t xml:space="preserve">previous </w:t>
      </w:r>
      <w:del w:id="97" w:author="Fu, Caihong" w:date="2023-12-13T09:45:00Z">
        <w:r w:rsidR="002F65C1" w:rsidDel="009458B6">
          <w:rPr>
            <w:rFonts w:ascii="Arial" w:hAnsi="Arial" w:cs="Arial"/>
            <w:b/>
            <w:bCs/>
            <w:color w:val="222222"/>
            <w:shd w:val="clear" w:color="auto" w:fill="FFFFFF"/>
          </w:rPr>
          <w:delText>version</w:delText>
        </w:r>
      </w:del>
      <w:ins w:id="98" w:author="Fu, Caihong" w:date="2023-12-13T09:45:00Z">
        <w:r w:rsidR="009458B6">
          <w:rPr>
            <w:rFonts w:ascii="Arial" w:hAnsi="Arial" w:cs="Arial"/>
            <w:b/>
            <w:bCs/>
            <w:color w:val="222222"/>
            <w:shd w:val="clear" w:color="auto" w:fill="FFFFFF"/>
          </w:rPr>
          <w:t xml:space="preserve">studies on the same </w:t>
        </w:r>
      </w:ins>
      <w:ins w:id="99" w:author="Fu, Caihong" w:date="2023-12-13T09:46:00Z">
        <w:r w:rsidR="009458B6">
          <w:rPr>
            <w:rFonts w:ascii="Arial" w:hAnsi="Arial" w:cs="Arial"/>
            <w:b/>
            <w:bCs/>
            <w:color w:val="222222"/>
            <w:shd w:val="clear" w:color="auto" w:fill="FFFFFF"/>
          </w:rPr>
          <w:t>salmon stocks</w:t>
        </w:r>
      </w:ins>
      <w:r w:rsidR="002F65C1">
        <w:rPr>
          <w:rFonts w:ascii="Arial" w:hAnsi="Arial" w:cs="Arial"/>
          <w:b/>
          <w:bCs/>
          <w:color w:val="222222"/>
          <w:shd w:val="clear" w:color="auto" w:fill="FFFFFF"/>
        </w:rPr>
        <w:t xml:space="preserve">. </w:t>
      </w:r>
      <w:del w:id="100" w:author="Fu, Caihong" w:date="2023-12-13T09:46:00Z">
        <w:r w:rsidR="002F65C1" w:rsidDel="009458B6">
          <w:rPr>
            <w:rFonts w:ascii="Arial" w:hAnsi="Arial" w:cs="Arial"/>
            <w:b/>
            <w:bCs/>
            <w:color w:val="222222"/>
            <w:shd w:val="clear" w:color="auto" w:fill="FFFFFF"/>
          </w:rPr>
          <w:delText xml:space="preserve">This is also more consistent with other studies in the past. </w:delText>
        </w:r>
      </w:del>
    </w:p>
    <w:p w14:paraId="1B7FBF62" w14:textId="71A5AE2C" w:rsidR="00555067" w:rsidRDefault="00D559DA" w:rsidP="00A550B2">
      <w:pPr>
        <w:spacing w:after="120" w:line="240" w:lineRule="auto"/>
        <w:rPr>
          <w:rFonts w:ascii="Arial" w:hAnsi="Arial" w:cs="Arial"/>
          <w:b/>
          <w:bCs/>
          <w:color w:val="222222"/>
          <w:shd w:val="clear" w:color="auto" w:fill="FFFFFF"/>
        </w:rPr>
      </w:pPr>
      <w:r>
        <w:rPr>
          <w:rFonts w:ascii="Arial" w:hAnsi="Arial" w:cs="Arial"/>
          <w:color w:val="222222"/>
        </w:rPr>
        <w:lastRenderedPageBreak/>
        <w:br/>
      </w:r>
      <w:r>
        <w:rPr>
          <w:rFonts w:ascii="Arial" w:hAnsi="Arial" w:cs="Arial"/>
          <w:color w:val="222222"/>
          <w:shd w:val="clear" w:color="auto" w:fill="FFFFFF"/>
        </w:rPr>
        <w:t xml:space="preserve">3. Lines 207-208 state that MARE and MAPE represent "the </w:t>
      </w:r>
      <w:proofErr w:type="spellStart"/>
      <w:r>
        <w:rPr>
          <w:rFonts w:ascii="Arial" w:hAnsi="Arial" w:cs="Arial"/>
          <w:color w:val="222222"/>
          <w:shd w:val="clear" w:color="auto" w:fill="FFFFFF"/>
        </w:rPr>
        <w:t>longterm</w:t>
      </w:r>
      <w:proofErr w:type="spellEnd"/>
      <w:r>
        <w:rPr>
          <w:rFonts w:ascii="Arial" w:hAnsi="Arial" w:cs="Arial"/>
          <w:color w:val="222222"/>
          <w:shd w:val="clear" w:color="auto" w:fill="FFFFFF"/>
        </w:rPr>
        <w:t xml:space="preserve"> bias of forecasts" but since they are based on the absolute values of all differences between forecasts and "observations", they do not capture the direction of bias nor do they fully separate the effects of bias and precision. Although MPE had issues I pointed out in my previous review, it is at least a signed metric of bias, as would be something like the median or mean log accuracy ratio (log y/x) which would be symmetric in its sensitivity to over- versus under-forecasting (and the mean might better address the authors concerns about medians from small sample sizes, as well as considering the magnitude as well as rank of errors). At minimum, the misleading language around bias on line 208 needs to be revised. However, it now seems like the paper includes no metrics of bias -- would there not be management scenarios where bias is more concerning than overall accuracy? But there is no discussion of bias or its implications in the Discussion. At minimum, the Discussion should acknowledge that metrics of bias were not considered.</w:t>
      </w:r>
      <w:r>
        <w:rPr>
          <w:rFonts w:ascii="Arial" w:hAnsi="Arial" w:cs="Arial"/>
          <w:color w:val="222222"/>
        </w:rPr>
        <w:br/>
      </w:r>
      <w:r w:rsidRPr="00FB7C7E">
        <w:rPr>
          <w:rFonts w:ascii="Arial" w:hAnsi="Arial" w:cs="Arial"/>
          <w:b/>
          <w:bCs/>
          <w:color w:val="222222"/>
          <w:highlight w:val="yellow"/>
          <w:shd w:val="clear" w:color="auto" w:fill="FFFFFF"/>
        </w:rPr>
        <w:t xml:space="preserve">[9]Response: </w:t>
      </w:r>
      <w:ins w:id="101" w:author="Fu, Caihong" w:date="2023-12-13T13:36:00Z">
        <w:r w:rsidR="00F3484C">
          <w:rPr>
            <w:rFonts w:ascii="Arial" w:hAnsi="Arial" w:cs="Arial"/>
            <w:b/>
            <w:bCs/>
            <w:color w:val="222222"/>
            <w:highlight w:val="yellow"/>
            <w:shd w:val="clear" w:color="auto" w:fill="FFFFFF"/>
          </w:rPr>
          <w:t>Thank you for your comments and suggestion</w:t>
        </w:r>
      </w:ins>
      <w:ins w:id="102" w:author="Fu, Caihong" w:date="2023-12-13T13:37:00Z">
        <w:r w:rsidR="00F3484C">
          <w:rPr>
            <w:rFonts w:ascii="Arial" w:hAnsi="Arial" w:cs="Arial"/>
            <w:b/>
            <w:bCs/>
            <w:color w:val="222222"/>
            <w:highlight w:val="yellow"/>
            <w:shd w:val="clear" w:color="auto" w:fill="FFFFFF"/>
          </w:rPr>
          <w:t>;</w:t>
        </w:r>
        <w:r w:rsidR="00F3484C" w:rsidRPr="00F3484C">
          <w:rPr>
            <w:rFonts w:ascii="Arial" w:hAnsi="Arial" w:cs="Arial"/>
            <w:b/>
            <w:bCs/>
            <w:color w:val="222222"/>
            <w:shd w:val="clear" w:color="auto" w:fill="FFFFFF"/>
          </w:rPr>
          <w:t xml:space="preserve"> </w:t>
        </w:r>
        <w:r w:rsidR="00F3484C">
          <w:rPr>
            <w:rFonts w:ascii="Arial" w:hAnsi="Arial" w:cs="Arial"/>
            <w:b/>
            <w:bCs/>
            <w:color w:val="222222"/>
            <w:shd w:val="clear" w:color="auto" w:fill="FFFFFF"/>
          </w:rPr>
          <w:t>accordingly, a metric of bias (</w:t>
        </w:r>
      </w:ins>
      <w:ins w:id="103" w:author="Fu, Caihong" w:date="2023-12-16T09:29:00Z">
        <w:r w:rsidR="00C60788">
          <w:rPr>
            <w:rFonts w:ascii="Arial" w:hAnsi="Arial" w:cs="Arial"/>
            <w:b/>
            <w:bCs/>
            <w:color w:val="222222"/>
            <w:shd w:val="clear" w:color="auto" w:fill="FFFFFF"/>
          </w:rPr>
          <w:t>n</w:t>
        </w:r>
      </w:ins>
      <w:ins w:id="104" w:author="Fu, Caihong" w:date="2023-12-13T13:37:00Z">
        <w:r w:rsidR="00F3484C">
          <w:rPr>
            <w:rFonts w:ascii="Arial" w:hAnsi="Arial" w:cs="Arial"/>
            <w:b/>
            <w:bCs/>
            <w:color w:val="222222"/>
            <w:shd w:val="clear" w:color="auto" w:fill="FFFFFF"/>
          </w:rPr>
          <w:t xml:space="preserve">ormalized </w:t>
        </w:r>
      </w:ins>
      <w:ins w:id="105" w:author="Fu, Caihong" w:date="2023-12-16T09:29:00Z">
        <w:r w:rsidR="00C60788">
          <w:rPr>
            <w:rFonts w:ascii="Arial" w:hAnsi="Arial" w:cs="Arial"/>
            <w:b/>
            <w:bCs/>
            <w:color w:val="222222"/>
            <w:shd w:val="clear" w:color="auto" w:fill="FFFFFF"/>
          </w:rPr>
          <w:t>f</w:t>
        </w:r>
      </w:ins>
      <w:ins w:id="106" w:author="Fu, Caihong" w:date="2023-12-13T13:37:00Z">
        <w:r w:rsidR="00F3484C">
          <w:rPr>
            <w:rFonts w:ascii="Arial" w:hAnsi="Arial" w:cs="Arial"/>
            <w:b/>
            <w:bCs/>
            <w:color w:val="222222"/>
            <w:shd w:val="clear" w:color="auto" w:fill="FFFFFF"/>
          </w:rPr>
          <w:t xml:space="preserve">orecast </w:t>
        </w:r>
      </w:ins>
      <w:ins w:id="107" w:author="Fu, Caihong" w:date="2023-12-16T09:29:00Z">
        <w:r w:rsidR="00C60788">
          <w:rPr>
            <w:rFonts w:ascii="Arial" w:hAnsi="Arial" w:cs="Arial"/>
            <w:b/>
            <w:bCs/>
            <w:color w:val="222222"/>
            <w:shd w:val="clear" w:color="auto" w:fill="FFFFFF"/>
          </w:rPr>
          <w:t>m</w:t>
        </w:r>
      </w:ins>
      <w:ins w:id="108" w:author="Fu, Caihong" w:date="2023-12-13T13:37:00Z">
        <w:r w:rsidR="00F3484C">
          <w:rPr>
            <w:rFonts w:ascii="Arial" w:hAnsi="Arial" w:cs="Arial"/>
            <w:b/>
            <w:bCs/>
            <w:color w:val="222222"/>
            <w:shd w:val="clear" w:color="auto" w:fill="FFFFFF"/>
          </w:rPr>
          <w:t xml:space="preserve">etric, NFM) was added to measure bias (Lines 227-229). </w:t>
        </w:r>
      </w:ins>
      <w:ins w:id="109" w:author="Fu, Caihong" w:date="2023-12-16T09:33:00Z">
        <w:r w:rsidR="00117659">
          <w:rPr>
            <w:rFonts w:ascii="Arial" w:hAnsi="Arial" w:cs="Arial"/>
            <w:b/>
            <w:bCs/>
            <w:color w:val="222222"/>
            <w:shd w:val="clear" w:color="auto" w:fill="FFFFFF"/>
          </w:rPr>
          <w:t xml:space="preserve">Relevant results </w:t>
        </w:r>
      </w:ins>
      <w:ins w:id="110" w:author="Fu, Caihong" w:date="2023-12-16T10:13:00Z">
        <w:r w:rsidR="00315DC5">
          <w:rPr>
            <w:rFonts w:ascii="Arial" w:hAnsi="Arial" w:cs="Arial"/>
            <w:b/>
            <w:bCs/>
            <w:color w:val="222222"/>
            <w:shd w:val="clear" w:color="auto" w:fill="FFFFFF"/>
          </w:rPr>
          <w:t xml:space="preserve">and discussions </w:t>
        </w:r>
      </w:ins>
      <w:ins w:id="111" w:author="Fu, Caihong" w:date="2023-12-16T09:34:00Z">
        <w:r w:rsidR="00117659">
          <w:rPr>
            <w:rFonts w:ascii="Arial" w:hAnsi="Arial" w:cs="Arial"/>
            <w:b/>
            <w:bCs/>
            <w:color w:val="222222"/>
            <w:shd w:val="clear" w:color="auto" w:fill="FFFFFF"/>
          </w:rPr>
          <w:t>were</w:t>
        </w:r>
      </w:ins>
      <w:ins w:id="112" w:author="Fu, Caihong" w:date="2023-12-16T09:35:00Z">
        <w:r w:rsidR="00117659">
          <w:rPr>
            <w:rFonts w:ascii="Arial" w:hAnsi="Arial" w:cs="Arial"/>
            <w:b/>
            <w:bCs/>
            <w:color w:val="222222"/>
            <w:shd w:val="clear" w:color="auto" w:fill="FFFFFF"/>
          </w:rPr>
          <w:t xml:space="preserve"> also added</w:t>
        </w:r>
      </w:ins>
      <w:ins w:id="113" w:author="Fu, Caihong" w:date="2023-12-16T09:34:00Z">
        <w:r w:rsidR="00117659">
          <w:rPr>
            <w:rFonts w:ascii="Arial" w:hAnsi="Arial" w:cs="Arial"/>
            <w:b/>
            <w:bCs/>
            <w:color w:val="222222"/>
            <w:shd w:val="clear" w:color="auto" w:fill="FFFFFF"/>
          </w:rPr>
          <w:t xml:space="preserve"> </w:t>
        </w:r>
      </w:ins>
      <w:ins w:id="114" w:author="Fu, Caihong" w:date="2023-12-16T09:33:00Z">
        <w:r w:rsidR="00117659">
          <w:rPr>
            <w:rFonts w:ascii="Arial" w:hAnsi="Arial" w:cs="Arial"/>
            <w:b/>
            <w:bCs/>
            <w:color w:val="222222"/>
            <w:shd w:val="clear" w:color="auto" w:fill="FFFFFF"/>
          </w:rPr>
          <w:t xml:space="preserve">(Lines </w:t>
        </w:r>
      </w:ins>
      <w:ins w:id="115" w:author="Fu, Caihong" w:date="2023-12-16T09:34:00Z">
        <w:r w:rsidR="00117659">
          <w:rPr>
            <w:rFonts w:ascii="Arial" w:hAnsi="Arial" w:cs="Arial"/>
            <w:b/>
            <w:bCs/>
            <w:color w:val="222222"/>
            <w:shd w:val="clear" w:color="auto" w:fill="FFFFFF"/>
          </w:rPr>
          <w:t>25</w:t>
        </w:r>
      </w:ins>
      <w:ins w:id="116" w:author="Fu, Caihong" w:date="2023-12-16T09:35:00Z">
        <w:r w:rsidR="00117659">
          <w:rPr>
            <w:rFonts w:ascii="Arial" w:hAnsi="Arial" w:cs="Arial"/>
            <w:b/>
            <w:bCs/>
            <w:color w:val="222222"/>
            <w:shd w:val="clear" w:color="auto" w:fill="FFFFFF"/>
          </w:rPr>
          <w:t>7</w:t>
        </w:r>
      </w:ins>
      <w:ins w:id="117" w:author="Fu, Caihong" w:date="2023-12-16T09:34:00Z">
        <w:r w:rsidR="00117659">
          <w:rPr>
            <w:rFonts w:ascii="Arial" w:hAnsi="Arial" w:cs="Arial"/>
            <w:b/>
            <w:bCs/>
            <w:color w:val="222222"/>
            <w:shd w:val="clear" w:color="auto" w:fill="FFFFFF"/>
          </w:rPr>
          <w:t>-259</w:t>
        </w:r>
      </w:ins>
      <w:ins w:id="118" w:author="Fu, Caihong" w:date="2023-12-16T10:13:00Z">
        <w:r w:rsidR="00315DC5">
          <w:rPr>
            <w:rFonts w:ascii="Arial" w:hAnsi="Arial" w:cs="Arial"/>
            <w:b/>
            <w:bCs/>
            <w:color w:val="222222"/>
            <w:shd w:val="clear" w:color="auto" w:fill="FFFFFF"/>
          </w:rPr>
          <w:t>, 357-359</w:t>
        </w:r>
      </w:ins>
      <w:ins w:id="119" w:author="Fu, Caihong" w:date="2023-12-16T09:35:00Z">
        <w:r w:rsidR="00117659">
          <w:rPr>
            <w:rFonts w:ascii="Arial" w:hAnsi="Arial" w:cs="Arial"/>
            <w:b/>
            <w:bCs/>
            <w:color w:val="222222"/>
            <w:shd w:val="clear" w:color="auto" w:fill="FFFFFF"/>
          </w:rPr>
          <w:t xml:space="preserve">; Supplementary Figure 3e). </w:t>
        </w:r>
      </w:ins>
      <w:ins w:id="120" w:author="Fu, Caihong" w:date="2023-12-13T13:39:00Z">
        <w:r w:rsidR="00F3484C">
          <w:rPr>
            <w:rFonts w:ascii="Arial" w:hAnsi="Arial" w:cs="Arial"/>
            <w:b/>
            <w:bCs/>
            <w:color w:val="222222"/>
            <w:shd w:val="clear" w:color="auto" w:fill="FFFFFF"/>
          </w:rPr>
          <w:t>For clarity and consistency,</w:t>
        </w:r>
        <w:r w:rsidR="00F3484C" w:rsidRPr="00D559DA" w:rsidDel="00045337">
          <w:rPr>
            <w:rFonts w:ascii="Arial" w:hAnsi="Arial" w:cs="Arial"/>
            <w:b/>
            <w:bCs/>
            <w:color w:val="222222"/>
            <w:shd w:val="clear" w:color="auto" w:fill="FFFFFF"/>
          </w:rPr>
          <w:t xml:space="preserve"> </w:t>
        </w:r>
        <w:r w:rsidR="00F3484C">
          <w:rPr>
            <w:rFonts w:ascii="Arial" w:hAnsi="Arial" w:cs="Arial"/>
            <w:b/>
            <w:bCs/>
            <w:color w:val="222222"/>
            <w:shd w:val="clear" w:color="auto" w:fill="FFFFFF"/>
          </w:rPr>
          <w:t xml:space="preserve">we have also slightly modified the performance metrics (Lines 210-219) and removed </w:t>
        </w:r>
      </w:ins>
      <w:ins w:id="121" w:author="Fu, Caihong" w:date="2023-12-13T13:40:00Z">
        <w:r w:rsidR="00F3484C">
          <w:rPr>
            <w:rFonts w:ascii="Arial" w:hAnsi="Arial" w:cs="Arial"/>
            <w:b/>
            <w:bCs/>
            <w:color w:val="222222"/>
            <w:shd w:val="clear" w:color="auto" w:fill="FFFFFF"/>
          </w:rPr>
          <w:t>the misleading language around bias.</w:t>
        </w:r>
      </w:ins>
      <w:ins w:id="122" w:author="Fu, Caihong" w:date="2023-12-13T13:38:00Z">
        <w:r w:rsidR="00F3484C">
          <w:rPr>
            <w:rFonts w:ascii="Arial" w:hAnsi="Arial" w:cs="Arial"/>
            <w:b/>
            <w:bCs/>
            <w:color w:val="222222"/>
            <w:shd w:val="clear" w:color="auto" w:fill="FFFFFF"/>
          </w:rPr>
          <w:t xml:space="preserve"> </w:t>
        </w:r>
      </w:ins>
      <w:ins w:id="123" w:author="Fu, Caihong" w:date="2023-12-13T13:36:00Z">
        <w:r w:rsidR="00F3484C">
          <w:rPr>
            <w:rFonts w:ascii="Arial" w:hAnsi="Arial" w:cs="Arial"/>
            <w:b/>
            <w:bCs/>
            <w:color w:val="222222"/>
            <w:highlight w:val="yellow"/>
            <w:shd w:val="clear" w:color="auto" w:fill="FFFFFF"/>
          </w:rPr>
          <w:t xml:space="preserve"> </w:t>
        </w:r>
      </w:ins>
      <w:del w:id="124" w:author="Fu, Caihong" w:date="2023-12-13T13:59:00Z">
        <w:r w:rsidR="009B2ECB" w:rsidRPr="00FB7C7E" w:rsidDel="00197C49">
          <w:rPr>
            <w:rFonts w:ascii="Arial" w:hAnsi="Arial" w:cs="Arial"/>
            <w:b/>
            <w:bCs/>
            <w:color w:val="222222"/>
            <w:highlight w:val="yellow"/>
            <w:shd w:val="clear" w:color="auto" w:fill="FFFFFF"/>
          </w:rPr>
          <w:delText xml:space="preserve">We </w:delText>
        </w:r>
        <w:r w:rsidR="002F65C1" w:rsidRPr="00FB7C7E" w:rsidDel="00197C49">
          <w:rPr>
            <w:rFonts w:ascii="Arial" w:hAnsi="Arial" w:cs="Arial"/>
            <w:b/>
            <w:bCs/>
            <w:color w:val="222222"/>
            <w:highlight w:val="yellow"/>
            <w:shd w:val="clear" w:color="auto" w:fill="FFFFFF"/>
          </w:rPr>
          <w:delText>agree with the reviewer and remove the long term bias</w:delText>
        </w:r>
        <w:r w:rsidR="00FB7C7E" w:rsidDel="00197C49">
          <w:rPr>
            <w:rFonts w:ascii="Arial" w:hAnsi="Arial" w:cs="Arial"/>
            <w:b/>
            <w:bCs/>
            <w:color w:val="222222"/>
            <w:highlight w:val="yellow"/>
            <w:shd w:val="clear" w:color="auto" w:fill="FFFFFF"/>
          </w:rPr>
          <w:delText>, I’m still thinking how to address this</w:delText>
        </w:r>
        <w:r w:rsidR="002F65C1" w:rsidRPr="00D8490C" w:rsidDel="00197C49">
          <w:rPr>
            <w:rFonts w:ascii="Arial" w:hAnsi="Arial" w:cs="Arial"/>
            <w:b/>
            <w:bCs/>
            <w:color w:val="222222"/>
            <w:highlight w:val="yellow"/>
            <w:shd w:val="clear" w:color="auto" w:fill="FFFFFF"/>
          </w:rPr>
          <w:delText>.</w:delText>
        </w:r>
        <w:r w:rsidR="00FB7C7E" w:rsidRPr="00D8490C" w:rsidDel="00197C49">
          <w:rPr>
            <w:rFonts w:ascii="Arial" w:hAnsi="Arial" w:cs="Arial"/>
            <w:b/>
            <w:bCs/>
            <w:color w:val="222222"/>
            <w:highlight w:val="yellow"/>
            <w:shd w:val="clear" w:color="auto" w:fill="FFFFFF"/>
          </w:rPr>
          <w:delText xml:space="preserve"> </w:delText>
        </w:r>
      </w:del>
      <w:del w:id="125" w:author="Fu, Caihong" w:date="2023-12-16T09:21:00Z">
        <w:r w:rsidR="00FB7C7E" w:rsidRPr="00D8490C" w:rsidDel="00C60788">
          <w:rPr>
            <w:rFonts w:ascii="Arial" w:hAnsi="Arial" w:cs="Arial"/>
            <w:b/>
            <w:bCs/>
            <w:color w:val="222222"/>
            <w:highlight w:val="yellow"/>
            <w:shd w:val="clear" w:color="auto" w:fill="FFFFFF"/>
          </w:rPr>
          <w:delText xml:space="preserve">We already provide the raw data TableS3 for all the raw MPE and MRE, therefore any bias should be there, but not presented in the figure. I could plot the raw MRE and MPE, looks like both </w:delText>
        </w:r>
        <w:r w:rsidR="00D8490C" w:rsidRPr="00D8490C" w:rsidDel="00C60788">
          <w:rPr>
            <w:rFonts w:ascii="Arial" w:hAnsi="Arial" w:cs="Arial"/>
            <w:b/>
            <w:bCs/>
            <w:color w:val="222222"/>
            <w:highlight w:val="yellow"/>
            <w:shd w:val="clear" w:color="auto" w:fill="FFFFFF"/>
          </w:rPr>
          <w:delText>have bias, but little bias with new co-varies model? Will make some plots to take a look.</w:delText>
        </w:r>
        <w:r w:rsidR="00D8490C" w:rsidDel="00C60788">
          <w:rPr>
            <w:rFonts w:ascii="Arial" w:hAnsi="Arial" w:cs="Arial"/>
            <w:b/>
            <w:bCs/>
            <w:color w:val="222222"/>
            <w:shd w:val="clear" w:color="auto" w:fill="FFFFFF"/>
          </w:rPr>
          <w:delText xml:space="preserve"> </w:delText>
        </w:r>
      </w:del>
    </w:p>
    <w:p w14:paraId="7738AA74" w14:textId="2CFD4C02" w:rsidR="00D559DA" w:rsidRDefault="00D559DA" w:rsidP="00A550B2">
      <w:pPr>
        <w:spacing w:after="120" w:line="240" w:lineRule="auto"/>
        <w:rPr>
          <w:rFonts w:ascii="Arial" w:hAnsi="Arial" w:cs="Arial"/>
          <w:b/>
          <w:bCs/>
          <w:color w:val="222222"/>
          <w:shd w:val="clear" w:color="auto" w:fill="FFFFFF"/>
        </w:rPr>
      </w:pPr>
      <w:r>
        <w:rPr>
          <w:rFonts w:ascii="Arial" w:hAnsi="Arial" w:cs="Arial"/>
          <w:color w:val="222222"/>
        </w:rPr>
        <w:br/>
      </w:r>
      <w:r>
        <w:rPr>
          <w:rFonts w:ascii="Arial" w:hAnsi="Arial" w:cs="Arial"/>
          <w:color w:val="222222"/>
          <w:shd w:val="clear" w:color="auto" w:fill="FFFFFF"/>
        </w:rPr>
        <w:t>Minor comments:</w:t>
      </w:r>
      <w:r>
        <w:rPr>
          <w:rFonts w:ascii="Arial" w:hAnsi="Arial" w:cs="Arial"/>
          <w:color w:val="222222"/>
        </w:rPr>
        <w:br/>
      </w:r>
      <w:r>
        <w:rPr>
          <w:rFonts w:ascii="Arial" w:hAnsi="Arial" w:cs="Arial"/>
          <w:color w:val="222222"/>
        </w:rPr>
        <w:br/>
      </w:r>
      <w:r>
        <w:rPr>
          <w:rFonts w:ascii="Arial" w:hAnsi="Arial" w:cs="Arial"/>
          <w:color w:val="222222"/>
          <w:shd w:val="clear" w:color="auto" w:fill="FFFFFF"/>
        </w:rPr>
        <w:t>4. I appreciate the clearer description of the normalization of RMSE and standard deviation. However, these qualifiers are generally dropped later in the text, which can be confusing since the equation presented for RMSE is the non-normalized version. I suggest including the modifier "normalized" everywhere it would apply, throughout the manuscript.</w:t>
      </w:r>
      <w:r>
        <w:rPr>
          <w:rFonts w:ascii="Arial" w:hAnsi="Arial" w:cs="Arial"/>
          <w:color w:val="222222"/>
        </w:rPr>
        <w:br/>
      </w:r>
      <w:r w:rsidRPr="00B92D21">
        <w:rPr>
          <w:rFonts w:ascii="Arial" w:hAnsi="Arial" w:cs="Arial"/>
          <w:b/>
          <w:bCs/>
          <w:color w:val="222222"/>
          <w:shd w:val="clear" w:color="auto" w:fill="FFFFFF"/>
        </w:rPr>
        <w:t xml:space="preserve">[10]Response: </w:t>
      </w:r>
      <w:moveToRangeStart w:id="126" w:author="Fu, Caihong" w:date="2023-12-13T14:00:00Z" w:name="move153368417"/>
      <w:moveTo w:id="127" w:author="Fu, Caihong" w:date="2023-12-13T14:00:00Z">
        <w:r w:rsidR="00197C49">
          <w:rPr>
            <w:rFonts w:ascii="Arial" w:hAnsi="Arial" w:cs="Arial"/>
            <w:b/>
            <w:bCs/>
            <w:color w:val="222222"/>
            <w:shd w:val="clear" w:color="auto" w:fill="FFFFFF"/>
          </w:rPr>
          <w:t>Thank you for your suggestion</w:t>
        </w:r>
      </w:moveTo>
      <w:ins w:id="128" w:author="Fu, Caihong" w:date="2023-12-13T14:08:00Z">
        <w:r w:rsidR="00C05742">
          <w:rPr>
            <w:rFonts w:ascii="Arial" w:hAnsi="Arial" w:cs="Arial"/>
            <w:b/>
            <w:bCs/>
            <w:color w:val="222222"/>
            <w:shd w:val="clear" w:color="auto" w:fill="FFFFFF"/>
          </w:rPr>
          <w:t xml:space="preserve">. </w:t>
        </w:r>
      </w:ins>
      <w:moveTo w:id="129" w:author="Fu, Caihong" w:date="2023-12-13T14:00:00Z">
        <w:del w:id="130" w:author="Fu, Caihong" w:date="2023-12-13T14:00:00Z">
          <w:r w:rsidR="00197C49" w:rsidDel="00197C49">
            <w:rPr>
              <w:rFonts w:ascii="Arial" w:hAnsi="Arial" w:cs="Arial"/>
              <w:b/>
              <w:bCs/>
              <w:color w:val="222222"/>
              <w:shd w:val="clear" w:color="auto" w:fill="FFFFFF"/>
            </w:rPr>
            <w:delText>.</w:delText>
          </w:r>
          <w:moveToRangeStart w:id="131" w:author="Fu, Caihong" w:date="2023-12-13T14:00:00Z" w:name="move153368428"/>
          <w:moveToRangeEnd w:id="126"/>
          <w:r w:rsidR="00197C49" w:rsidDel="00197C49">
            <w:rPr>
              <w:rFonts w:ascii="Arial" w:hAnsi="Arial" w:cs="Arial"/>
              <w:b/>
              <w:bCs/>
              <w:color w:val="222222"/>
              <w:shd w:val="clear" w:color="auto" w:fill="FFFFFF"/>
            </w:rPr>
            <w:delText>W</w:delText>
          </w:r>
        </w:del>
      </w:moveTo>
      <w:ins w:id="132" w:author="Fu, Caihong" w:date="2023-12-13T14:08:00Z">
        <w:r w:rsidR="00C05742">
          <w:rPr>
            <w:rFonts w:ascii="Arial" w:hAnsi="Arial" w:cs="Arial"/>
            <w:b/>
            <w:bCs/>
            <w:color w:val="222222"/>
            <w:shd w:val="clear" w:color="auto" w:fill="FFFFFF"/>
          </w:rPr>
          <w:t>W</w:t>
        </w:r>
      </w:ins>
      <w:moveTo w:id="133" w:author="Fu, Caihong" w:date="2023-12-13T14:00:00Z">
        <w:r w:rsidR="00197C49">
          <w:rPr>
            <w:rFonts w:ascii="Arial" w:hAnsi="Arial" w:cs="Arial"/>
            <w:b/>
            <w:bCs/>
            <w:color w:val="222222"/>
            <w:shd w:val="clear" w:color="auto" w:fill="FFFFFF"/>
          </w:rPr>
          <w:t xml:space="preserve">e </w:t>
        </w:r>
        <w:del w:id="134" w:author="Fu, Caihong" w:date="2023-12-13T14:00:00Z">
          <w:r w:rsidR="00197C49" w:rsidDel="00197C49">
            <w:rPr>
              <w:rFonts w:ascii="Arial" w:hAnsi="Arial" w:cs="Arial"/>
              <w:b/>
              <w:bCs/>
              <w:color w:val="222222"/>
              <w:shd w:val="clear" w:color="auto" w:fill="FFFFFF"/>
            </w:rPr>
            <w:delText xml:space="preserve">edited several places to </w:delText>
          </w:r>
        </w:del>
        <w:r w:rsidR="00197C49">
          <w:rPr>
            <w:rFonts w:ascii="Arial" w:hAnsi="Arial" w:cs="Arial"/>
            <w:b/>
            <w:bCs/>
            <w:color w:val="222222"/>
            <w:shd w:val="clear" w:color="auto" w:fill="FFFFFF"/>
          </w:rPr>
          <w:t>add</w:t>
        </w:r>
      </w:moveTo>
      <w:ins w:id="135" w:author="Fu, Caihong" w:date="2023-12-13T14:00:00Z">
        <w:r w:rsidR="00197C49">
          <w:rPr>
            <w:rFonts w:ascii="Arial" w:hAnsi="Arial" w:cs="Arial"/>
            <w:b/>
            <w:bCs/>
            <w:color w:val="222222"/>
            <w:shd w:val="clear" w:color="auto" w:fill="FFFFFF"/>
          </w:rPr>
          <w:t>ed</w:t>
        </w:r>
      </w:ins>
      <w:moveTo w:id="136" w:author="Fu, Caihong" w:date="2023-12-13T14:00:00Z">
        <w:r w:rsidR="00197C49">
          <w:rPr>
            <w:rFonts w:ascii="Arial" w:hAnsi="Arial" w:cs="Arial"/>
            <w:b/>
            <w:bCs/>
            <w:color w:val="222222"/>
            <w:shd w:val="clear" w:color="auto" w:fill="FFFFFF"/>
          </w:rPr>
          <w:t xml:space="preserve"> “normalized” before RMSE where it would apply</w:t>
        </w:r>
      </w:moveTo>
      <w:ins w:id="137" w:author="Fu, Caihong" w:date="2023-12-13T14:10:00Z">
        <w:r w:rsidR="00C05742">
          <w:rPr>
            <w:rFonts w:ascii="Arial" w:hAnsi="Arial" w:cs="Arial"/>
            <w:b/>
            <w:bCs/>
            <w:color w:val="222222"/>
            <w:shd w:val="clear" w:color="auto" w:fill="FFFFFF"/>
          </w:rPr>
          <w:t xml:space="preserve"> (i.e., </w:t>
        </w:r>
      </w:ins>
      <w:ins w:id="138" w:author="Fu, Caihong" w:date="2023-12-13T14:11:00Z">
        <w:r w:rsidR="00C05742">
          <w:rPr>
            <w:rFonts w:ascii="Arial" w:hAnsi="Arial" w:cs="Arial"/>
            <w:b/>
            <w:bCs/>
            <w:color w:val="222222"/>
            <w:shd w:val="clear" w:color="auto" w:fill="FFFFFF"/>
          </w:rPr>
          <w:t>relating to Taylor diagram)</w:t>
        </w:r>
      </w:ins>
      <w:moveTo w:id="139" w:author="Fu, Caihong" w:date="2023-12-13T14:00:00Z">
        <w:r w:rsidR="00197C49">
          <w:rPr>
            <w:rFonts w:ascii="Arial" w:hAnsi="Arial" w:cs="Arial"/>
            <w:b/>
            <w:bCs/>
            <w:color w:val="222222"/>
            <w:shd w:val="clear" w:color="auto" w:fill="FFFFFF"/>
          </w:rPr>
          <w:t xml:space="preserve">. </w:t>
        </w:r>
      </w:moveTo>
      <w:bookmarkStart w:id="140" w:name="_Hlk153368646"/>
      <w:moveToRangeEnd w:id="131"/>
      <w:r w:rsidR="00272C27" w:rsidRPr="00B92D21">
        <w:rPr>
          <w:rFonts w:ascii="Arial" w:hAnsi="Arial" w:cs="Arial"/>
          <w:b/>
          <w:bCs/>
          <w:color w:val="222222"/>
          <w:shd w:val="clear" w:color="auto" w:fill="FFFFFF"/>
        </w:rPr>
        <w:t xml:space="preserve">We only applied normalized RMSE in Taylor diagram. </w:t>
      </w:r>
      <w:r w:rsidR="00517BAA" w:rsidRPr="00B92D21">
        <w:rPr>
          <w:rFonts w:ascii="Arial" w:hAnsi="Arial" w:cs="Arial"/>
          <w:b/>
          <w:bCs/>
          <w:color w:val="222222"/>
          <w:shd w:val="clear" w:color="auto" w:fill="FFFFFF"/>
        </w:rPr>
        <w:t>That is primarily because we would like to use normalized</w:t>
      </w:r>
      <w:r w:rsidR="00272C27" w:rsidRPr="00B92D21">
        <w:rPr>
          <w:rFonts w:ascii="Arial" w:hAnsi="Arial" w:cs="Arial"/>
          <w:b/>
          <w:bCs/>
          <w:color w:val="222222"/>
          <w:shd w:val="clear" w:color="auto" w:fill="FFFFFF"/>
        </w:rPr>
        <w:t xml:space="preserve"> standard deviation</w:t>
      </w:r>
      <w:r w:rsidR="001E31C2" w:rsidRPr="00B92D21">
        <w:rPr>
          <w:rFonts w:ascii="Arial" w:hAnsi="Arial" w:cs="Arial"/>
          <w:b/>
          <w:bCs/>
          <w:color w:val="222222"/>
          <w:shd w:val="clear" w:color="auto" w:fill="FFFFFF"/>
        </w:rPr>
        <w:t xml:space="preserve"> (SD).  The normalized SD offers a way to compare models across stocks. S</w:t>
      </w:r>
      <w:r w:rsidR="00517BAA" w:rsidRPr="00B92D21">
        <w:rPr>
          <w:rFonts w:ascii="Arial" w:hAnsi="Arial" w:cs="Arial"/>
          <w:b/>
          <w:bCs/>
          <w:color w:val="222222"/>
          <w:shd w:val="clear" w:color="auto" w:fill="FFFFFF"/>
        </w:rPr>
        <w:t>ince RMSE and standard deviation are not independent, RMSE is also normalized</w:t>
      </w:r>
      <w:r w:rsidR="001E31C2" w:rsidRPr="00B92D21">
        <w:rPr>
          <w:rFonts w:ascii="Arial" w:hAnsi="Arial" w:cs="Arial"/>
          <w:b/>
          <w:bCs/>
          <w:color w:val="222222"/>
          <w:shd w:val="clear" w:color="auto" w:fill="FFFFFF"/>
        </w:rPr>
        <w:t xml:space="preserve">. </w:t>
      </w:r>
      <w:bookmarkEnd w:id="140"/>
      <w:r w:rsidR="00272C27" w:rsidRPr="00B92D21">
        <w:rPr>
          <w:rFonts w:ascii="Arial" w:hAnsi="Arial" w:cs="Arial"/>
          <w:b/>
          <w:bCs/>
          <w:color w:val="222222"/>
          <w:shd w:val="clear" w:color="auto" w:fill="FFFFFF"/>
        </w:rPr>
        <w:t xml:space="preserve">The raw RMSE was used for other ranking analysis, </w:t>
      </w:r>
      <w:r w:rsidR="00B92D21" w:rsidRPr="00B92D21">
        <w:rPr>
          <w:rFonts w:ascii="Arial" w:hAnsi="Arial" w:cs="Arial"/>
          <w:b/>
          <w:bCs/>
          <w:color w:val="222222"/>
          <w:shd w:val="clear" w:color="auto" w:fill="FFFFFF"/>
        </w:rPr>
        <w:t>because</w:t>
      </w:r>
      <w:r w:rsidR="00272C27" w:rsidRPr="00B92D21">
        <w:rPr>
          <w:rFonts w:ascii="Arial" w:hAnsi="Arial" w:cs="Arial"/>
          <w:b/>
          <w:bCs/>
          <w:color w:val="222222"/>
          <w:shd w:val="clear" w:color="auto" w:fill="FFFFFF"/>
        </w:rPr>
        <w:t xml:space="preserve"> </w:t>
      </w:r>
      <w:r w:rsidR="00517BAA" w:rsidRPr="00B92D21">
        <w:rPr>
          <w:rFonts w:ascii="Arial" w:hAnsi="Arial" w:cs="Arial"/>
          <w:b/>
          <w:bCs/>
          <w:color w:val="222222"/>
          <w:shd w:val="clear" w:color="auto" w:fill="FFFFFF"/>
        </w:rPr>
        <w:t>standardization is a</w:t>
      </w:r>
      <w:r w:rsidR="00517BAA" w:rsidRPr="00B92D21">
        <w:t xml:space="preserve"> </w:t>
      </w:r>
      <w:r w:rsidR="00517BAA" w:rsidRPr="00B92D21">
        <w:rPr>
          <w:rFonts w:ascii="Arial" w:hAnsi="Arial" w:cs="Arial"/>
          <w:b/>
          <w:bCs/>
          <w:color w:val="222222"/>
          <w:shd w:val="clear" w:color="auto" w:fill="FFFFFF"/>
        </w:rPr>
        <w:t xml:space="preserve">monotonically increasing </w:t>
      </w:r>
      <w:r w:rsidR="00517BAA" w:rsidRPr="00B92D21">
        <w:rPr>
          <w:rFonts w:ascii="Arial" w:hAnsi="Arial" w:cs="Arial" w:hint="eastAsia"/>
          <w:b/>
          <w:bCs/>
          <w:color w:val="222222"/>
          <w:shd w:val="clear" w:color="auto" w:fill="FFFFFF"/>
        </w:rPr>
        <w:t>function</w:t>
      </w:r>
      <w:r w:rsidR="00517BAA" w:rsidRPr="00B92D21">
        <w:rPr>
          <w:rFonts w:ascii="Arial" w:hAnsi="Arial" w:cs="Arial"/>
          <w:b/>
          <w:bCs/>
          <w:color w:val="222222"/>
          <w:shd w:val="clear" w:color="auto" w:fill="FFFFFF"/>
        </w:rPr>
        <w:t>,</w:t>
      </w:r>
      <w:r w:rsidR="0020238C" w:rsidRPr="00B92D21">
        <w:rPr>
          <w:rFonts w:ascii="Arial" w:hAnsi="Arial" w:cs="Arial"/>
          <w:b/>
          <w:bCs/>
          <w:color w:val="222222"/>
          <w:shd w:val="clear" w:color="auto" w:fill="FFFFFF"/>
        </w:rPr>
        <w:t xml:space="preserve"> </w:t>
      </w:r>
      <w:r w:rsidR="001E31C2" w:rsidRPr="00B92D21">
        <w:rPr>
          <w:rFonts w:ascii="Arial" w:hAnsi="Arial" w:cs="Arial"/>
          <w:b/>
          <w:bCs/>
          <w:color w:val="222222"/>
          <w:shd w:val="clear" w:color="auto" w:fill="FFFFFF"/>
        </w:rPr>
        <w:t xml:space="preserve">the model ranking </w:t>
      </w:r>
      <w:r w:rsidR="0020238C" w:rsidRPr="00B92D21">
        <w:rPr>
          <w:rFonts w:ascii="Arial" w:hAnsi="Arial" w:cs="Arial"/>
          <w:b/>
          <w:bCs/>
          <w:color w:val="222222"/>
          <w:shd w:val="clear" w:color="auto" w:fill="FFFFFF"/>
        </w:rPr>
        <w:t xml:space="preserve">results </w:t>
      </w:r>
      <w:r w:rsidR="00517BAA" w:rsidRPr="00B92D21">
        <w:rPr>
          <w:rFonts w:ascii="Arial" w:hAnsi="Arial" w:cs="Arial"/>
          <w:b/>
          <w:bCs/>
          <w:color w:val="222222"/>
          <w:shd w:val="clear" w:color="auto" w:fill="FFFFFF"/>
        </w:rPr>
        <w:t>remain the same</w:t>
      </w:r>
      <w:r w:rsidR="00272C27" w:rsidRPr="00B92D21">
        <w:rPr>
          <w:rFonts w:ascii="Arial" w:hAnsi="Arial" w:cs="Arial"/>
          <w:b/>
          <w:bCs/>
          <w:color w:val="222222"/>
          <w:shd w:val="clear" w:color="auto" w:fill="FFFFFF"/>
        </w:rPr>
        <w:t>.</w:t>
      </w:r>
      <w:r w:rsidR="00B92D21">
        <w:rPr>
          <w:rFonts w:ascii="Arial" w:hAnsi="Arial" w:cs="Arial"/>
          <w:b/>
          <w:bCs/>
          <w:color w:val="222222"/>
          <w:shd w:val="clear" w:color="auto" w:fill="FFFFFF"/>
        </w:rPr>
        <w:t xml:space="preserve"> </w:t>
      </w:r>
      <w:moveFromRangeStart w:id="141" w:author="Fu, Caihong" w:date="2023-12-13T14:00:00Z" w:name="move153368428"/>
      <w:moveFrom w:id="142" w:author="Fu, Caihong" w:date="2023-12-13T14:00:00Z">
        <w:r w:rsidR="00B92D21" w:rsidDel="00197C49">
          <w:rPr>
            <w:rFonts w:ascii="Arial" w:hAnsi="Arial" w:cs="Arial"/>
            <w:b/>
            <w:bCs/>
            <w:color w:val="222222"/>
            <w:shd w:val="clear" w:color="auto" w:fill="FFFFFF"/>
          </w:rPr>
          <w:t>We edited several places to add “normalized” before RMSE where it would apply.</w:t>
        </w:r>
        <w:r w:rsidR="008160E5" w:rsidDel="00197C49">
          <w:rPr>
            <w:rFonts w:ascii="Arial" w:hAnsi="Arial" w:cs="Arial"/>
            <w:b/>
            <w:bCs/>
            <w:color w:val="222222"/>
            <w:shd w:val="clear" w:color="auto" w:fill="FFFFFF"/>
          </w:rPr>
          <w:t xml:space="preserve"> </w:t>
        </w:r>
        <w:moveFromRangeStart w:id="143" w:author="Fu, Caihong" w:date="2023-12-13T14:00:00Z" w:name="move153368417"/>
        <w:moveFromRangeEnd w:id="141"/>
        <w:r w:rsidR="008160E5" w:rsidDel="00197C49">
          <w:rPr>
            <w:rFonts w:ascii="Arial" w:hAnsi="Arial" w:cs="Arial"/>
            <w:b/>
            <w:bCs/>
            <w:color w:val="222222"/>
            <w:shd w:val="clear" w:color="auto" w:fill="FFFFFF"/>
          </w:rPr>
          <w:t>Thank you for your suggestion.</w:t>
        </w:r>
      </w:moveFrom>
      <w:moveFromRangeEnd w:id="143"/>
    </w:p>
    <w:p w14:paraId="4A447264" w14:textId="77D3EC1B" w:rsidR="00D559DA" w:rsidRDefault="00D559DA" w:rsidP="00A550B2">
      <w:pPr>
        <w:spacing w:after="120" w:line="240" w:lineRule="auto"/>
        <w:rPr>
          <w:rFonts w:ascii="Arial" w:hAnsi="Arial" w:cs="Arial"/>
          <w:b/>
          <w:bCs/>
          <w:color w:val="222222"/>
          <w:shd w:val="clear" w:color="auto" w:fill="FFFFFF"/>
        </w:rPr>
      </w:pPr>
      <w:r>
        <w:rPr>
          <w:rFonts w:ascii="Arial" w:hAnsi="Arial" w:cs="Arial"/>
          <w:color w:val="222222"/>
        </w:rPr>
        <w:br/>
      </w:r>
      <w:r>
        <w:rPr>
          <w:rFonts w:ascii="Arial" w:hAnsi="Arial" w:cs="Arial"/>
          <w:color w:val="222222"/>
          <w:shd w:val="clear" w:color="auto" w:fill="FFFFFF"/>
        </w:rPr>
        <w:t>5. The description of "false alarms" on lines 405-406 reads a little awkwardly, consider revising for clarity, although at least now I think I know what scenarios the authors are  referring to.</w:t>
      </w:r>
      <w:r>
        <w:rPr>
          <w:rFonts w:ascii="Arial" w:hAnsi="Arial" w:cs="Arial"/>
          <w:color w:val="222222"/>
        </w:rPr>
        <w:br/>
      </w:r>
      <w:r>
        <w:rPr>
          <w:rFonts w:ascii="Arial" w:hAnsi="Arial" w:cs="Arial"/>
          <w:b/>
          <w:bCs/>
          <w:color w:val="222222"/>
          <w:shd w:val="clear" w:color="auto" w:fill="FFFFFF"/>
        </w:rPr>
        <w:t>[11]</w:t>
      </w:r>
      <w:r w:rsidRPr="00D559DA">
        <w:rPr>
          <w:rFonts w:ascii="Arial" w:hAnsi="Arial" w:cs="Arial"/>
          <w:b/>
          <w:bCs/>
          <w:color w:val="222222"/>
          <w:shd w:val="clear" w:color="auto" w:fill="FFFFFF"/>
        </w:rPr>
        <w:t xml:space="preserve">Response: </w:t>
      </w:r>
      <w:moveToRangeStart w:id="144" w:author="Fu, Caihong" w:date="2023-12-13T14:12:00Z" w:name="move153369180"/>
      <w:moveTo w:id="145" w:author="Fu, Caihong" w:date="2023-12-13T14:12:00Z">
        <w:r w:rsidR="00C05742">
          <w:rPr>
            <w:rFonts w:ascii="Arial" w:hAnsi="Arial" w:cs="Arial"/>
            <w:b/>
            <w:bCs/>
            <w:color w:val="222222"/>
            <w:shd w:val="clear" w:color="auto" w:fill="FFFFFF"/>
          </w:rPr>
          <w:t>Thank you for your suggestion.</w:t>
        </w:r>
      </w:moveTo>
      <w:moveToRangeEnd w:id="144"/>
      <w:ins w:id="146" w:author="Fu, Caihong" w:date="2023-12-13T14:12:00Z">
        <w:r w:rsidR="00C05742">
          <w:rPr>
            <w:rFonts w:ascii="Arial" w:hAnsi="Arial" w:cs="Arial"/>
            <w:b/>
            <w:bCs/>
            <w:color w:val="222222"/>
            <w:shd w:val="clear" w:color="auto" w:fill="FFFFFF"/>
          </w:rPr>
          <w:t xml:space="preserve"> </w:t>
        </w:r>
      </w:ins>
      <w:r w:rsidRPr="00D559DA">
        <w:rPr>
          <w:rFonts w:ascii="Arial" w:hAnsi="Arial" w:cs="Arial"/>
          <w:b/>
          <w:bCs/>
          <w:color w:val="222222"/>
          <w:shd w:val="clear" w:color="auto" w:fill="FFFFFF"/>
        </w:rPr>
        <w:t xml:space="preserve">We </w:t>
      </w:r>
      <w:r w:rsidR="00EC7F3F">
        <w:rPr>
          <w:rFonts w:ascii="Arial" w:hAnsi="Arial" w:cs="Arial"/>
          <w:b/>
          <w:bCs/>
          <w:color w:val="222222"/>
          <w:shd w:val="clear" w:color="auto" w:fill="FFFFFF"/>
        </w:rPr>
        <w:t>re-wrote this sentence</w:t>
      </w:r>
      <w:del w:id="147" w:author="Fu, Caihong" w:date="2023-12-13T14:14:00Z">
        <w:r w:rsidR="00EC7F3F" w:rsidDel="00C05742">
          <w:rPr>
            <w:rFonts w:ascii="Arial" w:hAnsi="Arial" w:cs="Arial"/>
            <w:b/>
            <w:bCs/>
            <w:color w:val="222222"/>
            <w:shd w:val="clear" w:color="auto" w:fill="FFFFFF"/>
          </w:rPr>
          <w:delText>, hopefully it’s a little bit better to understand</w:delText>
        </w:r>
        <w:r w:rsidR="00272C27" w:rsidDel="00C05742">
          <w:rPr>
            <w:rFonts w:ascii="Arial" w:hAnsi="Arial" w:cs="Arial"/>
            <w:b/>
            <w:bCs/>
            <w:color w:val="222222"/>
            <w:shd w:val="clear" w:color="auto" w:fill="FFFFFF"/>
          </w:rPr>
          <w:delText xml:space="preserve"> now.</w:delText>
        </w:r>
      </w:del>
      <w:r w:rsidR="00EC7F3F">
        <w:rPr>
          <w:rFonts w:ascii="Arial" w:hAnsi="Arial" w:cs="Arial"/>
          <w:b/>
          <w:bCs/>
          <w:color w:val="222222"/>
          <w:shd w:val="clear" w:color="auto" w:fill="FFFFFF"/>
        </w:rPr>
        <w:t xml:space="preserve"> “</w:t>
      </w:r>
      <w:r w:rsidR="00EC7F3F" w:rsidRPr="00EC7F3F">
        <w:rPr>
          <w:rFonts w:ascii="Arial" w:hAnsi="Arial" w:cs="Arial"/>
          <w:b/>
          <w:bCs/>
          <w:color w:val="222222"/>
          <w:shd w:val="clear" w:color="auto" w:fill="FFFFFF"/>
        </w:rPr>
        <w:t>Models with false alarms (bad models but appear to have good performance temporarily) will either demonstrate erratic behavior or deviate further from the observation.”</w:t>
      </w:r>
      <w:r w:rsidR="008160E5" w:rsidRPr="008160E5">
        <w:rPr>
          <w:rFonts w:ascii="Arial" w:hAnsi="Arial" w:cs="Arial"/>
          <w:b/>
          <w:bCs/>
          <w:color w:val="222222"/>
          <w:shd w:val="clear" w:color="auto" w:fill="FFFFFF"/>
        </w:rPr>
        <w:t xml:space="preserve"> </w:t>
      </w:r>
      <w:moveFromRangeStart w:id="148" w:author="Fu, Caihong" w:date="2023-12-13T14:12:00Z" w:name="move153369180"/>
      <w:moveFrom w:id="149" w:author="Fu, Caihong" w:date="2023-12-13T14:12:00Z">
        <w:r w:rsidR="008160E5" w:rsidDel="00C05742">
          <w:rPr>
            <w:rFonts w:ascii="Arial" w:hAnsi="Arial" w:cs="Arial"/>
            <w:b/>
            <w:bCs/>
            <w:color w:val="222222"/>
            <w:shd w:val="clear" w:color="auto" w:fill="FFFFFF"/>
          </w:rPr>
          <w:t>Thank you for your suggestion.</w:t>
        </w:r>
      </w:moveFrom>
      <w:moveFromRangeEnd w:id="148"/>
    </w:p>
    <w:p w14:paraId="1ADE9563" w14:textId="0260F665" w:rsidR="00D559DA" w:rsidRDefault="00D559DA" w:rsidP="00A550B2">
      <w:pPr>
        <w:spacing w:after="120" w:line="240" w:lineRule="auto"/>
        <w:rPr>
          <w:rFonts w:ascii="Arial" w:hAnsi="Arial" w:cs="Arial"/>
          <w:b/>
          <w:bCs/>
          <w:color w:val="222222"/>
          <w:shd w:val="clear" w:color="auto" w:fill="FFFFFF"/>
        </w:rPr>
      </w:pPr>
      <w:r>
        <w:rPr>
          <w:rFonts w:ascii="Arial" w:hAnsi="Arial" w:cs="Arial"/>
          <w:color w:val="222222"/>
        </w:rPr>
        <w:br/>
      </w:r>
      <w:r>
        <w:rPr>
          <w:rFonts w:ascii="Arial" w:hAnsi="Arial" w:cs="Arial"/>
          <w:color w:val="222222"/>
          <w:shd w:val="clear" w:color="auto" w:fill="FFFFFF"/>
        </w:rPr>
        <w:t xml:space="preserve">6. On lines 281-286, while better performance of the forecast in 2022 and 2023 vs 2021 is worth mentioning, I think the wording needs to be more cautious given the limited ability to infer much </w:t>
      </w:r>
      <w:r>
        <w:rPr>
          <w:rFonts w:ascii="Arial" w:hAnsi="Arial" w:cs="Arial"/>
          <w:color w:val="222222"/>
          <w:shd w:val="clear" w:color="auto" w:fill="FFFFFF"/>
        </w:rPr>
        <w:lastRenderedPageBreak/>
        <w:t>about forecast performance based on n=1 or n=2. I'd also be cautious about attributing all of the observed improvement to the use of Taylor diagrams per se.</w:t>
      </w:r>
      <w:r>
        <w:rPr>
          <w:rFonts w:ascii="Arial" w:hAnsi="Arial" w:cs="Arial"/>
          <w:color w:val="222222"/>
        </w:rPr>
        <w:br/>
      </w:r>
      <w:r>
        <w:rPr>
          <w:rFonts w:ascii="Arial" w:hAnsi="Arial" w:cs="Arial"/>
          <w:b/>
          <w:bCs/>
          <w:color w:val="222222"/>
          <w:shd w:val="clear" w:color="auto" w:fill="FFFFFF"/>
        </w:rPr>
        <w:t>[12]</w:t>
      </w:r>
      <w:r w:rsidRPr="00D559DA">
        <w:rPr>
          <w:rFonts w:ascii="Arial" w:hAnsi="Arial" w:cs="Arial"/>
          <w:b/>
          <w:bCs/>
          <w:color w:val="222222"/>
          <w:shd w:val="clear" w:color="auto" w:fill="FFFFFF"/>
        </w:rPr>
        <w:t xml:space="preserve">Response: We </w:t>
      </w:r>
      <w:r w:rsidR="008926E1">
        <w:rPr>
          <w:rFonts w:ascii="Arial" w:hAnsi="Arial" w:cs="Arial"/>
          <w:b/>
          <w:bCs/>
          <w:color w:val="222222"/>
          <w:shd w:val="clear" w:color="auto" w:fill="FFFFFF"/>
        </w:rPr>
        <w:t xml:space="preserve">agree with the reviewer and </w:t>
      </w:r>
      <w:r w:rsidR="007D212F">
        <w:rPr>
          <w:rFonts w:ascii="Arial" w:hAnsi="Arial" w:cs="Arial"/>
          <w:b/>
          <w:bCs/>
          <w:color w:val="222222"/>
          <w:shd w:val="clear" w:color="auto" w:fill="FFFFFF"/>
        </w:rPr>
        <w:t>added another</w:t>
      </w:r>
      <w:r w:rsidR="008926E1">
        <w:rPr>
          <w:rFonts w:ascii="Arial" w:hAnsi="Arial" w:cs="Arial"/>
          <w:b/>
          <w:bCs/>
          <w:color w:val="222222"/>
          <w:shd w:val="clear" w:color="auto" w:fill="FFFFFF"/>
        </w:rPr>
        <w:t xml:space="preserve"> sentence</w:t>
      </w:r>
      <w:r w:rsidR="007D212F">
        <w:rPr>
          <w:rFonts w:ascii="Arial" w:hAnsi="Arial" w:cs="Arial"/>
          <w:b/>
          <w:bCs/>
          <w:color w:val="222222"/>
          <w:shd w:val="clear" w:color="auto" w:fill="FFFFFF"/>
        </w:rPr>
        <w:t xml:space="preserve"> after this paragraph</w:t>
      </w:r>
      <w:del w:id="150" w:author="Fu, Caihong" w:date="2023-12-13T14:16:00Z">
        <w:r w:rsidR="008926E1" w:rsidDel="00DF577C">
          <w:rPr>
            <w:rFonts w:ascii="Arial" w:hAnsi="Arial" w:cs="Arial"/>
            <w:b/>
            <w:bCs/>
            <w:color w:val="222222"/>
            <w:shd w:val="clear" w:color="auto" w:fill="FFFFFF"/>
          </w:rPr>
          <w:delText>.</w:delText>
        </w:r>
        <w:r w:rsidR="00A84171" w:rsidDel="00DF577C">
          <w:rPr>
            <w:rFonts w:ascii="Arial" w:hAnsi="Arial" w:cs="Arial"/>
            <w:b/>
            <w:bCs/>
            <w:color w:val="222222"/>
            <w:shd w:val="clear" w:color="auto" w:fill="FFFFFF"/>
          </w:rPr>
          <w:delText xml:space="preserve"> </w:delText>
        </w:r>
      </w:del>
      <w:ins w:id="151" w:author="Fu, Caihong" w:date="2023-12-13T14:16:00Z">
        <w:r w:rsidR="00DF577C">
          <w:rPr>
            <w:rFonts w:ascii="Arial" w:hAnsi="Arial" w:cs="Arial"/>
            <w:b/>
            <w:bCs/>
            <w:color w:val="222222"/>
            <w:shd w:val="clear" w:color="auto" w:fill="FFFFFF"/>
          </w:rPr>
          <w:t xml:space="preserve">: </w:t>
        </w:r>
      </w:ins>
      <w:r w:rsidR="00A84171">
        <w:rPr>
          <w:rFonts w:ascii="Arial" w:hAnsi="Arial" w:cs="Arial"/>
          <w:b/>
          <w:bCs/>
          <w:color w:val="222222"/>
          <w:shd w:val="clear" w:color="auto" w:fill="FFFFFF"/>
        </w:rPr>
        <w:t>“</w:t>
      </w:r>
      <w:r w:rsidR="00A84171" w:rsidRPr="00A84171">
        <w:rPr>
          <w:rFonts w:ascii="Arial" w:hAnsi="Arial" w:cs="Arial"/>
          <w:b/>
          <w:bCs/>
          <w:color w:val="222222"/>
          <w:shd w:val="clear" w:color="auto" w:fill="FFFFFF"/>
        </w:rPr>
        <w:t xml:space="preserve">Although the evaluation period is </w:t>
      </w:r>
      <w:r w:rsidR="00ED4B56" w:rsidRPr="00ED4B56">
        <w:rPr>
          <w:rFonts w:ascii="Arial" w:hAnsi="Arial" w:cs="Arial"/>
          <w:b/>
          <w:bCs/>
          <w:color w:val="222222"/>
          <w:shd w:val="clear" w:color="auto" w:fill="FFFFFF"/>
        </w:rPr>
        <w:t>not long enough to make a conclusion</w:t>
      </w:r>
      <w:r w:rsidR="00A84171" w:rsidRPr="00A84171">
        <w:rPr>
          <w:rFonts w:ascii="Arial" w:hAnsi="Arial" w:cs="Arial"/>
          <w:b/>
          <w:bCs/>
          <w:color w:val="222222"/>
          <w:shd w:val="clear" w:color="auto" w:fill="FFFFFF"/>
        </w:rPr>
        <w:t>, it would be interesting to continue monitoring the performance of this implementation in the near future.”</w:t>
      </w:r>
    </w:p>
    <w:p w14:paraId="21892A9D" w14:textId="77777777" w:rsidR="00D559DA" w:rsidRDefault="00D559DA" w:rsidP="00A550B2">
      <w:pPr>
        <w:spacing w:after="120" w:line="240" w:lineRule="auto"/>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7. Some of the added text (e.g. lines 392-396, 405-406, and 423-426) does not flow as well as the previous text, it may have been written hastily, and minor revisions for clarity for the recently added text might be considered.</w:t>
      </w:r>
    </w:p>
    <w:p w14:paraId="75A8DEB1" w14:textId="0942CF68" w:rsidR="003C68B7" w:rsidRDefault="00D559DA" w:rsidP="00A550B2">
      <w:pPr>
        <w:spacing w:after="120" w:line="240" w:lineRule="auto"/>
        <w:rPr>
          <w:rFonts w:ascii="Arial" w:hAnsi="Arial" w:cs="Arial"/>
          <w:color w:val="222222"/>
          <w:shd w:val="clear" w:color="auto" w:fill="FFFFFF"/>
        </w:rPr>
      </w:pPr>
      <w:r w:rsidRPr="00B92D21">
        <w:rPr>
          <w:rFonts w:ascii="Arial" w:hAnsi="Arial" w:cs="Arial"/>
          <w:b/>
          <w:bCs/>
          <w:color w:val="222222"/>
          <w:highlight w:val="yellow"/>
          <w:shd w:val="clear" w:color="auto" w:fill="FFFFFF"/>
        </w:rPr>
        <w:t xml:space="preserve">[13]Response: </w:t>
      </w:r>
      <w:del w:id="152" w:author="Fu, Caihong" w:date="2023-12-13T14:49:00Z">
        <w:r w:rsidR="00FB7C7E" w:rsidDel="00EC40FB">
          <w:rPr>
            <w:rFonts w:ascii="Arial" w:hAnsi="Arial" w:cs="Arial"/>
            <w:b/>
            <w:bCs/>
            <w:color w:val="222222"/>
            <w:highlight w:val="yellow"/>
            <w:shd w:val="clear" w:color="auto" w:fill="FFFFFF"/>
          </w:rPr>
          <w:delText>Please help if you can, this comment is vague</w:delText>
        </w:r>
        <w:r w:rsidRPr="00B92D21" w:rsidDel="00EC40FB">
          <w:rPr>
            <w:rFonts w:ascii="Arial" w:hAnsi="Arial" w:cs="Arial"/>
            <w:b/>
            <w:bCs/>
            <w:color w:val="222222"/>
            <w:highlight w:val="yellow"/>
            <w:shd w:val="clear" w:color="auto" w:fill="FFFFFF"/>
          </w:rPr>
          <w:delText>.</w:delText>
        </w:r>
      </w:del>
      <w:ins w:id="153" w:author="Fu, Caihong" w:date="2023-12-13T14:49:00Z">
        <w:r w:rsidR="00EC40FB">
          <w:rPr>
            <w:rFonts w:ascii="Arial" w:hAnsi="Arial" w:cs="Arial"/>
            <w:b/>
            <w:bCs/>
            <w:color w:val="222222"/>
            <w:shd w:val="clear" w:color="auto" w:fill="FFFFFF"/>
          </w:rPr>
          <w:t xml:space="preserve">Thanks for your careful review. We have revised </w:t>
        </w:r>
      </w:ins>
      <w:ins w:id="154" w:author="Fu, Caihong" w:date="2023-12-13T14:50:00Z">
        <w:r w:rsidR="00EC40FB">
          <w:rPr>
            <w:rFonts w:ascii="Arial" w:hAnsi="Arial" w:cs="Arial"/>
            <w:b/>
            <w:bCs/>
            <w:color w:val="222222"/>
            <w:shd w:val="clear" w:color="auto" w:fill="FFFFFF"/>
          </w:rPr>
          <w:t xml:space="preserve">the text (lines 411-420, 429-431, </w:t>
        </w:r>
      </w:ins>
      <w:ins w:id="155" w:author="Fu, Caihong" w:date="2023-12-13T15:16:00Z">
        <w:r w:rsidR="00065C30">
          <w:rPr>
            <w:rFonts w:ascii="Arial" w:hAnsi="Arial" w:cs="Arial"/>
            <w:b/>
            <w:bCs/>
            <w:color w:val="222222"/>
            <w:shd w:val="clear" w:color="auto" w:fill="FFFFFF"/>
          </w:rPr>
          <w:t>445-4</w:t>
        </w:r>
      </w:ins>
      <w:ins w:id="156" w:author="Fu, Caihong" w:date="2023-12-13T15:20:00Z">
        <w:r w:rsidR="00D6695A">
          <w:rPr>
            <w:rFonts w:ascii="Arial" w:hAnsi="Arial" w:cs="Arial"/>
            <w:b/>
            <w:bCs/>
            <w:color w:val="222222"/>
            <w:shd w:val="clear" w:color="auto" w:fill="FFFFFF"/>
          </w:rPr>
          <w:t>64</w:t>
        </w:r>
      </w:ins>
      <w:ins w:id="157" w:author="Fu, Caihong" w:date="2023-12-13T15:30:00Z">
        <w:r w:rsidR="003E22C8">
          <w:rPr>
            <w:rFonts w:ascii="Arial" w:hAnsi="Arial" w:cs="Arial"/>
            <w:b/>
            <w:bCs/>
            <w:color w:val="222222"/>
            <w:shd w:val="clear" w:color="auto" w:fill="FFFFFF"/>
          </w:rPr>
          <w:t>, 501-511</w:t>
        </w:r>
      </w:ins>
      <w:ins w:id="158" w:author="Fu, Caihong" w:date="2023-12-13T15:20:00Z">
        <w:r w:rsidR="00D6695A">
          <w:rPr>
            <w:rFonts w:ascii="Arial" w:hAnsi="Arial" w:cs="Arial"/>
            <w:b/>
            <w:bCs/>
            <w:color w:val="222222"/>
            <w:shd w:val="clear" w:color="auto" w:fill="FFFFFF"/>
          </w:rPr>
          <w:t>)</w:t>
        </w:r>
      </w:ins>
      <w:ins w:id="159" w:author="Fu, Caihong" w:date="2023-12-13T14:49:00Z">
        <w:r w:rsidR="00EC40FB">
          <w:rPr>
            <w:rFonts w:ascii="Arial" w:hAnsi="Arial" w:cs="Arial"/>
            <w:b/>
            <w:bCs/>
            <w:color w:val="222222"/>
            <w:shd w:val="clear" w:color="auto" w:fill="FFFFFF"/>
          </w:rPr>
          <w:t xml:space="preserve"> </w:t>
        </w:r>
      </w:ins>
      <w:ins w:id="160" w:author="Fu, Caihong" w:date="2023-12-13T15:30:00Z">
        <w:r w:rsidR="009341E9">
          <w:rPr>
            <w:rFonts w:ascii="Arial" w:hAnsi="Arial" w:cs="Arial"/>
            <w:b/>
            <w:bCs/>
            <w:color w:val="222222"/>
            <w:shd w:val="clear" w:color="auto" w:fill="FFFFFF"/>
          </w:rPr>
          <w:t xml:space="preserve">for </w:t>
        </w:r>
      </w:ins>
      <w:ins w:id="161" w:author="Fu, Caihong" w:date="2023-12-13T15:31:00Z">
        <w:r w:rsidR="009341E9">
          <w:rPr>
            <w:rFonts w:ascii="Arial" w:hAnsi="Arial" w:cs="Arial"/>
            <w:b/>
            <w:bCs/>
            <w:color w:val="222222"/>
            <w:shd w:val="clear" w:color="auto" w:fill="FFFFFF"/>
          </w:rPr>
          <w:t xml:space="preserve">clarity and </w:t>
        </w:r>
      </w:ins>
      <w:ins w:id="162" w:author="Fu, Caihong" w:date="2023-12-13T15:30:00Z">
        <w:r w:rsidR="009341E9">
          <w:rPr>
            <w:rFonts w:ascii="Arial" w:hAnsi="Arial" w:cs="Arial"/>
            <w:b/>
            <w:bCs/>
            <w:color w:val="222222"/>
            <w:shd w:val="clear" w:color="auto" w:fill="FFFFFF"/>
          </w:rPr>
          <w:t>bet</w:t>
        </w:r>
      </w:ins>
      <w:ins w:id="163" w:author="Fu, Caihong" w:date="2023-12-13T15:31:00Z">
        <w:r w:rsidR="009341E9">
          <w:rPr>
            <w:rFonts w:ascii="Arial" w:hAnsi="Arial" w:cs="Arial"/>
            <w:b/>
            <w:bCs/>
            <w:color w:val="222222"/>
            <w:shd w:val="clear" w:color="auto" w:fill="FFFFFF"/>
          </w:rPr>
          <w:t>ter flow.</w:t>
        </w:r>
      </w:ins>
      <w:r>
        <w:rPr>
          <w:rFonts w:ascii="Arial" w:hAnsi="Arial" w:cs="Arial"/>
          <w:color w:val="222222"/>
        </w:rPr>
        <w:br/>
      </w:r>
      <w:r>
        <w:rPr>
          <w:rFonts w:ascii="Arial" w:hAnsi="Arial" w:cs="Arial"/>
          <w:color w:val="222222"/>
        </w:rPr>
        <w:br/>
      </w:r>
      <w:r>
        <w:rPr>
          <w:rFonts w:ascii="Arial" w:hAnsi="Arial" w:cs="Arial"/>
          <w:color w:val="222222"/>
          <w:shd w:val="clear" w:color="auto" w:fill="FFFFFF"/>
        </w:rPr>
        <w:t>Reviewer: 2</w:t>
      </w:r>
      <w:r>
        <w:rPr>
          <w:rFonts w:ascii="Arial" w:hAnsi="Arial" w:cs="Arial"/>
          <w:color w:val="222222"/>
        </w:rPr>
        <w:br/>
      </w:r>
      <w:r>
        <w:rPr>
          <w:rFonts w:ascii="Arial" w:hAnsi="Arial" w:cs="Arial"/>
          <w:color w:val="222222"/>
        </w:rPr>
        <w:br/>
      </w:r>
      <w:r>
        <w:rPr>
          <w:rFonts w:ascii="Arial" w:hAnsi="Arial" w:cs="Arial"/>
          <w:color w:val="222222"/>
          <w:shd w:val="clear" w:color="auto" w:fill="FFFFFF"/>
        </w:rPr>
        <w:t>Comments to the Author</w:t>
      </w:r>
      <w:r>
        <w:rPr>
          <w:rFonts w:ascii="Arial" w:hAnsi="Arial" w:cs="Arial"/>
          <w:color w:val="222222"/>
        </w:rPr>
        <w:br/>
      </w:r>
      <w:r>
        <w:rPr>
          <w:rFonts w:ascii="Arial" w:hAnsi="Arial" w:cs="Arial"/>
          <w:color w:val="222222"/>
          <w:shd w:val="clear" w:color="auto" w:fill="FFFFFF"/>
        </w:rPr>
        <w:t>The authors have one a great job responding to the first round of reviews. I appreciated the expanded technical discussion of some of the novel methods being used (Taylor diagrams, standard deviation as a forecast metric), and the broader treatment of different forecast approaches throughout the manuscript. It was also good to see some model diagnostics and output in the supplementary materials. The revised discussion is better suited to the results of the study and the authors have presented the appropriate caveats additional considerations to their work. I think the manuscript is acceptable for publication in its present revised form.</w:t>
      </w:r>
    </w:p>
    <w:p w14:paraId="10ED6C96" w14:textId="5AD8D15D" w:rsidR="00D559DA" w:rsidRPr="005E6239" w:rsidRDefault="00D559DA" w:rsidP="00D559DA">
      <w:pPr>
        <w:spacing w:after="120" w:line="240" w:lineRule="auto"/>
      </w:pPr>
      <w:r>
        <w:rPr>
          <w:rFonts w:ascii="Arial" w:hAnsi="Arial" w:cs="Arial"/>
          <w:b/>
          <w:bCs/>
          <w:color w:val="222222"/>
          <w:shd w:val="clear" w:color="auto" w:fill="FFFFFF"/>
        </w:rPr>
        <w:t>[14]</w:t>
      </w:r>
      <w:r w:rsidRPr="00D559DA">
        <w:rPr>
          <w:rFonts w:ascii="Arial" w:hAnsi="Arial" w:cs="Arial"/>
          <w:b/>
          <w:bCs/>
          <w:color w:val="222222"/>
          <w:shd w:val="clear" w:color="auto" w:fill="FFFFFF"/>
        </w:rPr>
        <w:t xml:space="preserve">Response: We </w:t>
      </w:r>
      <w:r>
        <w:rPr>
          <w:rFonts w:ascii="Arial" w:hAnsi="Arial" w:cs="Arial"/>
          <w:b/>
          <w:bCs/>
          <w:color w:val="222222"/>
          <w:shd w:val="clear" w:color="auto" w:fill="FFFFFF"/>
        </w:rPr>
        <w:t xml:space="preserve">appreciate Review 2 taking time </w:t>
      </w:r>
      <w:ins w:id="164" w:author="Fu, Caihong" w:date="2023-12-13T15:32:00Z">
        <w:r w:rsidR="00BB6CF1">
          <w:rPr>
            <w:rFonts w:ascii="Arial" w:hAnsi="Arial" w:cs="Arial"/>
            <w:b/>
            <w:bCs/>
            <w:color w:val="222222"/>
            <w:shd w:val="clear" w:color="auto" w:fill="FFFFFF"/>
          </w:rPr>
          <w:t xml:space="preserve">to </w:t>
        </w:r>
      </w:ins>
      <w:r>
        <w:rPr>
          <w:rFonts w:ascii="Arial" w:hAnsi="Arial" w:cs="Arial"/>
          <w:b/>
          <w:bCs/>
          <w:color w:val="222222"/>
          <w:shd w:val="clear" w:color="auto" w:fill="FFFFFF"/>
        </w:rPr>
        <w:t>read this manuscript again and provide positive feedback</w:t>
      </w:r>
      <w:r w:rsidRPr="00D559DA">
        <w:rPr>
          <w:rFonts w:ascii="Arial" w:hAnsi="Arial" w:cs="Arial"/>
          <w:b/>
          <w:bCs/>
          <w:color w:val="222222"/>
          <w:shd w:val="clear" w:color="auto" w:fill="FFFFFF"/>
        </w:rPr>
        <w:t>.</w:t>
      </w:r>
      <w:r w:rsidR="007D212F">
        <w:rPr>
          <w:rFonts w:ascii="Arial" w:hAnsi="Arial" w:cs="Arial"/>
          <w:b/>
          <w:bCs/>
          <w:color w:val="222222"/>
          <w:shd w:val="clear" w:color="auto" w:fill="FFFFFF"/>
        </w:rPr>
        <w:t xml:space="preserve"> Thank you.</w:t>
      </w:r>
    </w:p>
    <w:sectPr w:rsidR="00D559DA" w:rsidRPr="005E6239">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12F4C" w14:textId="77777777" w:rsidR="00D51E3A" w:rsidRDefault="00D51E3A" w:rsidP="00FF5C3A">
      <w:pPr>
        <w:spacing w:after="0" w:line="240" w:lineRule="auto"/>
      </w:pPr>
      <w:r>
        <w:separator/>
      </w:r>
    </w:p>
  </w:endnote>
  <w:endnote w:type="continuationSeparator" w:id="0">
    <w:p w14:paraId="141B27DB" w14:textId="77777777" w:rsidR="00D51E3A" w:rsidRDefault="00D51E3A" w:rsidP="00FF5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165" w:author="Liu, Qi" w:date="2023-09-23T15:57:00Z"/>
  <w:sdt>
    <w:sdtPr>
      <w:id w:val="-1190908368"/>
      <w:docPartObj>
        <w:docPartGallery w:val="Page Numbers (Bottom of Page)"/>
        <w:docPartUnique/>
      </w:docPartObj>
    </w:sdtPr>
    <w:sdtEndPr>
      <w:rPr>
        <w:noProof/>
      </w:rPr>
    </w:sdtEndPr>
    <w:sdtContent>
      <w:customXmlInsRangeEnd w:id="165"/>
      <w:p w14:paraId="54E11D0B" w14:textId="0F659793" w:rsidR="00FF5C3A" w:rsidRDefault="00FF5C3A">
        <w:pPr>
          <w:pStyle w:val="Footer"/>
          <w:jc w:val="center"/>
          <w:rPr>
            <w:ins w:id="166" w:author="Liu, Qi" w:date="2023-09-23T15:57:00Z"/>
          </w:rPr>
        </w:pPr>
        <w:ins w:id="167" w:author="Liu, Qi" w:date="2023-09-23T15:57:00Z">
          <w:r>
            <w:fldChar w:fldCharType="begin"/>
          </w:r>
          <w:r>
            <w:instrText xml:space="preserve"> PAGE   \* MERGEFORMAT </w:instrText>
          </w:r>
          <w:r>
            <w:fldChar w:fldCharType="separate"/>
          </w:r>
          <w:r>
            <w:rPr>
              <w:noProof/>
            </w:rPr>
            <w:t>2</w:t>
          </w:r>
          <w:r>
            <w:rPr>
              <w:noProof/>
            </w:rPr>
            <w:fldChar w:fldCharType="end"/>
          </w:r>
        </w:ins>
      </w:p>
      <w:customXmlInsRangeStart w:id="168" w:author="Liu, Qi" w:date="2023-09-23T15:57:00Z"/>
    </w:sdtContent>
  </w:sdt>
  <w:customXmlInsRangeEnd w:id="168"/>
  <w:p w14:paraId="00C50D48" w14:textId="77777777" w:rsidR="00FF5C3A" w:rsidRDefault="00FF5C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4AE1B" w14:textId="77777777" w:rsidR="00D51E3A" w:rsidRDefault="00D51E3A" w:rsidP="00FF5C3A">
      <w:pPr>
        <w:spacing w:after="0" w:line="240" w:lineRule="auto"/>
      </w:pPr>
      <w:r>
        <w:separator/>
      </w:r>
    </w:p>
  </w:footnote>
  <w:footnote w:type="continuationSeparator" w:id="0">
    <w:p w14:paraId="47A443C4" w14:textId="77777777" w:rsidR="00D51E3A" w:rsidRDefault="00D51E3A" w:rsidP="00FF5C3A">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u, Caihong">
    <w15:presenceInfo w15:providerId="AD" w15:userId="S::Caihong.Fu@dfo-mpo.gc.ca::af4f083f-55b4-45ef-b3b0-6b237a9d3cb5"/>
  </w15:person>
  <w15:person w15:author="Liu, Qi">
    <w15:presenceInfo w15:providerId="AD" w15:userId="S::Qi.Liu@dfo-mpo.gc.ca::5177f87f-c4fb-4d9a-a2b8-fd3698fd0c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E40"/>
    <w:rsid w:val="00006F3D"/>
    <w:rsid w:val="000314F0"/>
    <w:rsid w:val="00031F57"/>
    <w:rsid w:val="00032392"/>
    <w:rsid w:val="00033318"/>
    <w:rsid w:val="00045337"/>
    <w:rsid w:val="000464A3"/>
    <w:rsid w:val="0005521D"/>
    <w:rsid w:val="00065C30"/>
    <w:rsid w:val="00070653"/>
    <w:rsid w:val="00074158"/>
    <w:rsid w:val="00093939"/>
    <w:rsid w:val="000A7936"/>
    <w:rsid w:val="000B0380"/>
    <w:rsid w:val="000C7A35"/>
    <w:rsid w:val="000E31F3"/>
    <w:rsid w:val="00117659"/>
    <w:rsid w:val="00124DB9"/>
    <w:rsid w:val="00145718"/>
    <w:rsid w:val="0014617F"/>
    <w:rsid w:val="001518F9"/>
    <w:rsid w:val="001858C5"/>
    <w:rsid w:val="00197C49"/>
    <w:rsid w:val="001B207E"/>
    <w:rsid w:val="001C1234"/>
    <w:rsid w:val="001D2F4B"/>
    <w:rsid w:val="001E31C2"/>
    <w:rsid w:val="001E6A61"/>
    <w:rsid w:val="001E7DF6"/>
    <w:rsid w:val="0020238C"/>
    <w:rsid w:val="0020281A"/>
    <w:rsid w:val="00205ED3"/>
    <w:rsid w:val="002423A4"/>
    <w:rsid w:val="00265BDD"/>
    <w:rsid w:val="0026600F"/>
    <w:rsid w:val="00271E61"/>
    <w:rsid w:val="00272C27"/>
    <w:rsid w:val="002746DD"/>
    <w:rsid w:val="002828D0"/>
    <w:rsid w:val="002B091D"/>
    <w:rsid w:val="002B6876"/>
    <w:rsid w:val="002C3B7B"/>
    <w:rsid w:val="002D6806"/>
    <w:rsid w:val="002E3CCF"/>
    <w:rsid w:val="002E5B71"/>
    <w:rsid w:val="002F65C1"/>
    <w:rsid w:val="00307EC7"/>
    <w:rsid w:val="00315DC5"/>
    <w:rsid w:val="003416F8"/>
    <w:rsid w:val="003808B9"/>
    <w:rsid w:val="00395A5D"/>
    <w:rsid w:val="003A3AD2"/>
    <w:rsid w:val="003A4AFF"/>
    <w:rsid w:val="003B1562"/>
    <w:rsid w:val="003C1651"/>
    <w:rsid w:val="003C68B7"/>
    <w:rsid w:val="003C75C5"/>
    <w:rsid w:val="003E216F"/>
    <w:rsid w:val="003E22C8"/>
    <w:rsid w:val="003E5830"/>
    <w:rsid w:val="004043DA"/>
    <w:rsid w:val="00417337"/>
    <w:rsid w:val="004179EE"/>
    <w:rsid w:val="00423260"/>
    <w:rsid w:val="004306E0"/>
    <w:rsid w:val="00441973"/>
    <w:rsid w:val="00452CCA"/>
    <w:rsid w:val="004538F1"/>
    <w:rsid w:val="0048506A"/>
    <w:rsid w:val="00490E4B"/>
    <w:rsid w:val="004B0A51"/>
    <w:rsid w:val="004C2035"/>
    <w:rsid w:val="004D3998"/>
    <w:rsid w:val="004D3FBB"/>
    <w:rsid w:val="004D79A5"/>
    <w:rsid w:val="005178B0"/>
    <w:rsid w:val="00517BAA"/>
    <w:rsid w:val="005332D7"/>
    <w:rsid w:val="00543DAC"/>
    <w:rsid w:val="00550F08"/>
    <w:rsid w:val="00555067"/>
    <w:rsid w:val="005624C4"/>
    <w:rsid w:val="00564B29"/>
    <w:rsid w:val="005676B7"/>
    <w:rsid w:val="0059055C"/>
    <w:rsid w:val="0059692E"/>
    <w:rsid w:val="005C7335"/>
    <w:rsid w:val="005E1D8C"/>
    <w:rsid w:val="005E6239"/>
    <w:rsid w:val="005F01AE"/>
    <w:rsid w:val="005F5651"/>
    <w:rsid w:val="006043C4"/>
    <w:rsid w:val="006068D2"/>
    <w:rsid w:val="00607239"/>
    <w:rsid w:val="0061728D"/>
    <w:rsid w:val="00617414"/>
    <w:rsid w:val="0061761D"/>
    <w:rsid w:val="00617EF4"/>
    <w:rsid w:val="00623265"/>
    <w:rsid w:val="006264EF"/>
    <w:rsid w:val="00643CCF"/>
    <w:rsid w:val="006623F7"/>
    <w:rsid w:val="00680D49"/>
    <w:rsid w:val="00685880"/>
    <w:rsid w:val="00686EE7"/>
    <w:rsid w:val="006A4471"/>
    <w:rsid w:val="006C3F30"/>
    <w:rsid w:val="006D33AC"/>
    <w:rsid w:val="006E510B"/>
    <w:rsid w:val="006E5426"/>
    <w:rsid w:val="006F7C3A"/>
    <w:rsid w:val="00720870"/>
    <w:rsid w:val="00727A18"/>
    <w:rsid w:val="00740698"/>
    <w:rsid w:val="00771514"/>
    <w:rsid w:val="00775EF5"/>
    <w:rsid w:val="00797A68"/>
    <w:rsid w:val="00797C76"/>
    <w:rsid w:val="007B5EE1"/>
    <w:rsid w:val="007C0950"/>
    <w:rsid w:val="007D212F"/>
    <w:rsid w:val="007F32E3"/>
    <w:rsid w:val="00804EA3"/>
    <w:rsid w:val="008105E8"/>
    <w:rsid w:val="008153E3"/>
    <w:rsid w:val="008160E5"/>
    <w:rsid w:val="00816FCB"/>
    <w:rsid w:val="0085214B"/>
    <w:rsid w:val="0085222A"/>
    <w:rsid w:val="00852808"/>
    <w:rsid w:val="00860ACD"/>
    <w:rsid w:val="008926E1"/>
    <w:rsid w:val="008A435F"/>
    <w:rsid w:val="008D7A9F"/>
    <w:rsid w:val="0090039A"/>
    <w:rsid w:val="00900F6F"/>
    <w:rsid w:val="00915E51"/>
    <w:rsid w:val="009235FE"/>
    <w:rsid w:val="00924727"/>
    <w:rsid w:val="009321C1"/>
    <w:rsid w:val="009341E9"/>
    <w:rsid w:val="009458B6"/>
    <w:rsid w:val="009471A6"/>
    <w:rsid w:val="009709B0"/>
    <w:rsid w:val="00971461"/>
    <w:rsid w:val="0098022C"/>
    <w:rsid w:val="00983BA1"/>
    <w:rsid w:val="00986721"/>
    <w:rsid w:val="009B2ECB"/>
    <w:rsid w:val="009C0D5A"/>
    <w:rsid w:val="009D16F2"/>
    <w:rsid w:val="009D1990"/>
    <w:rsid w:val="009E03C3"/>
    <w:rsid w:val="009E3A93"/>
    <w:rsid w:val="009E4A27"/>
    <w:rsid w:val="009F4470"/>
    <w:rsid w:val="00A104A6"/>
    <w:rsid w:val="00A41161"/>
    <w:rsid w:val="00A43A97"/>
    <w:rsid w:val="00A550B2"/>
    <w:rsid w:val="00A60967"/>
    <w:rsid w:val="00A640D5"/>
    <w:rsid w:val="00A70A52"/>
    <w:rsid w:val="00A74AC9"/>
    <w:rsid w:val="00A77FA0"/>
    <w:rsid w:val="00A83043"/>
    <w:rsid w:val="00A84171"/>
    <w:rsid w:val="00AB0BEB"/>
    <w:rsid w:val="00AB2A30"/>
    <w:rsid w:val="00AC4B5B"/>
    <w:rsid w:val="00AC7928"/>
    <w:rsid w:val="00AD18DD"/>
    <w:rsid w:val="00AD2AB7"/>
    <w:rsid w:val="00AF5047"/>
    <w:rsid w:val="00AF5E22"/>
    <w:rsid w:val="00B03188"/>
    <w:rsid w:val="00B04868"/>
    <w:rsid w:val="00B2570A"/>
    <w:rsid w:val="00B267F1"/>
    <w:rsid w:val="00B270B5"/>
    <w:rsid w:val="00B41C4B"/>
    <w:rsid w:val="00B508E8"/>
    <w:rsid w:val="00B53838"/>
    <w:rsid w:val="00B549DD"/>
    <w:rsid w:val="00B55891"/>
    <w:rsid w:val="00B613D0"/>
    <w:rsid w:val="00B74EC3"/>
    <w:rsid w:val="00B7798D"/>
    <w:rsid w:val="00B92D21"/>
    <w:rsid w:val="00B936C8"/>
    <w:rsid w:val="00BA6F21"/>
    <w:rsid w:val="00BB6CF1"/>
    <w:rsid w:val="00BE2E40"/>
    <w:rsid w:val="00C010BB"/>
    <w:rsid w:val="00C03AA3"/>
    <w:rsid w:val="00C05742"/>
    <w:rsid w:val="00C14F19"/>
    <w:rsid w:val="00C27487"/>
    <w:rsid w:val="00C3288B"/>
    <w:rsid w:val="00C329DB"/>
    <w:rsid w:val="00C40FEB"/>
    <w:rsid w:val="00C42D61"/>
    <w:rsid w:val="00C464CF"/>
    <w:rsid w:val="00C60788"/>
    <w:rsid w:val="00C70FB0"/>
    <w:rsid w:val="00C820F8"/>
    <w:rsid w:val="00C8639E"/>
    <w:rsid w:val="00CA7419"/>
    <w:rsid w:val="00CB407B"/>
    <w:rsid w:val="00CC7F88"/>
    <w:rsid w:val="00CD1614"/>
    <w:rsid w:val="00CE5708"/>
    <w:rsid w:val="00CF16E7"/>
    <w:rsid w:val="00CF2FE0"/>
    <w:rsid w:val="00D007EE"/>
    <w:rsid w:val="00D16340"/>
    <w:rsid w:val="00D16E7E"/>
    <w:rsid w:val="00D26970"/>
    <w:rsid w:val="00D51E3A"/>
    <w:rsid w:val="00D555D8"/>
    <w:rsid w:val="00D559DA"/>
    <w:rsid w:val="00D57FC8"/>
    <w:rsid w:val="00D6695A"/>
    <w:rsid w:val="00D67115"/>
    <w:rsid w:val="00D672CA"/>
    <w:rsid w:val="00D8490C"/>
    <w:rsid w:val="00D85181"/>
    <w:rsid w:val="00D9623E"/>
    <w:rsid w:val="00DA195D"/>
    <w:rsid w:val="00DD1A19"/>
    <w:rsid w:val="00DD72AD"/>
    <w:rsid w:val="00DF577C"/>
    <w:rsid w:val="00DF5867"/>
    <w:rsid w:val="00E008E8"/>
    <w:rsid w:val="00E10525"/>
    <w:rsid w:val="00E150C5"/>
    <w:rsid w:val="00E16BA1"/>
    <w:rsid w:val="00E7083E"/>
    <w:rsid w:val="00E91C75"/>
    <w:rsid w:val="00EC1C4A"/>
    <w:rsid w:val="00EC40FB"/>
    <w:rsid w:val="00EC7F3F"/>
    <w:rsid w:val="00ED4B56"/>
    <w:rsid w:val="00F04780"/>
    <w:rsid w:val="00F04B9B"/>
    <w:rsid w:val="00F066E5"/>
    <w:rsid w:val="00F06A25"/>
    <w:rsid w:val="00F25DDC"/>
    <w:rsid w:val="00F3484C"/>
    <w:rsid w:val="00F5114E"/>
    <w:rsid w:val="00F5222E"/>
    <w:rsid w:val="00F52B3A"/>
    <w:rsid w:val="00F66AC8"/>
    <w:rsid w:val="00F7050B"/>
    <w:rsid w:val="00F825A6"/>
    <w:rsid w:val="00F825B7"/>
    <w:rsid w:val="00F932D8"/>
    <w:rsid w:val="00F9590D"/>
    <w:rsid w:val="00FA77A4"/>
    <w:rsid w:val="00FB7C7E"/>
    <w:rsid w:val="00FF5C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4EE4F"/>
  <w15:chartTrackingRefBased/>
  <w15:docId w15:val="{5A094C70-29FD-48B2-ACC1-20204DDA9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E03C3"/>
    <w:rPr>
      <w:b/>
      <w:bCs/>
    </w:rPr>
  </w:style>
  <w:style w:type="character" w:styleId="Hyperlink">
    <w:name w:val="Hyperlink"/>
    <w:basedOn w:val="DefaultParagraphFont"/>
    <w:uiPriority w:val="99"/>
    <w:unhideWhenUsed/>
    <w:rsid w:val="009E03C3"/>
    <w:rPr>
      <w:color w:val="0000FF"/>
      <w:u w:val="single"/>
    </w:rPr>
  </w:style>
  <w:style w:type="character" w:styleId="UnresolvedMention">
    <w:name w:val="Unresolved Mention"/>
    <w:basedOn w:val="DefaultParagraphFont"/>
    <w:uiPriority w:val="99"/>
    <w:semiHidden/>
    <w:unhideWhenUsed/>
    <w:rsid w:val="00A41161"/>
    <w:rPr>
      <w:color w:val="605E5C"/>
      <w:shd w:val="clear" w:color="auto" w:fill="E1DFDD"/>
    </w:rPr>
  </w:style>
  <w:style w:type="character" w:styleId="FollowedHyperlink">
    <w:name w:val="FollowedHyperlink"/>
    <w:basedOn w:val="DefaultParagraphFont"/>
    <w:uiPriority w:val="99"/>
    <w:semiHidden/>
    <w:unhideWhenUsed/>
    <w:rsid w:val="004D3998"/>
    <w:rPr>
      <w:color w:val="954F72" w:themeColor="followedHyperlink"/>
      <w:u w:val="single"/>
    </w:rPr>
  </w:style>
  <w:style w:type="paragraph" w:styleId="Revision">
    <w:name w:val="Revision"/>
    <w:hidden/>
    <w:uiPriority w:val="99"/>
    <w:semiHidden/>
    <w:rsid w:val="001B207E"/>
    <w:pPr>
      <w:spacing w:after="0" w:line="240" w:lineRule="auto"/>
    </w:pPr>
  </w:style>
  <w:style w:type="paragraph" w:styleId="Header">
    <w:name w:val="header"/>
    <w:basedOn w:val="Normal"/>
    <w:link w:val="HeaderChar"/>
    <w:uiPriority w:val="99"/>
    <w:unhideWhenUsed/>
    <w:rsid w:val="00FF5C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C3A"/>
  </w:style>
  <w:style w:type="paragraph" w:styleId="Footer">
    <w:name w:val="footer"/>
    <w:basedOn w:val="Normal"/>
    <w:link w:val="FooterChar"/>
    <w:uiPriority w:val="99"/>
    <w:unhideWhenUsed/>
    <w:rsid w:val="00FF5C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C3A"/>
  </w:style>
  <w:style w:type="character" w:styleId="CommentReference">
    <w:name w:val="annotation reference"/>
    <w:basedOn w:val="DefaultParagraphFont"/>
    <w:uiPriority w:val="99"/>
    <w:semiHidden/>
    <w:unhideWhenUsed/>
    <w:rsid w:val="00197C49"/>
    <w:rPr>
      <w:sz w:val="16"/>
      <w:szCs w:val="16"/>
    </w:rPr>
  </w:style>
  <w:style w:type="paragraph" w:styleId="CommentText">
    <w:name w:val="annotation text"/>
    <w:basedOn w:val="Normal"/>
    <w:link w:val="CommentTextChar"/>
    <w:uiPriority w:val="99"/>
    <w:unhideWhenUsed/>
    <w:rsid w:val="00197C49"/>
    <w:pPr>
      <w:spacing w:line="240" w:lineRule="auto"/>
    </w:pPr>
    <w:rPr>
      <w:sz w:val="20"/>
      <w:szCs w:val="20"/>
    </w:rPr>
  </w:style>
  <w:style w:type="character" w:customStyle="1" w:styleId="CommentTextChar">
    <w:name w:val="Comment Text Char"/>
    <w:basedOn w:val="DefaultParagraphFont"/>
    <w:link w:val="CommentText"/>
    <w:uiPriority w:val="99"/>
    <w:rsid w:val="00197C49"/>
    <w:rPr>
      <w:sz w:val="20"/>
      <w:szCs w:val="20"/>
    </w:rPr>
  </w:style>
  <w:style w:type="paragraph" w:styleId="CommentSubject">
    <w:name w:val="annotation subject"/>
    <w:basedOn w:val="CommentText"/>
    <w:next w:val="CommentText"/>
    <w:link w:val="CommentSubjectChar"/>
    <w:uiPriority w:val="99"/>
    <w:semiHidden/>
    <w:unhideWhenUsed/>
    <w:rsid w:val="00197C49"/>
    <w:rPr>
      <w:b/>
      <w:bCs/>
    </w:rPr>
  </w:style>
  <w:style w:type="character" w:customStyle="1" w:styleId="CommentSubjectChar">
    <w:name w:val="Comment Subject Char"/>
    <w:basedOn w:val="CommentTextChar"/>
    <w:link w:val="CommentSubject"/>
    <w:uiPriority w:val="99"/>
    <w:semiHidden/>
    <w:rsid w:val="00197C4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1634</Words>
  <Characters>9320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Yi</dc:creator>
  <cp:keywords/>
  <dc:description/>
  <cp:lastModifiedBy>Fu, Caihong</cp:lastModifiedBy>
  <cp:revision>4</cp:revision>
  <dcterms:created xsi:type="dcterms:W3CDTF">2023-12-16T15:56:00Z</dcterms:created>
  <dcterms:modified xsi:type="dcterms:W3CDTF">2023-12-16T18:18:00Z</dcterms:modified>
</cp:coreProperties>
</file>