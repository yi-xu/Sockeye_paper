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F63F1" w14:textId="16B40E0F" w:rsidR="00581FDD" w:rsidRPr="00884305" w:rsidRDefault="00FA663B" w:rsidP="00581FDD">
      <w:pPr>
        <w:pStyle w:val="Abstract"/>
        <w:rPr>
          <w:rFonts w:ascii="Arial" w:eastAsia="Times New Roman" w:hAnsi="Arial" w:cs="Arial"/>
          <w:sz w:val="22"/>
          <w:szCs w:val="22"/>
        </w:rPr>
      </w:pPr>
      <w:bookmarkStart w:id="0" w:name="_Hlk123113972"/>
      <w:bookmarkStart w:id="1" w:name="_Toc43819859"/>
      <w:r w:rsidRPr="00884305">
        <w:rPr>
          <w:rFonts w:ascii="Arial" w:eastAsia="Times New Roman" w:hAnsi="Arial" w:cs="Arial"/>
          <w:sz w:val="22"/>
          <w:szCs w:val="22"/>
        </w:rPr>
        <w:t>Assessing the Impact</w:t>
      </w:r>
      <w:ins w:id="2" w:author="Fu, Caihong" w:date="2023-01-31T09:13:00Z">
        <w:r w:rsidR="00100CCA">
          <w:rPr>
            <w:rFonts w:ascii="Arial" w:eastAsia="Times New Roman" w:hAnsi="Arial" w:cs="Arial"/>
            <w:sz w:val="22"/>
            <w:szCs w:val="22"/>
          </w:rPr>
          <w:t>s</w:t>
        </w:r>
      </w:ins>
      <w:r w:rsidRPr="00884305">
        <w:rPr>
          <w:rFonts w:ascii="Arial" w:eastAsia="Times New Roman" w:hAnsi="Arial" w:cs="Arial"/>
          <w:sz w:val="22"/>
          <w:szCs w:val="22"/>
        </w:rPr>
        <w:t xml:space="preserve"> of Environmental and Ecological Factors on the Performance of Fraser Sockeye Salmon Forecasts</w:t>
      </w:r>
    </w:p>
    <w:p w14:paraId="3C31F8DF" w14:textId="62199E37" w:rsidR="00FA663B" w:rsidRPr="00884305" w:rsidRDefault="00FA663B" w:rsidP="00FA663B">
      <w:pPr>
        <w:pStyle w:val="BodyText"/>
        <w:rPr>
          <w:rFonts w:cs="Arial"/>
          <w:szCs w:val="22"/>
        </w:rPr>
      </w:pPr>
    </w:p>
    <w:p w14:paraId="0645D872" w14:textId="707C66F5" w:rsidR="00FA663B" w:rsidRPr="00884305" w:rsidRDefault="00FA663B" w:rsidP="00FA663B">
      <w:pPr>
        <w:pStyle w:val="BodyText"/>
        <w:rPr>
          <w:rFonts w:cs="Arial"/>
          <w:szCs w:val="22"/>
          <w:lang w:val="fr-CA"/>
        </w:rPr>
      </w:pPr>
      <w:r w:rsidRPr="00884305">
        <w:rPr>
          <w:rFonts w:cs="Arial"/>
          <w:szCs w:val="22"/>
          <w:lang w:val="fr-CA"/>
        </w:rPr>
        <w:t>Yi Xu</w:t>
      </w:r>
      <w:r w:rsidRPr="00884305">
        <w:rPr>
          <w:rFonts w:cs="Arial"/>
          <w:szCs w:val="22"/>
          <w:vertAlign w:val="superscript"/>
          <w:lang w:val="fr-CA"/>
        </w:rPr>
        <w:t>1</w:t>
      </w:r>
      <w:r w:rsidRPr="00884305">
        <w:rPr>
          <w:rFonts w:cs="Arial"/>
          <w:szCs w:val="22"/>
          <w:lang w:val="fr-CA"/>
        </w:rPr>
        <w:t>, Qi Liu</w:t>
      </w:r>
      <w:r w:rsidRPr="00884305">
        <w:rPr>
          <w:rFonts w:cs="Arial"/>
          <w:szCs w:val="22"/>
          <w:vertAlign w:val="superscript"/>
          <w:lang w:val="fr-CA"/>
        </w:rPr>
        <w:t>2</w:t>
      </w:r>
      <w:r w:rsidRPr="00884305">
        <w:rPr>
          <w:rFonts w:cs="Arial"/>
          <w:szCs w:val="22"/>
          <w:lang w:val="fr-CA"/>
        </w:rPr>
        <w:t>, Caihong Fu</w:t>
      </w:r>
      <w:r w:rsidRPr="00884305">
        <w:rPr>
          <w:rFonts w:cs="Arial"/>
          <w:szCs w:val="22"/>
          <w:vertAlign w:val="superscript"/>
          <w:lang w:val="fr-CA"/>
        </w:rPr>
        <w:t>1</w:t>
      </w:r>
    </w:p>
    <w:p w14:paraId="26ECC8EF" w14:textId="2CFE2F8C" w:rsidR="00FA663B" w:rsidRPr="00884305" w:rsidRDefault="00AA193B" w:rsidP="00FA663B">
      <w:pPr>
        <w:pStyle w:val="BodyText"/>
        <w:rPr>
          <w:rFonts w:cs="Arial"/>
          <w:szCs w:val="22"/>
        </w:rPr>
      </w:pPr>
      <w:r w:rsidRPr="00884305">
        <w:rPr>
          <w:rFonts w:cs="Arial"/>
          <w:szCs w:val="22"/>
          <w:vertAlign w:val="superscript"/>
        </w:rPr>
        <w:t>1</w:t>
      </w:r>
      <w:r w:rsidRPr="00884305">
        <w:rPr>
          <w:rFonts w:cs="Arial"/>
          <w:szCs w:val="22"/>
        </w:rPr>
        <w:t xml:space="preserve"> 3190 Hammond Bay Road, Pacific Biological Station, Fisheries and Oceans Canada, Nanaimo, BC, Canada</w:t>
      </w:r>
    </w:p>
    <w:p w14:paraId="6EC09BA0" w14:textId="0E3299E0" w:rsidR="00AA193B" w:rsidRPr="00884305" w:rsidRDefault="00AA193B" w:rsidP="00FA663B">
      <w:pPr>
        <w:pStyle w:val="BodyText"/>
        <w:rPr>
          <w:rFonts w:cs="Arial"/>
          <w:szCs w:val="22"/>
        </w:rPr>
      </w:pPr>
      <w:r w:rsidRPr="00884305">
        <w:rPr>
          <w:rFonts w:cs="Arial"/>
          <w:szCs w:val="22"/>
          <w:vertAlign w:val="superscript"/>
        </w:rPr>
        <w:t>2</w:t>
      </w:r>
      <w:r w:rsidRPr="00884305">
        <w:rPr>
          <w:rFonts w:cs="Arial"/>
          <w:szCs w:val="22"/>
        </w:rPr>
        <w:t xml:space="preserve"> </w:t>
      </w:r>
      <w:r w:rsidR="009A4D1F" w:rsidRPr="00884305">
        <w:rPr>
          <w:rFonts w:cs="Arial"/>
          <w:szCs w:val="22"/>
        </w:rPr>
        <w:t>401 Burrard Street</w:t>
      </w:r>
      <w:r w:rsidRPr="00884305">
        <w:rPr>
          <w:rFonts w:cs="Arial"/>
          <w:szCs w:val="22"/>
        </w:rPr>
        <w:t xml:space="preserve">, </w:t>
      </w:r>
      <w:r w:rsidR="009A4D1F" w:rsidRPr="00884305">
        <w:rPr>
          <w:rFonts w:cs="Arial"/>
          <w:szCs w:val="22"/>
        </w:rPr>
        <w:t xml:space="preserve">Pacific Region Head Office, </w:t>
      </w:r>
      <w:r w:rsidRPr="00884305">
        <w:rPr>
          <w:rFonts w:cs="Arial"/>
          <w:szCs w:val="22"/>
        </w:rPr>
        <w:t>Fisheries and Oceans Canada, Vancouver, BC, Canada</w:t>
      </w:r>
    </w:p>
    <w:p w14:paraId="34128917" w14:textId="7A3B7A01" w:rsidR="00AA193B" w:rsidRPr="00884305" w:rsidRDefault="00AA193B" w:rsidP="00FA663B">
      <w:pPr>
        <w:pStyle w:val="BodyText"/>
        <w:rPr>
          <w:rFonts w:cs="Arial"/>
          <w:szCs w:val="22"/>
        </w:rPr>
      </w:pPr>
    </w:p>
    <w:p w14:paraId="56C47857" w14:textId="4A4984BC" w:rsidR="00AA193B" w:rsidRPr="00884305" w:rsidRDefault="00AA193B" w:rsidP="00FA663B">
      <w:pPr>
        <w:pStyle w:val="BodyText"/>
        <w:rPr>
          <w:rFonts w:cs="Arial"/>
          <w:szCs w:val="22"/>
        </w:rPr>
      </w:pPr>
    </w:p>
    <w:p w14:paraId="0176060E" w14:textId="27D2EDD3" w:rsidR="00AA193B" w:rsidRPr="00884305" w:rsidRDefault="00AA193B" w:rsidP="00FA663B">
      <w:pPr>
        <w:pStyle w:val="BodyText"/>
        <w:rPr>
          <w:rFonts w:cs="Arial"/>
          <w:szCs w:val="22"/>
        </w:rPr>
      </w:pPr>
    </w:p>
    <w:p w14:paraId="61FA8DF8" w14:textId="64255206" w:rsidR="00AA193B" w:rsidRPr="00884305" w:rsidRDefault="00AA193B" w:rsidP="00FA663B">
      <w:pPr>
        <w:pStyle w:val="BodyText"/>
        <w:rPr>
          <w:rFonts w:cs="Arial"/>
          <w:szCs w:val="22"/>
        </w:rPr>
      </w:pPr>
    </w:p>
    <w:p w14:paraId="06C89A22" w14:textId="5C207CBE" w:rsidR="00AA193B" w:rsidRPr="00884305" w:rsidRDefault="00AA193B" w:rsidP="00FA663B">
      <w:pPr>
        <w:pStyle w:val="BodyText"/>
        <w:rPr>
          <w:rFonts w:cs="Arial"/>
          <w:szCs w:val="22"/>
        </w:rPr>
      </w:pPr>
    </w:p>
    <w:p w14:paraId="655E6A06" w14:textId="721662AF" w:rsidR="00A53F1B" w:rsidRPr="00884305" w:rsidRDefault="00A53F1B" w:rsidP="00FA663B">
      <w:pPr>
        <w:pStyle w:val="BodyText"/>
        <w:rPr>
          <w:rFonts w:cs="Arial"/>
          <w:szCs w:val="22"/>
        </w:rPr>
      </w:pPr>
    </w:p>
    <w:p w14:paraId="385F90D1" w14:textId="77777777" w:rsidR="009A4D1F" w:rsidRPr="00B440DC" w:rsidRDefault="009A4D1F" w:rsidP="009A4D1F">
      <w:pPr>
        <w:rPr>
          <w:rFonts w:ascii="Arial" w:hAnsi="Arial" w:cs="Arial"/>
        </w:rPr>
      </w:pPr>
      <w:r w:rsidRPr="00B440DC">
        <w:rPr>
          <w:rFonts w:ascii="Arial" w:hAnsi="Arial" w:cs="Arial"/>
        </w:rPr>
        <w:t>Author information</w:t>
      </w:r>
    </w:p>
    <w:p w14:paraId="454376AB" w14:textId="77777777" w:rsidR="009A4D1F" w:rsidRPr="00B440DC" w:rsidRDefault="009A4D1F" w:rsidP="009A4D1F">
      <w:pPr>
        <w:rPr>
          <w:rFonts w:ascii="Arial" w:hAnsi="Arial" w:cs="Arial"/>
        </w:rPr>
      </w:pPr>
      <w:r w:rsidRPr="00B440DC">
        <w:rPr>
          <w:rFonts w:ascii="Arial" w:hAnsi="Arial" w:cs="Arial"/>
        </w:rPr>
        <w:t>Author ORCIDs</w:t>
      </w:r>
    </w:p>
    <w:p w14:paraId="482C68AB" w14:textId="77777777" w:rsidR="009A4D1F" w:rsidRPr="00B440DC" w:rsidRDefault="009A4D1F" w:rsidP="009A4D1F">
      <w:pPr>
        <w:rPr>
          <w:rFonts w:ascii="Arial" w:hAnsi="Arial" w:cs="Arial"/>
        </w:rPr>
      </w:pPr>
      <w:r w:rsidRPr="00B440DC">
        <w:rPr>
          <w:rFonts w:ascii="Arial" w:hAnsi="Arial" w:cs="Arial"/>
        </w:rPr>
        <w:t xml:space="preserve">Yi Xu </w:t>
      </w:r>
      <w:hyperlink r:id="rId8" w:history="1">
        <w:r w:rsidRPr="00B440DC">
          <w:rPr>
            <w:rStyle w:val="Hyperlink"/>
            <w:rFonts w:cs="Arial"/>
          </w:rPr>
          <w:t>https://orcid.org/0000-0002-9902-9588</w:t>
        </w:r>
      </w:hyperlink>
    </w:p>
    <w:p w14:paraId="6AB84D32" w14:textId="77777777" w:rsidR="009A4D1F" w:rsidRPr="00B440DC" w:rsidRDefault="009A4D1F" w:rsidP="009A4D1F">
      <w:pPr>
        <w:rPr>
          <w:rFonts w:ascii="Arial" w:hAnsi="Arial" w:cs="Arial"/>
        </w:rPr>
      </w:pPr>
      <w:r w:rsidRPr="00B440DC">
        <w:rPr>
          <w:rFonts w:ascii="Arial" w:hAnsi="Arial" w:cs="Arial"/>
        </w:rPr>
        <w:t xml:space="preserve">Caihong Fu </w:t>
      </w:r>
      <w:hyperlink r:id="rId9" w:history="1">
        <w:r w:rsidRPr="00B440DC">
          <w:rPr>
            <w:rStyle w:val="Hyperlink"/>
            <w:rFonts w:cs="Arial"/>
          </w:rPr>
          <w:t>https://orcid.org/0000-0002-6343-9550</w:t>
        </w:r>
      </w:hyperlink>
    </w:p>
    <w:p w14:paraId="626782B9" w14:textId="3B7678A4" w:rsidR="00A53F1B" w:rsidRPr="00ED4E38" w:rsidRDefault="00A53F1B" w:rsidP="00FA663B">
      <w:pPr>
        <w:pStyle w:val="BodyText"/>
        <w:rPr>
          <w:rFonts w:cs="Arial"/>
          <w:szCs w:val="22"/>
        </w:rPr>
      </w:pPr>
    </w:p>
    <w:p w14:paraId="4AFF009F" w14:textId="77777777" w:rsidR="009A4D1F" w:rsidRPr="00ED4E38" w:rsidRDefault="009A4D1F" w:rsidP="00FA663B">
      <w:pPr>
        <w:pStyle w:val="BodyText"/>
        <w:rPr>
          <w:rFonts w:cs="Arial"/>
          <w:szCs w:val="22"/>
        </w:rPr>
      </w:pPr>
    </w:p>
    <w:p w14:paraId="670C8A4A" w14:textId="77777777" w:rsidR="00AA193B" w:rsidRPr="00B561FF" w:rsidRDefault="00AA193B" w:rsidP="00FA663B">
      <w:pPr>
        <w:pStyle w:val="BodyText"/>
        <w:rPr>
          <w:rFonts w:cs="Arial"/>
          <w:szCs w:val="22"/>
        </w:rPr>
      </w:pPr>
    </w:p>
    <w:p w14:paraId="2242B0A0" w14:textId="00C0DFF5" w:rsidR="00AA193B" w:rsidRPr="00552724" w:rsidRDefault="00AA193B" w:rsidP="00FA663B">
      <w:pPr>
        <w:pStyle w:val="BodyText"/>
        <w:rPr>
          <w:rFonts w:cs="Arial"/>
          <w:szCs w:val="22"/>
        </w:rPr>
      </w:pPr>
      <w:r w:rsidRPr="00552724">
        <w:rPr>
          <w:rFonts w:cs="Arial"/>
          <w:szCs w:val="22"/>
        </w:rPr>
        <w:t>Corresponding author: Yi Xu</w:t>
      </w:r>
    </w:p>
    <w:p w14:paraId="025C71FB" w14:textId="4C8854A1" w:rsidR="00AA193B" w:rsidRPr="00ED4E38" w:rsidRDefault="00483211" w:rsidP="00FA663B">
      <w:pPr>
        <w:pStyle w:val="BodyText"/>
        <w:rPr>
          <w:rFonts w:cs="Arial"/>
          <w:szCs w:val="22"/>
        </w:rPr>
      </w:pPr>
      <w:hyperlink r:id="rId10" w:history="1">
        <w:r w:rsidR="00615B63" w:rsidRPr="00ED4E38">
          <w:rPr>
            <w:rStyle w:val="Hyperlink"/>
            <w:rFonts w:cs="Arial"/>
            <w:szCs w:val="22"/>
          </w:rPr>
          <w:t>xuyiouqd@gmail.com</w:t>
        </w:r>
      </w:hyperlink>
      <w:r w:rsidR="00615B63" w:rsidRPr="00ED4E38">
        <w:rPr>
          <w:rFonts w:cs="Arial"/>
          <w:szCs w:val="22"/>
        </w:rPr>
        <w:t xml:space="preserve">; </w:t>
      </w:r>
      <w:hyperlink r:id="rId11" w:history="1">
        <w:r w:rsidR="00AA193B" w:rsidRPr="00ED4E38">
          <w:rPr>
            <w:rStyle w:val="Hyperlink"/>
            <w:rFonts w:cs="Arial"/>
            <w:szCs w:val="22"/>
          </w:rPr>
          <w:t>Yi.Xu2@dfo-mpo.gc.ca</w:t>
        </w:r>
      </w:hyperlink>
    </w:p>
    <w:p w14:paraId="1D9E754A" w14:textId="43F26B21" w:rsidR="00AA193B" w:rsidRPr="00ED4E38" w:rsidRDefault="00AA193B" w:rsidP="00FA663B">
      <w:pPr>
        <w:pStyle w:val="BodyText"/>
        <w:rPr>
          <w:rFonts w:cs="Arial"/>
          <w:szCs w:val="22"/>
        </w:rPr>
      </w:pPr>
    </w:p>
    <w:p w14:paraId="4604A2CF" w14:textId="5FD962BA" w:rsidR="00AA193B" w:rsidRPr="00B561FF" w:rsidRDefault="00AA193B" w:rsidP="00FA663B">
      <w:pPr>
        <w:pStyle w:val="BodyText"/>
        <w:rPr>
          <w:rFonts w:cs="Arial"/>
          <w:szCs w:val="22"/>
        </w:rPr>
      </w:pPr>
    </w:p>
    <w:p w14:paraId="31AD5A27" w14:textId="77777777" w:rsidR="00041C93" w:rsidRPr="00552724" w:rsidRDefault="00041C93" w:rsidP="00FA663B">
      <w:pPr>
        <w:pStyle w:val="BodyText"/>
        <w:rPr>
          <w:rFonts w:cs="Arial"/>
          <w:szCs w:val="22"/>
        </w:rPr>
      </w:pPr>
    </w:p>
    <w:p w14:paraId="425AEF07" w14:textId="0CC2FC9C" w:rsidR="00AA193B" w:rsidRPr="00552724" w:rsidRDefault="00AA193B" w:rsidP="00FA663B">
      <w:pPr>
        <w:pStyle w:val="BodyText"/>
        <w:rPr>
          <w:rFonts w:cs="Arial"/>
          <w:szCs w:val="22"/>
        </w:rPr>
      </w:pPr>
      <w:r w:rsidRPr="00552724">
        <w:rPr>
          <w:rFonts w:cs="Arial"/>
          <w:szCs w:val="22"/>
        </w:rPr>
        <w:t xml:space="preserve">Keywords: </w:t>
      </w:r>
      <w:r w:rsidR="00B616E0">
        <w:rPr>
          <w:rFonts w:cs="Arial"/>
          <w:szCs w:val="22"/>
        </w:rPr>
        <w:t xml:space="preserve">pre-season </w:t>
      </w:r>
      <w:r w:rsidRPr="00552724">
        <w:rPr>
          <w:rFonts w:cs="Arial"/>
          <w:szCs w:val="22"/>
        </w:rPr>
        <w:t>forecast</w:t>
      </w:r>
      <w:r w:rsidR="003D08FA" w:rsidRPr="00552724">
        <w:rPr>
          <w:rFonts w:cs="Arial"/>
          <w:szCs w:val="22"/>
        </w:rPr>
        <w:t>,</w:t>
      </w:r>
      <w:r w:rsidR="00B616E0">
        <w:rPr>
          <w:rFonts w:cs="Arial"/>
          <w:szCs w:val="22"/>
        </w:rPr>
        <w:t xml:space="preserve"> salmon abundance, </w:t>
      </w:r>
      <w:r w:rsidR="00B616E0" w:rsidRPr="00B440DC">
        <w:rPr>
          <w:rFonts w:cs="Arial"/>
          <w:i/>
          <w:iCs/>
          <w:szCs w:val="22"/>
        </w:rPr>
        <w:t>Oncorhynchus nerka</w:t>
      </w:r>
      <w:r w:rsidR="00B616E0">
        <w:rPr>
          <w:rFonts w:cs="Arial"/>
          <w:szCs w:val="22"/>
        </w:rPr>
        <w:t>,</w:t>
      </w:r>
      <w:r w:rsidR="003D08FA" w:rsidRPr="00552724">
        <w:rPr>
          <w:rFonts w:cs="Arial"/>
          <w:szCs w:val="22"/>
        </w:rPr>
        <w:t xml:space="preserve"> Taylor diagram</w:t>
      </w:r>
    </w:p>
    <w:bookmarkEnd w:id="0"/>
    <w:p w14:paraId="3310BA8D" w14:textId="77777777" w:rsidR="00F306C8" w:rsidRPr="00552724" w:rsidRDefault="00F306C8">
      <w:pPr>
        <w:rPr>
          <w:rFonts w:ascii="Arial" w:eastAsia="Times New Roman" w:hAnsi="Arial" w:cs="Arial"/>
        </w:rPr>
      </w:pPr>
      <w:r w:rsidRPr="00552724">
        <w:rPr>
          <w:rFonts w:ascii="Arial" w:eastAsia="Times New Roman" w:hAnsi="Arial" w:cs="Arial"/>
        </w:rPr>
        <w:br w:type="page"/>
      </w:r>
    </w:p>
    <w:p w14:paraId="48F66216" w14:textId="41BE9E8D" w:rsidR="00D35F6B" w:rsidRDefault="00581FDD" w:rsidP="00581FDD">
      <w:pPr>
        <w:pStyle w:val="Abstract"/>
        <w:rPr>
          <w:ins w:id="3" w:author="Fu, Caihong" w:date="2023-01-30T19:37:00Z"/>
          <w:rFonts w:ascii="Arial" w:eastAsia="Times New Roman" w:hAnsi="Arial" w:cs="Arial"/>
          <w:sz w:val="22"/>
          <w:szCs w:val="22"/>
        </w:rPr>
      </w:pPr>
      <w:r w:rsidRPr="00444684">
        <w:rPr>
          <w:rFonts w:ascii="Arial" w:eastAsia="Times New Roman" w:hAnsi="Arial" w:cs="Arial"/>
          <w:sz w:val="22"/>
          <w:szCs w:val="22"/>
        </w:rPr>
        <w:lastRenderedPageBreak/>
        <w:t>Abstract:</w:t>
      </w:r>
    </w:p>
    <w:p w14:paraId="48D54C02" w14:textId="67CD0407" w:rsidR="002616CC" w:rsidRPr="002616CC" w:rsidRDefault="002616CC" w:rsidP="00E10F3D">
      <w:pPr>
        <w:pStyle w:val="BodyText"/>
        <w:ind w:firstLine="360"/>
        <w:rPr>
          <w:ins w:id="4" w:author="Fu, Caihong" w:date="2023-01-28T10:42:00Z"/>
        </w:rPr>
      </w:pPr>
      <w:ins w:id="5" w:author="Fu, Caihong" w:date="2023-01-30T19:37:00Z">
        <w:r w:rsidRPr="002616CC">
          <w:t>The Canadian Fraser River sockeye salmon</w:t>
        </w:r>
      </w:ins>
      <w:ins w:id="6" w:author="Fu, Caihong" w:date="2023-01-30T19:38:00Z">
        <w:r>
          <w:t xml:space="preserve"> </w:t>
        </w:r>
        <w:r w:rsidRPr="002616CC">
          <w:t>(</w:t>
        </w:r>
        <w:r w:rsidRPr="002616CC">
          <w:rPr>
            <w:i/>
            <w:iCs/>
          </w:rPr>
          <w:t>Oncorhynchus nerka</w:t>
        </w:r>
        <w:r w:rsidRPr="002616CC">
          <w:t>)</w:t>
        </w:r>
      </w:ins>
      <w:ins w:id="7" w:author="Fu, Caihong" w:date="2023-01-30T19:37:00Z">
        <w:r w:rsidRPr="002616CC">
          <w:t xml:space="preserve"> is one of the largest stock complexes in North America</w:t>
        </w:r>
      </w:ins>
      <w:ins w:id="8" w:author="Fu, Caihong" w:date="2023-01-30T19:38:00Z">
        <w:r>
          <w:t>,</w:t>
        </w:r>
      </w:ins>
      <w:ins w:id="9" w:author="Fu, Caihong" w:date="2023-01-30T19:37:00Z">
        <w:r w:rsidRPr="002616CC">
          <w:t xml:space="preserve"> </w:t>
        </w:r>
      </w:ins>
      <w:ins w:id="10" w:author="Fu, Caihong" w:date="2023-01-30T19:41:00Z">
        <w:r w:rsidR="00002382" w:rsidRPr="000B2566">
          <w:rPr>
            <w:rFonts w:cs="Arial"/>
            <w:color w:val="242424"/>
            <w:shd w:val="clear" w:color="auto" w:fill="FFFFFF"/>
          </w:rPr>
          <w:t>support</w:t>
        </w:r>
        <w:r w:rsidR="00002382">
          <w:rPr>
            <w:rFonts w:cs="Arial"/>
            <w:color w:val="242424"/>
            <w:shd w:val="clear" w:color="auto" w:fill="FFFFFF"/>
          </w:rPr>
          <w:t>ing</w:t>
        </w:r>
        <w:r w:rsidR="00002382" w:rsidRPr="000B2566">
          <w:rPr>
            <w:rFonts w:cs="Arial"/>
            <w:color w:val="242424"/>
            <w:shd w:val="clear" w:color="auto" w:fill="FFFFFF"/>
          </w:rPr>
          <w:t xml:space="preserve"> major commercial, recreational, and First Nations fisheries</w:t>
        </w:r>
      </w:ins>
      <w:ins w:id="11" w:author="Fu, Caihong" w:date="2023-01-30T19:37:00Z">
        <w:r w:rsidRPr="002616CC">
          <w:t>.</w:t>
        </w:r>
      </w:ins>
      <w:ins w:id="12" w:author="Fu, Caihong" w:date="2023-01-30T19:41:00Z">
        <w:r w:rsidR="00002382">
          <w:t xml:space="preserve"> </w:t>
        </w:r>
      </w:ins>
      <w:ins w:id="13" w:author="Fu, Caihong" w:date="2023-01-30T19:42:00Z">
        <w:r w:rsidR="00002382">
          <w:rPr>
            <w:rFonts w:cs="Arial"/>
            <w:color w:val="242424"/>
            <w:shd w:val="clear" w:color="auto" w:fill="FFFFFF"/>
          </w:rPr>
          <w:t>T</w:t>
        </w:r>
        <w:r w:rsidR="00002382">
          <w:rPr>
            <w:rFonts w:cs="Arial"/>
            <w:color w:val="242424"/>
            <w:shd w:val="clear" w:color="auto" w:fill="FFFFFF"/>
          </w:rPr>
          <w:t xml:space="preserve">he </w:t>
        </w:r>
        <w:r w:rsidR="00002382" w:rsidRPr="000B2566">
          <w:rPr>
            <w:rFonts w:cs="Arial"/>
            <w:color w:val="242424"/>
            <w:shd w:val="clear" w:color="auto" w:fill="FFFFFF"/>
          </w:rPr>
          <w:t xml:space="preserve">management </w:t>
        </w:r>
        <w:r w:rsidR="00002382">
          <w:rPr>
            <w:rFonts w:cs="Arial"/>
            <w:color w:val="242424"/>
            <w:shd w:val="clear" w:color="auto" w:fill="FFFFFF"/>
          </w:rPr>
          <w:t>of these s</w:t>
        </w:r>
        <w:r w:rsidR="00002382" w:rsidRPr="000B2566">
          <w:rPr>
            <w:rFonts w:cs="Arial"/>
            <w:color w:val="242424"/>
            <w:shd w:val="clear" w:color="auto" w:fill="FFFFFF"/>
          </w:rPr>
          <w:t>ockeye salmon fisheries</w:t>
        </w:r>
        <w:r w:rsidR="00002382">
          <w:rPr>
            <w:rFonts w:cs="Arial"/>
            <w:color w:val="242424"/>
            <w:shd w:val="clear" w:color="auto" w:fill="FFFFFF"/>
          </w:rPr>
          <w:t xml:space="preserve"> relies on </w:t>
        </w:r>
      </w:ins>
      <w:ins w:id="14" w:author="Fu, Caihong" w:date="2023-01-30T19:43:00Z">
        <w:r w:rsidR="00002382">
          <w:rPr>
            <w:rFonts w:cs="Arial"/>
            <w:color w:val="242424"/>
            <w:shd w:val="clear" w:color="auto" w:fill="FFFFFF"/>
          </w:rPr>
          <w:t xml:space="preserve">annual pre-season forecast of sockeye adult return. </w:t>
        </w:r>
      </w:ins>
      <w:ins w:id="15" w:author="Fu, Caihong" w:date="2023-01-30T19:45:00Z">
        <w:r w:rsidR="00245A3C">
          <w:rPr>
            <w:rFonts w:cs="Arial"/>
            <w:color w:val="242424"/>
            <w:shd w:val="clear" w:color="auto" w:fill="FFFFFF"/>
          </w:rPr>
          <w:t xml:space="preserve">In this study, we developed </w:t>
        </w:r>
      </w:ins>
      <w:ins w:id="16" w:author="Fu, Caihong" w:date="2023-01-30T19:47:00Z">
        <w:r w:rsidR="00245A3C" w:rsidRPr="00245A3C">
          <w:rPr>
            <w:rFonts w:cs="Arial"/>
            <w:color w:val="242424"/>
            <w:shd w:val="clear" w:color="auto" w:fill="FFFFFF"/>
          </w:rPr>
          <w:t>a novel</w:t>
        </w:r>
        <w:r w:rsidR="00245A3C">
          <w:rPr>
            <w:rFonts w:cs="Arial"/>
            <w:color w:val="242424"/>
            <w:shd w:val="clear" w:color="auto" w:fill="FFFFFF"/>
          </w:rPr>
          <w:t xml:space="preserve"> </w:t>
        </w:r>
        <w:r w:rsidR="00245A3C" w:rsidRPr="00245A3C">
          <w:rPr>
            <w:rFonts w:cs="Arial"/>
            <w:color w:val="242424"/>
            <w:shd w:val="clear" w:color="auto" w:fill="FFFFFF"/>
          </w:rPr>
          <w:t xml:space="preserve">framework </w:t>
        </w:r>
      </w:ins>
      <w:ins w:id="17" w:author="Fu, Caihong" w:date="2023-01-30T19:48:00Z">
        <w:r w:rsidR="00245A3C">
          <w:rPr>
            <w:rFonts w:cs="Arial"/>
            <w:color w:val="242424"/>
            <w:shd w:val="clear" w:color="auto" w:fill="FFFFFF"/>
          </w:rPr>
          <w:t>of easy use</w:t>
        </w:r>
      </w:ins>
      <w:ins w:id="18" w:author="Fu, Caihong" w:date="2023-01-30T19:47:00Z">
        <w:r w:rsidR="00245A3C" w:rsidRPr="00245A3C">
          <w:rPr>
            <w:rFonts w:cs="Arial"/>
            <w:color w:val="242424"/>
            <w:shd w:val="clear" w:color="auto" w:fill="FFFFFF"/>
          </w:rPr>
          <w:t xml:space="preserve"> </w:t>
        </w:r>
      </w:ins>
      <w:ins w:id="19" w:author="Fu, Caihong" w:date="2023-01-30T19:48:00Z">
        <w:r w:rsidR="00245A3C">
          <w:rPr>
            <w:rFonts w:cs="Arial"/>
            <w:color w:val="242424"/>
            <w:shd w:val="clear" w:color="auto" w:fill="FFFFFF"/>
          </w:rPr>
          <w:t>and</w:t>
        </w:r>
      </w:ins>
      <w:ins w:id="20" w:author="Fu, Caihong" w:date="2023-01-30T19:47:00Z">
        <w:r w:rsidR="00245A3C" w:rsidRPr="00245A3C">
          <w:rPr>
            <w:rFonts w:cs="Arial"/>
            <w:color w:val="242424"/>
            <w:shd w:val="clear" w:color="auto" w:fill="FFFFFF"/>
          </w:rPr>
          <w:t xml:space="preserve"> good visualization </w:t>
        </w:r>
      </w:ins>
      <w:ins w:id="21" w:author="Fu, Caihong" w:date="2023-01-30T19:48:00Z">
        <w:r w:rsidR="00245A3C">
          <w:rPr>
            <w:rFonts w:cs="Arial"/>
            <w:color w:val="242424"/>
            <w:shd w:val="clear" w:color="auto" w:fill="FFFFFF"/>
          </w:rPr>
          <w:t xml:space="preserve">for </w:t>
        </w:r>
      </w:ins>
      <w:ins w:id="22" w:author="Fu, Caihong" w:date="2023-01-30T19:47:00Z">
        <w:r w:rsidR="00245A3C" w:rsidRPr="00245A3C">
          <w:rPr>
            <w:rFonts w:cs="Arial"/>
            <w:color w:val="242424"/>
            <w:shd w:val="clear" w:color="auto" w:fill="FFFFFF"/>
          </w:rPr>
          <w:t xml:space="preserve">fisheries managers or other stakeholders </w:t>
        </w:r>
      </w:ins>
      <w:ins w:id="23" w:author="Fu, Caihong" w:date="2023-01-30T19:48:00Z">
        <w:r w:rsidR="00245A3C">
          <w:rPr>
            <w:rFonts w:cs="Arial"/>
            <w:color w:val="242424"/>
            <w:shd w:val="clear" w:color="auto" w:fill="FFFFFF"/>
          </w:rPr>
          <w:t>to</w:t>
        </w:r>
      </w:ins>
      <w:ins w:id="24" w:author="Fu, Caihong" w:date="2023-01-30T19:47:00Z">
        <w:r w:rsidR="00245A3C" w:rsidRPr="00245A3C">
          <w:rPr>
            <w:rFonts w:cs="Arial"/>
            <w:color w:val="242424"/>
            <w:shd w:val="clear" w:color="auto" w:fill="FFFFFF"/>
          </w:rPr>
          <w:t xml:space="preserve"> evaluat</w:t>
        </w:r>
      </w:ins>
      <w:ins w:id="25" w:author="Fu, Caihong" w:date="2023-01-30T19:49:00Z">
        <w:r w:rsidR="00245A3C">
          <w:rPr>
            <w:rFonts w:cs="Arial"/>
            <w:color w:val="242424"/>
            <w:shd w:val="clear" w:color="auto" w:fill="FFFFFF"/>
          </w:rPr>
          <w:t>e</w:t>
        </w:r>
      </w:ins>
      <w:ins w:id="26" w:author="Fu, Caihong" w:date="2023-01-30T19:47:00Z">
        <w:r w:rsidR="00245A3C" w:rsidRPr="00245A3C">
          <w:rPr>
            <w:rFonts w:cs="Arial"/>
            <w:color w:val="242424"/>
            <w:shd w:val="clear" w:color="auto" w:fill="FFFFFF"/>
          </w:rPr>
          <w:t xml:space="preserve"> pre-season forecast models </w:t>
        </w:r>
      </w:ins>
      <w:ins w:id="27" w:author="Fu, Caihong" w:date="2023-01-30T19:49:00Z">
        <w:r w:rsidR="00245A3C" w:rsidRPr="00245A3C">
          <w:rPr>
            <w:rFonts w:cs="Arial"/>
            <w:color w:val="242424"/>
            <w:shd w:val="clear" w:color="auto" w:fill="FFFFFF"/>
          </w:rPr>
          <w:t>on an annual basis</w:t>
        </w:r>
        <w:r w:rsidR="00245A3C" w:rsidRPr="00245A3C">
          <w:rPr>
            <w:rFonts w:cs="Arial"/>
            <w:color w:val="242424"/>
            <w:shd w:val="clear" w:color="auto" w:fill="FFFFFF"/>
          </w:rPr>
          <w:t xml:space="preserve"> </w:t>
        </w:r>
      </w:ins>
      <w:ins w:id="28" w:author="Fu, Caihong" w:date="2023-01-30T19:47:00Z">
        <w:r w:rsidR="00245A3C" w:rsidRPr="00245A3C">
          <w:rPr>
            <w:rFonts w:cs="Arial"/>
            <w:color w:val="242424"/>
            <w:shd w:val="clear" w:color="auto" w:fill="FFFFFF"/>
          </w:rPr>
          <w:t>and identify external drivers of importance for forecasting sockeye return.</w:t>
        </w:r>
      </w:ins>
      <w:ins w:id="29" w:author="Fu, Caihong" w:date="2023-01-30T19:48:00Z">
        <w:r w:rsidR="00245A3C" w:rsidRPr="00245A3C">
          <w:rPr>
            <w:rFonts w:cs="Arial"/>
            <w:color w:val="242424"/>
            <w:shd w:val="clear" w:color="auto" w:fill="FFFFFF"/>
          </w:rPr>
          <w:t xml:space="preserve"> </w:t>
        </w:r>
      </w:ins>
      <w:ins w:id="30" w:author="Fu, Caihong" w:date="2023-01-30T19:53:00Z">
        <w:r w:rsidR="00C453F4">
          <w:rPr>
            <w:rFonts w:cs="Arial"/>
            <w:color w:val="242424"/>
            <w:shd w:val="clear" w:color="auto" w:fill="FFFFFF"/>
          </w:rPr>
          <w:t xml:space="preserve">Specifically, we incorporated five </w:t>
        </w:r>
      </w:ins>
      <w:ins w:id="31" w:author="Fu, Caihong" w:date="2023-01-30T19:54:00Z">
        <w:r w:rsidR="00C453F4">
          <w:rPr>
            <w:rFonts w:cs="Arial"/>
            <w:color w:val="242424"/>
            <w:shd w:val="clear" w:color="auto" w:fill="FFFFFF"/>
          </w:rPr>
          <w:t xml:space="preserve">new </w:t>
        </w:r>
      </w:ins>
      <w:ins w:id="32" w:author="Fu, Caihong" w:date="2023-01-30T19:53:00Z">
        <w:r w:rsidR="00C453F4">
          <w:rPr>
            <w:rFonts w:cs="Arial"/>
            <w:color w:val="242424"/>
            <w:shd w:val="clear" w:color="auto" w:fill="FFFFFF"/>
          </w:rPr>
          <w:t>covariates</w:t>
        </w:r>
      </w:ins>
      <w:ins w:id="33" w:author="Fu, Caihong" w:date="2023-01-30T19:54:00Z">
        <w:r w:rsidR="00C453F4">
          <w:rPr>
            <w:rFonts w:cs="Arial"/>
            <w:color w:val="242424"/>
            <w:shd w:val="clear" w:color="auto" w:fill="FFFFFF"/>
          </w:rPr>
          <w:t xml:space="preserve"> (e.g., sea surface temperature in the Gulf of Alaska, </w:t>
        </w:r>
      </w:ins>
      <w:ins w:id="34" w:author="Fu, Caihong" w:date="2023-01-30T19:56:00Z">
        <w:r w:rsidR="00C453F4" w:rsidRPr="00C453F4">
          <w:rPr>
            <w:rFonts w:cs="Arial"/>
            <w:color w:val="242424"/>
            <w:shd w:val="clear" w:color="auto" w:fill="FFFFFF"/>
          </w:rPr>
          <w:t>annual abundance of adult Pink, Chum, and other Sockeye salmon stocks, and all three species combined</w:t>
        </w:r>
        <w:r w:rsidR="00C453F4">
          <w:rPr>
            <w:rFonts w:cs="Arial"/>
            <w:color w:val="242424"/>
            <w:shd w:val="clear" w:color="auto" w:fill="FFFFFF"/>
          </w:rPr>
          <w:t>)</w:t>
        </w:r>
        <w:r w:rsidR="00C453F4" w:rsidRPr="00C453F4">
          <w:rPr>
            <w:rFonts w:cs="Arial"/>
            <w:color w:val="242424"/>
            <w:shd w:val="clear" w:color="auto" w:fill="FFFFFF"/>
          </w:rPr>
          <w:t xml:space="preserve"> </w:t>
        </w:r>
      </w:ins>
      <w:ins w:id="35" w:author="Fu, Caihong" w:date="2023-01-30T19:53:00Z">
        <w:r w:rsidR="00C453F4">
          <w:rPr>
            <w:rFonts w:cs="Arial"/>
            <w:color w:val="242424"/>
            <w:shd w:val="clear" w:color="auto" w:fill="FFFFFF"/>
          </w:rPr>
          <w:t>into the existing fore</w:t>
        </w:r>
      </w:ins>
      <w:ins w:id="36" w:author="Fu, Caihong" w:date="2023-01-30T19:54:00Z">
        <w:r w:rsidR="00C453F4">
          <w:rPr>
            <w:rFonts w:cs="Arial"/>
            <w:color w:val="242424"/>
            <w:shd w:val="clear" w:color="auto" w:fill="FFFFFF"/>
          </w:rPr>
          <w:t>cast models</w:t>
        </w:r>
      </w:ins>
      <w:ins w:id="37" w:author="Fu, Caihong" w:date="2023-01-30T19:56:00Z">
        <w:r w:rsidR="00C453F4">
          <w:rPr>
            <w:rFonts w:cs="Arial"/>
            <w:color w:val="242424"/>
            <w:shd w:val="clear" w:color="auto" w:fill="FFFFFF"/>
          </w:rPr>
          <w:t>.</w:t>
        </w:r>
      </w:ins>
      <w:ins w:id="38" w:author="Fu, Caihong" w:date="2023-01-30T19:54:00Z">
        <w:r w:rsidR="00C453F4">
          <w:rPr>
            <w:rFonts w:cs="Arial"/>
            <w:color w:val="242424"/>
            <w:shd w:val="clear" w:color="auto" w:fill="FFFFFF"/>
          </w:rPr>
          <w:t xml:space="preserve"> </w:t>
        </w:r>
      </w:ins>
      <w:ins w:id="39" w:author="Fu, Caihong" w:date="2023-01-30T20:37:00Z">
        <w:r w:rsidR="00833B40">
          <w:rPr>
            <w:rFonts w:cs="Arial"/>
            <w:color w:val="242424"/>
            <w:shd w:val="clear" w:color="auto" w:fill="FFFFFF"/>
          </w:rPr>
          <w:t xml:space="preserve">Results </w:t>
        </w:r>
      </w:ins>
      <w:ins w:id="40" w:author="Fu, Caihong" w:date="2023-01-30T20:40:00Z">
        <w:r w:rsidR="00833B40">
          <w:rPr>
            <w:rFonts w:cs="Arial"/>
            <w:color w:val="242424"/>
            <w:shd w:val="clear" w:color="auto" w:fill="FFFFFF"/>
          </w:rPr>
          <w:t>revealed</w:t>
        </w:r>
      </w:ins>
      <w:ins w:id="41" w:author="Fu, Caihong" w:date="2023-01-30T20:37:00Z">
        <w:r w:rsidR="00833B40" w:rsidRPr="00833B40">
          <w:rPr>
            <w:rFonts w:cs="Arial"/>
            <w:color w:val="242424"/>
            <w:shd w:val="clear" w:color="auto" w:fill="FFFFFF"/>
          </w:rPr>
          <w:t xml:space="preserve"> clear patterns of good performances by either Ricker or Power </w:t>
        </w:r>
        <w:r w:rsidR="00833B40">
          <w:rPr>
            <w:rFonts w:cs="Arial"/>
            <w:color w:val="242424"/>
            <w:shd w:val="clear" w:color="auto" w:fill="FFFFFF"/>
          </w:rPr>
          <w:t xml:space="preserve">models </w:t>
        </w:r>
        <w:r w:rsidR="00833B40" w:rsidRPr="00833B40">
          <w:rPr>
            <w:rFonts w:cs="Arial"/>
            <w:color w:val="242424"/>
            <w:shd w:val="clear" w:color="auto" w:fill="FFFFFF"/>
          </w:rPr>
          <w:t xml:space="preserve">coupled with </w:t>
        </w:r>
      </w:ins>
      <w:ins w:id="42" w:author="Fu, Caihong" w:date="2023-01-31T09:15:00Z">
        <w:r w:rsidR="00100CCA">
          <w:rPr>
            <w:rFonts w:cs="Arial"/>
            <w:color w:val="242424"/>
            <w:shd w:val="clear" w:color="auto" w:fill="FFFFFF"/>
          </w:rPr>
          <w:t xml:space="preserve">the </w:t>
        </w:r>
      </w:ins>
      <w:ins w:id="43" w:author="Fu, Caihong" w:date="2023-01-30T20:37:00Z">
        <w:r w:rsidR="00833B40" w:rsidRPr="00833B40">
          <w:rPr>
            <w:rFonts w:cs="Arial"/>
            <w:color w:val="242424"/>
            <w:shd w:val="clear" w:color="auto" w:fill="FFFFFF"/>
          </w:rPr>
          <w:t>newly included covariates</w:t>
        </w:r>
      </w:ins>
      <w:ins w:id="44" w:author="Fu, Caihong" w:date="2023-01-30T20:38:00Z">
        <w:r w:rsidR="00833B40">
          <w:rPr>
            <w:rFonts w:cs="Arial"/>
            <w:color w:val="242424"/>
            <w:shd w:val="clear" w:color="auto" w:fill="FFFFFF"/>
          </w:rPr>
          <w:t xml:space="preserve">. </w:t>
        </w:r>
      </w:ins>
      <w:ins w:id="45" w:author="Fu, Caihong" w:date="2023-01-30T20:39:00Z">
        <w:r w:rsidR="00833B40">
          <w:rPr>
            <w:rFonts w:cs="Arial"/>
            <w:color w:val="242424"/>
            <w:shd w:val="clear" w:color="auto" w:fill="FFFFFF"/>
          </w:rPr>
          <w:t xml:space="preserve">Taylor diagrams showed that </w:t>
        </w:r>
      </w:ins>
      <w:ins w:id="46" w:author="Fu, Caihong" w:date="2023-01-30T20:41:00Z">
        <w:r w:rsidR="00833B40">
          <w:rPr>
            <w:rFonts w:cs="Arial"/>
            <w:color w:val="242424"/>
            <w:shd w:val="clear" w:color="auto" w:fill="FFFFFF"/>
          </w:rPr>
          <w:t>the models selected</w:t>
        </w:r>
      </w:ins>
      <w:ins w:id="47" w:author="Fu, Caihong" w:date="2023-01-30T20:42:00Z">
        <w:r w:rsidR="00833B40">
          <w:rPr>
            <w:rFonts w:cs="Arial"/>
            <w:color w:val="242424"/>
            <w:shd w:val="clear" w:color="auto" w:fill="FFFFFF"/>
          </w:rPr>
          <w:t xml:space="preserve"> </w:t>
        </w:r>
      </w:ins>
      <w:ins w:id="48" w:author="Fu, Caihong" w:date="2023-01-31T09:15:00Z">
        <w:r w:rsidR="00207452">
          <w:rPr>
            <w:rFonts w:cs="Arial"/>
            <w:color w:val="242424"/>
            <w:shd w:val="clear" w:color="auto" w:fill="FFFFFF"/>
          </w:rPr>
          <w:t xml:space="preserve">a decade ago </w:t>
        </w:r>
      </w:ins>
      <w:ins w:id="49" w:author="Fu, Caihong" w:date="2023-01-30T20:42:00Z">
        <w:r w:rsidR="00833B40">
          <w:rPr>
            <w:rFonts w:cs="Arial"/>
            <w:color w:val="242424"/>
            <w:shd w:val="clear" w:color="auto" w:fill="FFFFFF"/>
          </w:rPr>
          <w:t xml:space="preserve">based on </w:t>
        </w:r>
      </w:ins>
      <w:ins w:id="50" w:author="Fu, Caihong" w:date="2023-01-31T09:16:00Z">
        <w:r w:rsidR="00207452">
          <w:rPr>
            <w:rFonts w:cs="Arial"/>
            <w:color w:val="242424"/>
            <w:shd w:val="clear" w:color="auto" w:fill="FFFFFF"/>
          </w:rPr>
          <w:t xml:space="preserve">data from </w:t>
        </w:r>
      </w:ins>
      <w:ins w:id="51" w:author="Fu, Caihong" w:date="2023-01-30T20:45:00Z">
        <w:r w:rsidR="00833B40">
          <w:rPr>
            <w:rFonts w:cs="Arial"/>
            <w:color w:val="242424"/>
            <w:shd w:val="clear" w:color="auto" w:fill="FFFFFF"/>
          </w:rPr>
          <w:t>an</w:t>
        </w:r>
      </w:ins>
      <w:ins w:id="52" w:author="Fu, Caihong" w:date="2023-01-30T20:42:00Z">
        <w:r w:rsidR="00833B40">
          <w:rPr>
            <w:rFonts w:cs="Arial"/>
            <w:color w:val="242424"/>
            <w:shd w:val="clear" w:color="auto" w:fill="FFFFFF"/>
          </w:rPr>
          <w:t xml:space="preserve"> earlier period </w:t>
        </w:r>
      </w:ins>
      <w:ins w:id="53" w:author="Fu, Caihong" w:date="2023-01-31T09:16:00Z">
        <w:r w:rsidR="00207452">
          <w:rPr>
            <w:rFonts w:cs="Arial"/>
            <w:color w:val="242424"/>
            <w:shd w:val="clear" w:color="auto" w:fill="FFFFFF"/>
          </w:rPr>
          <w:t>(</w:t>
        </w:r>
      </w:ins>
      <w:ins w:id="54" w:author="Fu, Caihong" w:date="2023-01-30T20:43:00Z">
        <w:r w:rsidR="00833B40">
          <w:rPr>
            <w:rFonts w:cs="Arial"/>
            <w:color w:val="242424"/>
            <w:shd w:val="clear" w:color="auto" w:fill="FFFFFF"/>
          </w:rPr>
          <w:t>1997-2004</w:t>
        </w:r>
      </w:ins>
      <w:ins w:id="55" w:author="Fu, Caihong" w:date="2023-01-31T09:16:00Z">
        <w:r w:rsidR="00207452">
          <w:rPr>
            <w:rFonts w:cs="Arial"/>
            <w:color w:val="242424"/>
            <w:shd w:val="clear" w:color="auto" w:fill="FFFFFF"/>
          </w:rPr>
          <w:t>)</w:t>
        </w:r>
      </w:ins>
      <w:ins w:id="56" w:author="Fu, Caihong" w:date="2023-01-30T20:43:00Z">
        <w:r w:rsidR="00833B40">
          <w:rPr>
            <w:rFonts w:cs="Arial"/>
            <w:color w:val="242424"/>
            <w:shd w:val="clear" w:color="auto" w:fill="FFFFFF"/>
          </w:rPr>
          <w:t xml:space="preserve"> underperformed compared to those </w:t>
        </w:r>
      </w:ins>
      <w:ins w:id="57" w:author="Fu, Caihong" w:date="2023-01-31T09:17:00Z">
        <w:r w:rsidR="00207452">
          <w:rPr>
            <w:rFonts w:cs="Arial"/>
            <w:color w:val="242424"/>
            <w:shd w:val="clear" w:color="auto" w:fill="FFFFFF"/>
          </w:rPr>
          <w:t>selected</w:t>
        </w:r>
      </w:ins>
      <w:ins w:id="58" w:author="Fu, Caihong" w:date="2023-01-30T20:44:00Z">
        <w:r w:rsidR="00833B40">
          <w:rPr>
            <w:rFonts w:cs="Arial"/>
            <w:color w:val="242424"/>
            <w:shd w:val="clear" w:color="auto" w:fill="FFFFFF"/>
          </w:rPr>
          <w:t xml:space="preserve"> based on our retrospective analysis </w:t>
        </w:r>
      </w:ins>
      <w:ins w:id="59" w:author="Fu, Caihong" w:date="2023-01-30T20:41:00Z">
        <w:r w:rsidR="00833B40">
          <w:rPr>
            <w:rFonts w:cs="Arial"/>
            <w:color w:val="242424"/>
            <w:shd w:val="clear" w:color="auto" w:fill="FFFFFF"/>
          </w:rPr>
          <w:t xml:space="preserve">for </w:t>
        </w:r>
      </w:ins>
      <w:ins w:id="60" w:author="Fu, Caihong" w:date="2023-01-30T20:44:00Z">
        <w:r w:rsidR="00833B40">
          <w:rPr>
            <w:rFonts w:cs="Arial"/>
            <w:color w:val="242424"/>
            <w:shd w:val="clear" w:color="auto" w:fill="FFFFFF"/>
          </w:rPr>
          <w:t>the period of</w:t>
        </w:r>
      </w:ins>
      <w:ins w:id="61" w:author="Fu, Caihong" w:date="2023-01-30T20:41:00Z">
        <w:r w:rsidR="00833B40">
          <w:rPr>
            <w:rFonts w:cs="Arial"/>
            <w:color w:val="242424"/>
            <w:shd w:val="clear" w:color="auto" w:fill="FFFFFF"/>
          </w:rPr>
          <w:t xml:space="preserve"> 2009 to 2020</w:t>
        </w:r>
      </w:ins>
      <w:ins w:id="62" w:author="Fu, Caihong" w:date="2023-01-30T20:45:00Z">
        <w:r w:rsidR="00833B40">
          <w:rPr>
            <w:rFonts w:cs="Arial"/>
            <w:color w:val="242424"/>
            <w:shd w:val="clear" w:color="auto" w:fill="FFFFFF"/>
          </w:rPr>
          <w:t xml:space="preserve">. </w:t>
        </w:r>
      </w:ins>
      <w:bookmarkStart w:id="63" w:name="_Hlk126050278"/>
      <w:ins w:id="64" w:author="Fu, Caihong" w:date="2023-01-30T20:46:00Z">
        <w:r w:rsidR="005266B1">
          <w:rPr>
            <w:rFonts w:cs="Arial"/>
            <w:color w:val="242424"/>
            <w:shd w:val="clear" w:color="auto" w:fill="FFFFFF"/>
          </w:rPr>
          <w:t xml:space="preserve">We advocate that </w:t>
        </w:r>
      </w:ins>
      <w:ins w:id="65" w:author="Fu, Caihong" w:date="2023-01-31T09:18:00Z">
        <w:r w:rsidR="00207452">
          <w:rPr>
            <w:rFonts w:cs="Arial"/>
            <w:color w:val="242424"/>
            <w:shd w:val="clear" w:color="auto" w:fill="FFFFFF"/>
          </w:rPr>
          <w:t>all</w:t>
        </w:r>
        <w:r w:rsidR="00207452">
          <w:rPr>
            <w:rFonts w:cs="Arial"/>
            <w:color w:val="242424"/>
            <w:shd w:val="clear" w:color="auto" w:fill="FFFFFF"/>
          </w:rPr>
          <w:t xml:space="preserve"> potential forecast</w:t>
        </w:r>
        <w:r w:rsidR="00207452">
          <w:rPr>
            <w:rFonts w:cs="Arial"/>
            <w:color w:val="242424"/>
            <w:shd w:val="clear" w:color="auto" w:fill="FFFFFF"/>
          </w:rPr>
          <w:t xml:space="preserve"> models need to </w:t>
        </w:r>
        <w:r w:rsidR="00207452">
          <w:rPr>
            <w:rFonts w:cs="Arial"/>
            <w:color w:val="242424"/>
            <w:shd w:val="clear" w:color="auto" w:fill="FFFFFF"/>
          </w:rPr>
          <w:t xml:space="preserve">be </w:t>
        </w:r>
        <w:r w:rsidR="00207452">
          <w:rPr>
            <w:rFonts w:cs="Arial"/>
            <w:color w:val="242424"/>
            <w:shd w:val="clear" w:color="auto" w:fill="FFFFFF"/>
          </w:rPr>
          <w:t>continu</w:t>
        </w:r>
      </w:ins>
      <w:ins w:id="66" w:author="Fu, Caihong" w:date="2023-01-31T09:19:00Z">
        <w:r w:rsidR="00207452">
          <w:rPr>
            <w:rFonts w:cs="Arial"/>
            <w:color w:val="242424"/>
            <w:shd w:val="clear" w:color="auto" w:fill="FFFFFF"/>
          </w:rPr>
          <w:t>ousl</w:t>
        </w:r>
      </w:ins>
      <w:ins w:id="67" w:author="Fu, Caihong" w:date="2023-01-31T09:18:00Z">
        <w:r w:rsidR="00207452">
          <w:rPr>
            <w:rFonts w:cs="Arial"/>
            <w:color w:val="242424"/>
            <w:shd w:val="clear" w:color="auto" w:fill="FFFFFF"/>
          </w:rPr>
          <w:t>y evaluated in the face of increasing environmental change</w:t>
        </w:r>
      </w:ins>
      <w:ins w:id="68" w:author="Fu, Caihong" w:date="2023-01-31T09:42:00Z">
        <w:r w:rsidR="00474AD0">
          <w:rPr>
            <w:rFonts w:cs="Arial"/>
            <w:color w:val="242424"/>
            <w:shd w:val="clear" w:color="auto" w:fill="FFFFFF"/>
          </w:rPr>
          <w:t>,</w:t>
        </w:r>
      </w:ins>
      <w:ins w:id="69" w:author="Fu, Caihong" w:date="2023-01-31T09:19:00Z">
        <w:r w:rsidR="00207452">
          <w:rPr>
            <w:rFonts w:cs="Arial"/>
            <w:color w:val="242424"/>
            <w:shd w:val="clear" w:color="auto" w:fill="FFFFFF"/>
          </w:rPr>
          <w:t xml:space="preserve"> </w:t>
        </w:r>
      </w:ins>
      <w:ins w:id="70" w:author="Fu, Caihong" w:date="2023-01-30T20:54:00Z">
        <w:r w:rsidR="00F07EA5">
          <w:rPr>
            <w:rFonts w:cs="Arial"/>
            <w:color w:val="242424"/>
            <w:shd w:val="clear" w:color="auto" w:fill="FFFFFF"/>
          </w:rPr>
          <w:t xml:space="preserve">new models </w:t>
        </w:r>
      </w:ins>
      <w:ins w:id="71" w:author="Fu, Caihong" w:date="2023-01-30T20:55:00Z">
        <w:r w:rsidR="00F07EA5">
          <w:rPr>
            <w:rFonts w:cs="Arial"/>
            <w:color w:val="242424"/>
            <w:shd w:val="clear" w:color="auto" w:fill="FFFFFF"/>
          </w:rPr>
          <w:t>able to deal</w:t>
        </w:r>
      </w:ins>
      <w:ins w:id="72" w:author="Fu, Caihong" w:date="2023-01-30T20:41:00Z">
        <w:r w:rsidR="00833B40">
          <w:rPr>
            <w:rFonts w:cs="Arial"/>
            <w:color w:val="242424"/>
            <w:shd w:val="clear" w:color="auto" w:fill="FFFFFF"/>
          </w:rPr>
          <w:t xml:space="preserve"> </w:t>
        </w:r>
      </w:ins>
      <w:ins w:id="73" w:author="Fu, Caihong" w:date="2023-01-31T09:18:00Z">
        <w:r w:rsidR="00207452">
          <w:rPr>
            <w:rFonts w:cs="Arial"/>
            <w:color w:val="242424"/>
            <w:shd w:val="clear" w:color="auto" w:fill="FFFFFF"/>
          </w:rPr>
          <w:t xml:space="preserve">with </w:t>
        </w:r>
      </w:ins>
      <w:ins w:id="74" w:author="Fu, Caihong" w:date="2023-01-30T20:55:00Z">
        <w:r w:rsidR="00F07EA5">
          <w:rPr>
            <w:rFonts w:cs="Arial"/>
            <w:color w:val="242424"/>
            <w:shd w:val="clear" w:color="auto" w:fill="FFFFFF"/>
          </w:rPr>
          <w:t xml:space="preserve">non-stationary relationships between environment and sockeye dynamics </w:t>
        </w:r>
      </w:ins>
      <w:ins w:id="75" w:author="Fu, Caihong" w:date="2023-01-31T09:44:00Z">
        <w:r w:rsidR="00474AD0">
          <w:rPr>
            <w:rFonts w:cs="Arial"/>
            <w:color w:val="242424"/>
            <w:shd w:val="clear" w:color="auto" w:fill="FFFFFF"/>
          </w:rPr>
          <w:t>are to</w:t>
        </w:r>
      </w:ins>
      <w:ins w:id="76" w:author="Fu, Caihong" w:date="2023-01-30T20:56:00Z">
        <w:r w:rsidR="00F07EA5">
          <w:rPr>
            <w:rFonts w:cs="Arial"/>
            <w:color w:val="242424"/>
            <w:shd w:val="clear" w:color="auto" w:fill="FFFFFF"/>
          </w:rPr>
          <w:t xml:space="preserve"> be developed and</w:t>
        </w:r>
      </w:ins>
      <w:ins w:id="77" w:author="Fu, Caihong" w:date="2023-01-31T09:20:00Z">
        <w:r w:rsidR="00207452">
          <w:rPr>
            <w:rFonts w:cs="Arial"/>
            <w:color w:val="242424"/>
            <w:shd w:val="clear" w:color="auto" w:fill="FFFFFF"/>
          </w:rPr>
          <w:t xml:space="preserve"> consistently evaluated</w:t>
        </w:r>
      </w:ins>
      <w:ins w:id="78" w:author="Fu, Caihong" w:date="2023-01-31T09:42:00Z">
        <w:r w:rsidR="00474AD0">
          <w:rPr>
            <w:rFonts w:cs="Arial"/>
            <w:color w:val="242424"/>
            <w:shd w:val="clear" w:color="auto" w:fill="FFFFFF"/>
          </w:rPr>
          <w:t xml:space="preserve">, </w:t>
        </w:r>
      </w:ins>
      <w:ins w:id="79" w:author="Fu, Caihong" w:date="2023-01-31T09:45:00Z">
        <w:r w:rsidR="00474AD0" w:rsidRPr="00474AD0">
          <w:rPr>
            <w:rFonts w:cs="Arial"/>
            <w:color w:val="242424"/>
            <w:shd w:val="clear" w:color="auto" w:fill="FFFFFF"/>
          </w:rPr>
          <w:t>and environmental and ecological factors that impact the performance of Fraser sockeye salmon forecasts should be assessed</w:t>
        </w:r>
      </w:ins>
      <w:ins w:id="80" w:author="Fu, Caihong" w:date="2023-01-30T20:57:00Z">
        <w:r w:rsidR="00315DB1">
          <w:rPr>
            <w:rFonts w:cs="Arial"/>
            <w:color w:val="242424"/>
            <w:shd w:val="clear" w:color="auto" w:fill="FFFFFF"/>
          </w:rPr>
          <w:t xml:space="preserve">. </w:t>
        </w:r>
      </w:ins>
      <w:ins w:id="81" w:author="Fu, Caihong" w:date="2023-01-30T20:56:00Z">
        <w:r w:rsidR="00F07EA5">
          <w:rPr>
            <w:rFonts w:cs="Arial"/>
            <w:color w:val="242424"/>
            <w:shd w:val="clear" w:color="auto" w:fill="FFFFFF"/>
          </w:rPr>
          <w:t xml:space="preserve"> </w:t>
        </w:r>
      </w:ins>
    </w:p>
    <w:bookmarkEnd w:id="63"/>
    <w:p w14:paraId="04026E15" w14:textId="77777777" w:rsidR="00D3154D" w:rsidRPr="00D3154D" w:rsidRDefault="00D3154D" w:rsidP="002616CC">
      <w:pPr>
        <w:pStyle w:val="BodyText"/>
      </w:pPr>
    </w:p>
    <w:p w14:paraId="476237DE" w14:textId="2292F416" w:rsidR="006A77C9" w:rsidRPr="00CA011B" w:rsidDel="00D3154D" w:rsidRDefault="00581FDD" w:rsidP="00D35F6B">
      <w:pPr>
        <w:rPr>
          <w:del w:id="82" w:author="Fu, Caihong" w:date="2023-01-28T10:42:00Z"/>
          <w:rFonts w:ascii="Arial" w:hAnsi="Arial" w:cs="Arial"/>
        </w:rPr>
      </w:pPr>
      <w:del w:id="83" w:author="Fu, Caihong" w:date="2023-01-28T10:42:00Z">
        <w:r w:rsidRPr="00D3154D" w:rsidDel="00D3154D">
          <w:rPr>
            <w:rFonts w:ascii="Arial" w:hAnsi="Arial" w:cs="Arial"/>
            <w:lang w:eastAsia="zh-CN"/>
          </w:rPr>
          <w:delText>Will work on this later.</w:delText>
        </w:r>
        <w:r w:rsidRPr="00CA011B" w:rsidDel="00D3154D">
          <w:rPr>
            <w:rFonts w:ascii="Arial" w:hAnsi="Arial" w:cs="Arial"/>
            <w:lang w:eastAsia="zh-CN"/>
          </w:rPr>
          <w:delText xml:space="preserve"> </w:delText>
        </w:r>
      </w:del>
    </w:p>
    <w:p w14:paraId="198A8713" w14:textId="2F4D4008" w:rsidR="00A92331" w:rsidRPr="00B440DC" w:rsidRDefault="00F306C8" w:rsidP="00B440DC">
      <w:pPr>
        <w:pStyle w:val="ListParagraph"/>
        <w:numPr>
          <w:ilvl w:val="0"/>
          <w:numId w:val="21"/>
        </w:numPr>
        <w:rPr>
          <w:rFonts w:ascii="Arial" w:hAnsi="Arial" w:cs="Arial"/>
          <w:b/>
          <w:bCs/>
        </w:rPr>
      </w:pPr>
      <w:r w:rsidRPr="00B440DC">
        <w:rPr>
          <w:rFonts w:ascii="Arial" w:hAnsi="Arial" w:cs="Arial"/>
          <w:b/>
          <w:bCs/>
          <w:sz w:val="22"/>
          <w:szCs w:val="22"/>
        </w:rPr>
        <w:t>Introduction</w:t>
      </w:r>
    </w:p>
    <w:p w14:paraId="23C3CFDB" w14:textId="43B4ECE2" w:rsidR="00021BCA" w:rsidRDefault="000B2566" w:rsidP="00021BCA">
      <w:pPr>
        <w:ind w:firstLine="360"/>
        <w:rPr>
          <w:ins w:id="84" w:author="Fu, Caihong" w:date="2023-01-26T15:06:00Z"/>
          <w:rFonts w:ascii="Arial" w:hAnsi="Arial" w:cs="Arial"/>
          <w:color w:val="242424"/>
          <w:shd w:val="clear" w:color="auto" w:fill="FFFFFF"/>
        </w:rPr>
      </w:pPr>
      <w:ins w:id="85" w:author="Fu, Caihong" w:date="2023-01-26T14:37:00Z">
        <w:r w:rsidRPr="000B2566">
          <w:rPr>
            <w:rFonts w:ascii="Arial" w:hAnsi="Arial" w:cs="Arial"/>
            <w:color w:val="242424"/>
            <w:shd w:val="clear" w:color="auto" w:fill="FFFFFF"/>
          </w:rPr>
          <w:t>Sockeye salmon (</w:t>
        </w:r>
        <w:r w:rsidRPr="001F3245">
          <w:rPr>
            <w:rFonts w:ascii="Arial" w:hAnsi="Arial" w:cs="Arial"/>
            <w:i/>
            <w:iCs/>
            <w:color w:val="242424"/>
            <w:shd w:val="clear" w:color="auto" w:fill="FFFFFF"/>
          </w:rPr>
          <w:t>Oncorhynchus nerka</w:t>
        </w:r>
        <w:r w:rsidRPr="000B2566">
          <w:rPr>
            <w:rFonts w:ascii="Arial" w:hAnsi="Arial" w:cs="Arial"/>
            <w:color w:val="242424"/>
            <w:shd w:val="clear" w:color="auto" w:fill="FFFFFF"/>
          </w:rPr>
          <w:t xml:space="preserve">) have significant economic, ecologic, and social contributions throughout the Northeast Pacific. </w:t>
        </w:r>
      </w:ins>
      <w:ins w:id="86" w:author="Fu, Caihong" w:date="2023-01-26T14:42:00Z">
        <w:r w:rsidRPr="000B2566">
          <w:rPr>
            <w:rFonts w:ascii="Arial" w:hAnsi="Arial" w:cs="Arial"/>
            <w:color w:val="242424"/>
            <w:shd w:val="clear" w:color="auto" w:fill="FFFFFF"/>
          </w:rPr>
          <w:t xml:space="preserve">The Canadian Fraser River </w:t>
        </w:r>
      </w:ins>
      <w:ins w:id="87" w:author="Fu, Caihong" w:date="2023-01-26T15:10:00Z">
        <w:r w:rsidR="00B91B7A">
          <w:rPr>
            <w:rFonts w:ascii="Arial" w:hAnsi="Arial" w:cs="Arial"/>
            <w:color w:val="242424"/>
            <w:shd w:val="clear" w:color="auto" w:fill="FFFFFF"/>
          </w:rPr>
          <w:t>s</w:t>
        </w:r>
      </w:ins>
      <w:ins w:id="88" w:author="Fu, Caihong" w:date="2023-01-26T14:42:00Z">
        <w:r w:rsidRPr="000B2566">
          <w:rPr>
            <w:rFonts w:ascii="Arial" w:hAnsi="Arial" w:cs="Arial"/>
            <w:color w:val="242424"/>
            <w:shd w:val="clear" w:color="auto" w:fill="FFFFFF"/>
          </w:rPr>
          <w:t>ockeye salmon is one of the largest stock complexes in North America, spawning in hundreds of distinct locations throughout the 220 000 km2 Fraser River basin (</w:t>
        </w:r>
      </w:ins>
      <w:ins w:id="89" w:author="Fu, Caihong" w:date="2023-01-26T14:51:00Z">
        <w:r w:rsidR="000B1B47">
          <w:rPr>
            <w:rFonts w:ascii="Arial" w:hAnsi="Arial" w:cs="Arial"/>
            <w:color w:val="242424"/>
            <w:shd w:val="clear" w:color="auto" w:fill="FFFFFF"/>
          </w:rPr>
          <w:t xml:space="preserve">Figure 1; </w:t>
        </w:r>
      </w:ins>
      <w:ins w:id="90" w:author="Fu, Caihong" w:date="2023-01-26T14:42:00Z">
        <w:r w:rsidRPr="000B2566">
          <w:rPr>
            <w:rFonts w:ascii="Arial" w:hAnsi="Arial" w:cs="Arial"/>
            <w:color w:val="242424"/>
            <w:shd w:val="clear" w:color="auto" w:fill="FFFFFF"/>
          </w:rPr>
          <w:t xml:space="preserve">Burgner, 1991; Grant et al., 2018). </w:t>
        </w:r>
      </w:ins>
      <w:ins w:id="91" w:author="Fu, Caihong" w:date="2023-01-26T14:43:00Z">
        <w:r w:rsidRPr="000B2566">
          <w:rPr>
            <w:rFonts w:ascii="Arial" w:hAnsi="Arial" w:cs="Arial"/>
            <w:color w:val="242424"/>
            <w:shd w:val="clear" w:color="auto" w:fill="FFFFFF"/>
          </w:rPr>
          <w:t xml:space="preserve">These Fraser River </w:t>
        </w:r>
      </w:ins>
      <w:ins w:id="92" w:author="Fu, Caihong" w:date="2023-01-26T15:10:00Z">
        <w:r w:rsidR="00B91B7A">
          <w:rPr>
            <w:rFonts w:ascii="Arial" w:hAnsi="Arial" w:cs="Arial"/>
            <w:color w:val="242424"/>
            <w:shd w:val="clear" w:color="auto" w:fill="FFFFFF"/>
          </w:rPr>
          <w:t>s</w:t>
        </w:r>
      </w:ins>
      <w:ins w:id="93" w:author="Fu, Caihong" w:date="2023-01-26T14:43:00Z">
        <w:r w:rsidRPr="000B2566">
          <w:rPr>
            <w:rFonts w:ascii="Arial" w:hAnsi="Arial" w:cs="Arial"/>
            <w:color w:val="242424"/>
            <w:shd w:val="clear" w:color="auto" w:fill="FFFFFF"/>
          </w:rPr>
          <w:t xml:space="preserve">ockeye salmon stocks support major commercial, recreational, and First Nations fisheries (Ruggerone and Connors, 2015), </w:t>
        </w:r>
      </w:ins>
      <w:ins w:id="94" w:author="Fu, Caihong" w:date="2023-01-26T14:53:00Z">
        <w:r w:rsidR="000B1B47">
          <w:rPr>
            <w:rFonts w:ascii="Arial" w:hAnsi="Arial" w:cs="Arial"/>
            <w:color w:val="242424"/>
            <w:shd w:val="clear" w:color="auto" w:fill="FFFFFF"/>
          </w:rPr>
          <w:t xml:space="preserve">making the </w:t>
        </w:r>
        <w:r w:rsidR="000B1B47" w:rsidRPr="000B2566">
          <w:rPr>
            <w:rFonts w:ascii="Arial" w:hAnsi="Arial" w:cs="Arial"/>
            <w:color w:val="242424"/>
            <w:shd w:val="clear" w:color="auto" w:fill="FFFFFF"/>
          </w:rPr>
          <w:t xml:space="preserve">management </w:t>
        </w:r>
        <w:r w:rsidR="000B1B47">
          <w:rPr>
            <w:rFonts w:ascii="Arial" w:hAnsi="Arial" w:cs="Arial"/>
            <w:color w:val="242424"/>
            <w:shd w:val="clear" w:color="auto" w:fill="FFFFFF"/>
          </w:rPr>
          <w:t xml:space="preserve">of these </w:t>
        </w:r>
      </w:ins>
      <w:ins w:id="95" w:author="Fu, Caihong" w:date="2023-01-26T15:10:00Z">
        <w:r w:rsidR="00B91B7A">
          <w:rPr>
            <w:rFonts w:ascii="Arial" w:hAnsi="Arial" w:cs="Arial"/>
            <w:color w:val="242424"/>
            <w:shd w:val="clear" w:color="auto" w:fill="FFFFFF"/>
          </w:rPr>
          <w:t>s</w:t>
        </w:r>
      </w:ins>
      <w:ins w:id="96" w:author="Fu, Caihong" w:date="2023-01-26T14:45:00Z">
        <w:r w:rsidRPr="000B2566">
          <w:rPr>
            <w:rFonts w:ascii="Arial" w:hAnsi="Arial" w:cs="Arial"/>
            <w:color w:val="242424"/>
            <w:shd w:val="clear" w:color="auto" w:fill="FFFFFF"/>
          </w:rPr>
          <w:t xml:space="preserve">ockeye salmon fisheries </w:t>
        </w:r>
      </w:ins>
      <w:ins w:id="97" w:author="Fu, Caihong" w:date="2023-01-26T16:58:00Z">
        <w:r w:rsidR="00D403F2">
          <w:rPr>
            <w:rFonts w:ascii="Arial" w:hAnsi="Arial" w:cs="Arial"/>
            <w:color w:val="242424"/>
            <w:shd w:val="clear" w:color="auto" w:fill="FFFFFF"/>
          </w:rPr>
          <w:t>imperative</w:t>
        </w:r>
      </w:ins>
      <w:ins w:id="98" w:author="Fu, Caihong" w:date="2023-01-26T14:45:00Z">
        <w:r w:rsidRPr="000B2566">
          <w:rPr>
            <w:rFonts w:ascii="Arial" w:hAnsi="Arial" w:cs="Arial"/>
            <w:color w:val="242424"/>
            <w:shd w:val="clear" w:color="auto" w:fill="FFFFFF"/>
          </w:rPr>
          <w:t xml:space="preserve"> for sustaining these fisheries. This has been done through annual pre-season forecast of </w:t>
        </w:r>
      </w:ins>
      <w:ins w:id="99" w:author="Fu, Caihong" w:date="2023-01-26T15:10:00Z">
        <w:r w:rsidR="00B91B7A">
          <w:rPr>
            <w:rFonts w:ascii="Arial" w:hAnsi="Arial" w:cs="Arial"/>
            <w:color w:val="242424"/>
            <w:shd w:val="clear" w:color="auto" w:fill="FFFFFF"/>
          </w:rPr>
          <w:t>s</w:t>
        </w:r>
      </w:ins>
      <w:ins w:id="100" w:author="Fu, Caihong" w:date="2023-01-26T14:45:00Z">
        <w:r w:rsidRPr="000B2566">
          <w:rPr>
            <w:rFonts w:ascii="Arial" w:hAnsi="Arial" w:cs="Arial"/>
            <w:color w:val="242424"/>
            <w:shd w:val="clear" w:color="auto" w:fill="FFFFFF"/>
          </w:rPr>
          <w:t xml:space="preserve">ockeye run size (i.e., adult return including salmon to be caught by fisheries and those escaping to spawning ground), which has become mandatory for Fisheries and Oceans Canada </w:t>
        </w:r>
      </w:ins>
      <w:ins w:id="101" w:author="Fu, Caihong" w:date="2023-01-31T10:42:00Z">
        <w:r w:rsidR="001726FC">
          <w:rPr>
            <w:rFonts w:ascii="Arial" w:hAnsi="Arial" w:cs="Arial"/>
          </w:rPr>
          <w:t>(DFO)</w:t>
        </w:r>
        <w:r w:rsidR="001726FC" w:rsidRPr="00B440DC">
          <w:rPr>
            <w:rFonts w:ascii="Arial" w:hAnsi="Arial" w:cs="Arial"/>
          </w:rPr>
          <w:t xml:space="preserve"> </w:t>
        </w:r>
      </w:ins>
      <w:ins w:id="102" w:author="Fu, Caihong" w:date="2023-01-26T14:45:00Z">
        <w:r w:rsidRPr="000B2566">
          <w:rPr>
            <w:rFonts w:ascii="Arial" w:hAnsi="Arial" w:cs="Arial"/>
            <w:color w:val="242424"/>
            <w:shd w:val="clear" w:color="auto" w:fill="FFFFFF"/>
          </w:rPr>
          <w:t>under a Pacific Salmon Treaty that initiated in 1985 (www.psc.org/publications/pacific-salmon-treaty/).</w:t>
        </w:r>
      </w:ins>
      <w:ins w:id="103" w:author="Fu, Caihong" w:date="2023-01-26T15:12:00Z">
        <w:r w:rsidR="00B91B7A">
          <w:rPr>
            <w:rFonts w:ascii="Arial" w:hAnsi="Arial" w:cs="Arial"/>
            <w:color w:val="242424"/>
            <w:shd w:val="clear" w:color="auto" w:fill="FFFFFF"/>
          </w:rPr>
          <w:t xml:space="preserve"> </w:t>
        </w:r>
      </w:ins>
      <w:moveToRangeStart w:id="104" w:author="Fu, Caihong" w:date="2023-01-26T14:58:00Z" w:name="move125637510"/>
      <w:moveTo w:id="105" w:author="Fu, Caihong" w:date="2023-01-26T14:58:00Z">
        <w:del w:id="106" w:author="Fu, Caihong" w:date="2023-01-26T15:12:00Z">
          <w:r w:rsidR="00021BCA" w:rsidRPr="00B440DC" w:rsidDel="00B91B7A">
            <w:rPr>
              <w:rFonts w:ascii="Arial" w:hAnsi="Arial" w:cs="Arial"/>
              <w:color w:val="242424"/>
              <w:shd w:val="clear" w:color="auto" w:fill="FFFFFF"/>
            </w:rPr>
            <w:delText>P</w:delText>
          </w:r>
        </w:del>
      </w:moveTo>
      <w:ins w:id="107" w:author="Fu, Caihong" w:date="2023-01-26T15:36:00Z">
        <w:r w:rsidR="009175C5">
          <w:rPr>
            <w:rFonts w:ascii="Arial" w:hAnsi="Arial" w:cs="Arial"/>
            <w:color w:val="242424"/>
            <w:shd w:val="clear" w:color="auto" w:fill="FFFFFF"/>
          </w:rPr>
          <w:t>P</w:t>
        </w:r>
      </w:ins>
      <w:moveTo w:id="108" w:author="Fu, Caihong" w:date="2023-01-26T14:58:00Z">
        <w:r w:rsidR="00021BCA" w:rsidRPr="00B440DC">
          <w:rPr>
            <w:rFonts w:ascii="Arial" w:hAnsi="Arial" w:cs="Arial"/>
            <w:color w:val="242424"/>
            <w:shd w:val="clear" w:color="auto" w:fill="FFFFFF"/>
          </w:rPr>
          <w:t xml:space="preserve">re-season forecast </w:t>
        </w:r>
      </w:moveTo>
      <w:ins w:id="109" w:author="Fu, Caihong" w:date="2023-01-26T15:04:00Z">
        <w:r w:rsidR="00021BCA" w:rsidRPr="000B2566">
          <w:rPr>
            <w:rFonts w:ascii="Arial" w:hAnsi="Arial" w:cs="Arial"/>
            <w:color w:val="242424"/>
            <w:shd w:val="clear" w:color="auto" w:fill="FFFFFF"/>
          </w:rPr>
          <w:t xml:space="preserve">of </w:t>
        </w:r>
      </w:ins>
      <w:ins w:id="110" w:author="Fu, Caihong" w:date="2023-01-26T15:09:00Z">
        <w:r w:rsidR="00B91B7A" w:rsidRPr="00B91B7A">
          <w:rPr>
            <w:rFonts w:ascii="Arial" w:hAnsi="Arial" w:cs="Arial"/>
            <w:color w:val="242424"/>
            <w:shd w:val="clear" w:color="auto" w:fill="FFFFFF"/>
          </w:rPr>
          <w:t xml:space="preserve">Fraser </w:t>
        </w:r>
        <w:r w:rsidR="00B91B7A">
          <w:rPr>
            <w:rFonts w:ascii="Arial" w:hAnsi="Arial" w:cs="Arial"/>
            <w:color w:val="242424"/>
            <w:shd w:val="clear" w:color="auto" w:fill="FFFFFF"/>
          </w:rPr>
          <w:t>s</w:t>
        </w:r>
      </w:ins>
      <w:ins w:id="111" w:author="Fu, Caihong" w:date="2023-01-26T15:04:00Z">
        <w:r w:rsidR="00021BCA" w:rsidRPr="000B2566">
          <w:rPr>
            <w:rFonts w:ascii="Arial" w:hAnsi="Arial" w:cs="Arial"/>
            <w:color w:val="242424"/>
            <w:shd w:val="clear" w:color="auto" w:fill="FFFFFF"/>
          </w:rPr>
          <w:t xml:space="preserve">ockeye </w:t>
        </w:r>
      </w:ins>
      <w:ins w:id="112" w:author="Fu, Caihong" w:date="2023-01-26T15:16:00Z">
        <w:r w:rsidR="00B91B7A">
          <w:rPr>
            <w:rFonts w:ascii="Arial" w:hAnsi="Arial" w:cs="Arial"/>
            <w:color w:val="242424"/>
            <w:shd w:val="clear" w:color="auto" w:fill="FFFFFF"/>
          </w:rPr>
          <w:t>return</w:t>
        </w:r>
      </w:ins>
      <w:ins w:id="113" w:author="Fu, Caihong" w:date="2023-01-26T15:04:00Z">
        <w:r w:rsidR="00021BCA" w:rsidRPr="000B2566">
          <w:rPr>
            <w:rFonts w:ascii="Arial" w:hAnsi="Arial" w:cs="Arial"/>
            <w:color w:val="242424"/>
            <w:shd w:val="clear" w:color="auto" w:fill="FFFFFF"/>
          </w:rPr>
          <w:t xml:space="preserve"> </w:t>
        </w:r>
      </w:ins>
      <w:moveTo w:id="114" w:author="Fu, Caihong" w:date="2023-01-26T14:58:00Z">
        <w:del w:id="115" w:author="Fu, Caihong" w:date="2023-01-26T15:01:00Z">
          <w:r w:rsidR="00021BCA" w:rsidRPr="00B440DC" w:rsidDel="00021BCA">
            <w:rPr>
              <w:rFonts w:ascii="Arial" w:hAnsi="Arial" w:cs="Arial"/>
              <w:color w:val="242424"/>
              <w:shd w:val="clear" w:color="auto" w:fill="FFFFFF"/>
            </w:rPr>
            <w:delText xml:space="preserve">on returning Pacific salmon abundance </w:delText>
          </w:r>
        </w:del>
        <w:del w:id="116" w:author="Fu, Caihong" w:date="2023-01-26T15:04:00Z">
          <w:r w:rsidR="00021BCA" w:rsidRPr="00B440DC" w:rsidDel="00021BCA">
            <w:rPr>
              <w:rFonts w:ascii="Arial" w:hAnsi="Arial" w:cs="Arial"/>
              <w:color w:val="242424"/>
              <w:shd w:val="clear" w:color="auto" w:fill="FFFFFF"/>
            </w:rPr>
            <w:delText xml:space="preserve">is an important component of fisheries planning in the West Coast of North America, which </w:delText>
          </w:r>
        </w:del>
        <w:r w:rsidR="00021BCA" w:rsidRPr="00B440DC">
          <w:rPr>
            <w:rFonts w:ascii="Arial" w:hAnsi="Arial" w:cs="Arial"/>
            <w:color w:val="242424"/>
            <w:shd w:val="clear" w:color="auto" w:fill="FFFFFF"/>
          </w:rPr>
          <w:t>provides input to planning by fisheries managers</w:t>
        </w:r>
        <w:r w:rsidR="00021BCA">
          <w:rPr>
            <w:rFonts w:ascii="Arial" w:hAnsi="Arial" w:cs="Arial"/>
            <w:color w:val="242424"/>
            <w:shd w:val="clear" w:color="auto" w:fill="FFFFFF"/>
          </w:rPr>
          <w:t xml:space="preserve"> and</w:t>
        </w:r>
        <w:r w:rsidR="00021BCA" w:rsidRPr="00B440DC">
          <w:rPr>
            <w:rFonts w:ascii="Arial" w:hAnsi="Arial" w:cs="Arial"/>
            <w:color w:val="242424"/>
            <w:shd w:val="clear" w:color="auto" w:fill="FFFFFF"/>
          </w:rPr>
          <w:t xml:space="preserve"> the fishing industry</w:t>
        </w:r>
        <w:r w:rsidR="00021BCA">
          <w:rPr>
            <w:rFonts w:ascii="Arial" w:hAnsi="Arial" w:cs="Arial"/>
            <w:color w:val="242424"/>
            <w:shd w:val="clear" w:color="auto" w:fill="FFFFFF"/>
          </w:rPr>
          <w:t xml:space="preserve">, </w:t>
        </w:r>
        <w:r w:rsidR="00021BCA" w:rsidRPr="00B440DC">
          <w:rPr>
            <w:rFonts w:ascii="Arial" w:hAnsi="Arial" w:cs="Arial"/>
            <w:color w:val="242424"/>
            <w:shd w:val="clear" w:color="auto" w:fill="FFFFFF"/>
          </w:rPr>
          <w:t xml:space="preserve">and feeds to in-season assessment </w:t>
        </w:r>
        <w:r w:rsidR="00021BCA">
          <w:rPr>
            <w:rFonts w:ascii="Arial" w:hAnsi="Arial" w:cs="Arial"/>
            <w:color w:val="242424"/>
            <w:shd w:val="clear" w:color="auto" w:fill="FFFFFF"/>
          </w:rPr>
          <w:t xml:space="preserve">modeling </w:t>
        </w:r>
        <w:del w:id="117" w:author="Fu, Caihong" w:date="2023-01-26T15:05:00Z">
          <w:r w:rsidR="00021BCA" w:rsidRPr="00B440DC" w:rsidDel="00021BCA">
            <w:rPr>
              <w:rFonts w:ascii="Arial" w:hAnsi="Arial" w:cs="Arial"/>
              <w:color w:val="242424"/>
              <w:shd w:val="clear" w:color="auto" w:fill="FFFFFF"/>
            </w:rPr>
            <w:delText xml:space="preserve">in the case of Fraser sockeye </w:delText>
          </w:r>
        </w:del>
        <w:r w:rsidR="00021BCA" w:rsidRPr="00B440DC">
          <w:rPr>
            <w:rFonts w:ascii="Arial" w:hAnsi="Arial" w:cs="Arial"/>
            <w:color w:val="242424"/>
            <w:shd w:val="clear" w:color="auto" w:fill="FFFFFF"/>
          </w:rPr>
          <w:t>(</w:t>
        </w:r>
        <w:r w:rsidR="00021BCA" w:rsidRPr="00F13E49">
          <w:rPr>
            <w:rFonts w:ascii="Arial" w:hAnsi="Arial" w:cs="Arial"/>
            <w:color w:val="242424"/>
            <w:shd w:val="clear" w:color="auto" w:fill="FFFFFF"/>
          </w:rPr>
          <w:t>Haeseker et al. 2008</w:t>
        </w:r>
        <w:r w:rsidR="00021BCA">
          <w:rPr>
            <w:rFonts w:ascii="Arial" w:hAnsi="Arial" w:cs="Arial"/>
            <w:color w:val="242424"/>
            <w:shd w:val="clear" w:color="auto" w:fill="FFFFFF"/>
          </w:rPr>
          <w:t xml:space="preserve">; </w:t>
        </w:r>
        <w:r w:rsidR="00021BCA" w:rsidRPr="00B440DC">
          <w:rPr>
            <w:rFonts w:ascii="Arial" w:hAnsi="Arial" w:cs="Arial"/>
            <w:color w:val="242424"/>
            <w:shd w:val="clear" w:color="auto" w:fill="FFFFFF"/>
          </w:rPr>
          <w:t>Michielsens and Cave 201</w:t>
        </w:r>
      </w:moveTo>
      <w:ins w:id="118" w:author="Fu, Caihong" w:date="2023-01-26T15:43:00Z">
        <w:r w:rsidR="009175C5">
          <w:rPr>
            <w:rFonts w:ascii="Arial" w:hAnsi="Arial" w:cs="Arial"/>
            <w:color w:val="242424"/>
            <w:shd w:val="clear" w:color="auto" w:fill="FFFFFF"/>
          </w:rPr>
          <w:t>9</w:t>
        </w:r>
      </w:ins>
      <w:moveTo w:id="119" w:author="Fu, Caihong" w:date="2023-01-26T14:58:00Z">
        <w:del w:id="120" w:author="Fu, Caihong" w:date="2023-01-26T15:43:00Z">
          <w:r w:rsidR="00021BCA" w:rsidRPr="00B440DC" w:rsidDel="009175C5">
            <w:rPr>
              <w:rFonts w:ascii="Arial" w:hAnsi="Arial" w:cs="Arial"/>
              <w:color w:val="242424"/>
              <w:shd w:val="clear" w:color="auto" w:fill="FFFFFF"/>
            </w:rPr>
            <w:delText>8</w:delText>
          </w:r>
        </w:del>
        <w:r w:rsidR="00021BCA">
          <w:rPr>
            <w:rFonts w:ascii="Arial" w:hAnsi="Arial" w:cs="Arial"/>
            <w:color w:val="242424"/>
            <w:shd w:val="clear" w:color="auto" w:fill="FFFFFF"/>
          </w:rPr>
          <w:t>;</w:t>
        </w:r>
        <w:r w:rsidR="00021BCA" w:rsidRPr="00376B37">
          <w:rPr>
            <w:rFonts w:ascii="Arial" w:hAnsi="Arial" w:cs="Arial"/>
            <w:color w:val="242424"/>
            <w:shd w:val="clear" w:color="auto" w:fill="FFFFFF"/>
          </w:rPr>
          <w:t xml:space="preserve"> </w:t>
        </w:r>
        <w:del w:id="121" w:author="Fu, Caihong" w:date="2023-01-26T15:43:00Z">
          <w:r w:rsidR="00021BCA" w:rsidRPr="00E12860" w:rsidDel="009175C5">
            <w:rPr>
              <w:rFonts w:ascii="Arial" w:hAnsi="Arial" w:cs="Arial"/>
              <w:color w:val="242424"/>
              <w:shd w:val="clear" w:color="auto" w:fill="FFFFFF"/>
            </w:rPr>
            <w:delText>Fisheries and Oceans Canada</w:delText>
          </w:r>
        </w:del>
      </w:moveTo>
      <w:ins w:id="122" w:author="Fu, Caihong" w:date="2023-01-26T15:43:00Z">
        <w:r w:rsidR="009175C5">
          <w:rPr>
            <w:rFonts w:ascii="Arial" w:hAnsi="Arial" w:cs="Arial"/>
            <w:color w:val="242424"/>
            <w:shd w:val="clear" w:color="auto" w:fill="FFFFFF"/>
          </w:rPr>
          <w:t>DFO</w:t>
        </w:r>
      </w:ins>
      <w:moveTo w:id="123" w:author="Fu, Caihong" w:date="2023-01-26T14:58:00Z">
        <w:r w:rsidR="00021BCA" w:rsidRPr="00E12860">
          <w:rPr>
            <w:rFonts w:ascii="Arial" w:hAnsi="Arial" w:cs="Arial"/>
            <w:color w:val="242424"/>
            <w:shd w:val="clear" w:color="auto" w:fill="FFFFFF"/>
          </w:rPr>
          <w:t>, 2022</w:t>
        </w:r>
        <w:r w:rsidR="00021BCA" w:rsidRPr="00B440DC">
          <w:rPr>
            <w:rFonts w:ascii="Arial" w:hAnsi="Arial" w:cs="Arial"/>
            <w:color w:val="242424"/>
            <w:shd w:val="clear" w:color="auto" w:fill="FFFFFF"/>
          </w:rPr>
          <w:t>).</w:t>
        </w:r>
      </w:moveTo>
      <w:moveToRangeEnd w:id="104"/>
      <w:ins w:id="124" w:author="Fu, Caihong" w:date="2023-01-26T15:05:00Z">
        <w:r w:rsidR="00021BCA">
          <w:rPr>
            <w:rFonts w:ascii="Arial" w:hAnsi="Arial" w:cs="Arial"/>
            <w:color w:val="242424"/>
            <w:shd w:val="clear" w:color="auto" w:fill="FFFFFF"/>
          </w:rPr>
          <w:t xml:space="preserve"> </w:t>
        </w:r>
      </w:ins>
      <w:ins w:id="125" w:author="Fu, Caihong" w:date="2023-01-26T15:34:00Z">
        <w:r w:rsidR="009175C5" w:rsidRPr="009175C5">
          <w:rPr>
            <w:rFonts w:ascii="Arial" w:hAnsi="Arial" w:cs="Arial"/>
            <w:color w:val="242424"/>
            <w:shd w:val="clear" w:color="auto" w:fill="FFFFFF"/>
          </w:rPr>
          <w:t>Additionally, pre-season forecast helps with international total catch allowance negotiation, escapement surveys, and hatchery enhancement experiments (Hawkshaw et al., 2020a, 2020b).</w:t>
        </w:r>
      </w:ins>
    </w:p>
    <w:p w14:paraId="5FBC5B76" w14:textId="731A8106" w:rsidR="00E03FF6" w:rsidRDefault="00C43FF8" w:rsidP="00C43FF8">
      <w:pPr>
        <w:ind w:firstLine="360"/>
        <w:rPr>
          <w:ins w:id="126" w:author="Fu, Caihong" w:date="2023-01-26T17:26:00Z"/>
          <w:rFonts w:ascii="Arial" w:hAnsi="Arial" w:cs="Arial"/>
          <w:color w:val="242424"/>
          <w:shd w:val="clear" w:color="auto" w:fill="FFFFFF"/>
        </w:rPr>
      </w:pPr>
      <w:ins w:id="127" w:author="Fu, Caihong" w:date="2023-01-26T17:03:00Z">
        <w:r>
          <w:rPr>
            <w:rFonts w:ascii="Arial" w:hAnsi="Arial" w:cs="Arial"/>
            <w:color w:val="242424"/>
            <w:shd w:val="clear" w:color="auto" w:fill="FFFFFF"/>
          </w:rPr>
          <w:t xml:space="preserve">Despite the tremendous importance of pre-season </w:t>
        </w:r>
      </w:ins>
      <w:ins w:id="128" w:author="Fu, Caihong" w:date="2023-01-26T17:05:00Z">
        <w:r w:rsidRPr="00B91B7A">
          <w:rPr>
            <w:rFonts w:ascii="Arial" w:hAnsi="Arial" w:cs="Arial"/>
            <w:color w:val="242424"/>
            <w:shd w:val="clear" w:color="auto" w:fill="FFFFFF"/>
          </w:rPr>
          <w:t xml:space="preserve">Fraser </w:t>
        </w:r>
        <w:r>
          <w:rPr>
            <w:rFonts w:ascii="Arial" w:hAnsi="Arial" w:cs="Arial"/>
            <w:color w:val="242424"/>
            <w:shd w:val="clear" w:color="auto" w:fill="FFFFFF"/>
          </w:rPr>
          <w:t>s</w:t>
        </w:r>
        <w:r w:rsidRPr="000B2566">
          <w:rPr>
            <w:rFonts w:ascii="Arial" w:hAnsi="Arial" w:cs="Arial"/>
            <w:color w:val="242424"/>
            <w:shd w:val="clear" w:color="auto" w:fill="FFFFFF"/>
          </w:rPr>
          <w:t xml:space="preserve">ockeye </w:t>
        </w:r>
      </w:ins>
      <w:ins w:id="129" w:author="Fu, Caihong" w:date="2023-01-26T17:03:00Z">
        <w:r>
          <w:rPr>
            <w:rFonts w:ascii="Arial" w:hAnsi="Arial" w:cs="Arial"/>
            <w:color w:val="242424"/>
            <w:shd w:val="clear" w:color="auto" w:fill="FFFFFF"/>
          </w:rPr>
          <w:t>f</w:t>
        </w:r>
      </w:ins>
      <w:ins w:id="130" w:author="Fu, Caihong" w:date="2023-01-26T16:55:00Z">
        <w:r w:rsidR="00D403F2" w:rsidRPr="00D403F2">
          <w:rPr>
            <w:rFonts w:ascii="Arial" w:hAnsi="Arial" w:cs="Arial"/>
            <w:color w:val="242424"/>
            <w:shd w:val="clear" w:color="auto" w:fill="FFFFFF"/>
          </w:rPr>
          <w:t>orecast</w:t>
        </w:r>
      </w:ins>
      <w:ins w:id="131" w:author="Fu, Caihong" w:date="2023-01-26T17:05:00Z">
        <w:r>
          <w:rPr>
            <w:rFonts w:ascii="Arial" w:hAnsi="Arial" w:cs="Arial"/>
            <w:color w:val="242424"/>
            <w:shd w:val="clear" w:color="auto" w:fill="FFFFFF"/>
          </w:rPr>
          <w:t>, or any fishery population f</w:t>
        </w:r>
      </w:ins>
      <w:ins w:id="132" w:author="Fu, Caihong" w:date="2023-01-26T17:06:00Z">
        <w:r>
          <w:rPr>
            <w:rFonts w:ascii="Arial" w:hAnsi="Arial" w:cs="Arial"/>
            <w:color w:val="242424"/>
            <w:shd w:val="clear" w:color="auto" w:fill="FFFFFF"/>
          </w:rPr>
          <w:t>orecast for that matter,</w:t>
        </w:r>
      </w:ins>
      <w:ins w:id="133" w:author="Fu, Caihong" w:date="2023-01-26T17:04:00Z">
        <w:r>
          <w:rPr>
            <w:rFonts w:ascii="Arial" w:hAnsi="Arial" w:cs="Arial"/>
            <w:color w:val="242424"/>
            <w:shd w:val="clear" w:color="auto" w:fill="FFFFFF"/>
          </w:rPr>
          <w:t xml:space="preserve"> </w:t>
        </w:r>
      </w:ins>
      <w:ins w:id="134" w:author="Fu, Caihong" w:date="2023-01-26T18:55:00Z">
        <w:r w:rsidR="001C5E4A" w:rsidRPr="001C5E4A">
          <w:rPr>
            <w:rFonts w:ascii="Arial" w:hAnsi="Arial" w:cs="Arial"/>
            <w:color w:val="242424"/>
            <w:shd w:val="clear" w:color="auto" w:fill="FFFFFF"/>
          </w:rPr>
          <w:t>rigorous</w:t>
        </w:r>
        <w:r w:rsidR="001C5E4A">
          <w:rPr>
            <w:rFonts w:ascii="Arial" w:hAnsi="Arial" w:cs="Arial"/>
            <w:color w:val="242424"/>
            <w:shd w:val="clear" w:color="auto" w:fill="FFFFFF"/>
          </w:rPr>
          <w:t xml:space="preserve"> evaluation of </w:t>
        </w:r>
        <w:r w:rsidR="001C5E4A" w:rsidRPr="00D403F2">
          <w:rPr>
            <w:rFonts w:ascii="Arial" w:hAnsi="Arial" w:cs="Arial"/>
            <w:color w:val="242424"/>
            <w:shd w:val="clear" w:color="auto" w:fill="FFFFFF"/>
          </w:rPr>
          <w:t xml:space="preserve">forecast </w:t>
        </w:r>
      </w:ins>
      <w:ins w:id="135" w:author="Fu, Caihong" w:date="2023-01-26T17:15:00Z">
        <w:r w:rsidR="000214F8">
          <w:rPr>
            <w:rFonts w:ascii="Arial" w:hAnsi="Arial" w:cs="Arial"/>
            <w:color w:val="242424"/>
            <w:shd w:val="clear" w:color="auto" w:fill="FFFFFF"/>
          </w:rPr>
          <w:t xml:space="preserve">performance </w:t>
        </w:r>
      </w:ins>
      <w:ins w:id="136" w:author="Fu, Caihong" w:date="2023-01-26T18:56:00Z">
        <w:r w:rsidR="001C5E4A">
          <w:rPr>
            <w:rFonts w:ascii="Arial" w:hAnsi="Arial" w:cs="Arial"/>
            <w:color w:val="242424"/>
            <w:shd w:val="clear" w:color="auto" w:fill="FFFFFF"/>
          </w:rPr>
          <w:t xml:space="preserve">both in terms of accuracy and precision </w:t>
        </w:r>
      </w:ins>
      <w:ins w:id="137" w:author="Fu, Caihong" w:date="2023-01-26T17:07:00Z">
        <w:r>
          <w:rPr>
            <w:rFonts w:ascii="Arial" w:hAnsi="Arial" w:cs="Arial"/>
            <w:color w:val="242424"/>
            <w:shd w:val="clear" w:color="auto" w:fill="FFFFFF"/>
          </w:rPr>
          <w:t xml:space="preserve">has rarely been </w:t>
        </w:r>
      </w:ins>
      <w:ins w:id="138" w:author="Fu, Caihong" w:date="2023-01-26T18:56:00Z">
        <w:r w:rsidR="001C5E4A">
          <w:rPr>
            <w:rFonts w:ascii="Arial" w:hAnsi="Arial" w:cs="Arial"/>
            <w:color w:val="242424"/>
            <w:shd w:val="clear" w:color="auto" w:fill="FFFFFF"/>
          </w:rPr>
          <w:t>done</w:t>
        </w:r>
      </w:ins>
      <w:ins w:id="139" w:author="Fu, Caihong" w:date="2023-01-26T17:07:00Z">
        <w:r>
          <w:rPr>
            <w:rFonts w:ascii="Arial" w:hAnsi="Arial" w:cs="Arial"/>
            <w:color w:val="242424"/>
            <w:shd w:val="clear" w:color="auto" w:fill="FFFFFF"/>
          </w:rPr>
          <w:t xml:space="preserve"> </w:t>
        </w:r>
        <w:r>
          <w:rPr>
            <w:rFonts w:ascii="Arial" w:hAnsi="Arial" w:cs="Arial"/>
            <w:color w:val="242424"/>
            <w:shd w:val="clear" w:color="auto" w:fill="FFFFFF"/>
          </w:rPr>
          <w:t>(</w:t>
        </w:r>
        <w:r w:rsidRPr="00C43FF8">
          <w:rPr>
            <w:rFonts w:ascii="Arial" w:hAnsi="Arial" w:cs="Arial"/>
            <w:color w:val="242424"/>
            <w:shd w:val="clear" w:color="auto" w:fill="FFFFFF"/>
          </w:rPr>
          <w:t>Satterthwaite</w:t>
        </w:r>
        <w:r w:rsidRPr="00C43FF8">
          <w:rPr>
            <w:rFonts w:ascii="Arial" w:hAnsi="Arial" w:cs="Arial"/>
            <w:color w:val="242424"/>
            <w:shd w:val="clear" w:color="auto" w:fill="FFFFFF"/>
          </w:rPr>
          <w:t xml:space="preserve"> </w:t>
        </w:r>
        <w:r>
          <w:rPr>
            <w:rFonts w:ascii="Arial" w:hAnsi="Arial" w:cs="Arial"/>
            <w:color w:val="242424"/>
            <w:shd w:val="clear" w:color="auto" w:fill="FFFFFF"/>
          </w:rPr>
          <w:t>et al., 2020).</w:t>
        </w:r>
      </w:ins>
      <w:ins w:id="140" w:author="Fu, Caihong" w:date="2023-01-26T16:55:00Z">
        <w:r w:rsidR="00D403F2" w:rsidRPr="00D403F2">
          <w:rPr>
            <w:rFonts w:ascii="Arial" w:hAnsi="Arial" w:cs="Arial"/>
            <w:color w:val="242424"/>
            <w:shd w:val="clear" w:color="auto" w:fill="FFFFFF"/>
          </w:rPr>
          <w:t xml:space="preserve"> </w:t>
        </w:r>
      </w:ins>
      <w:ins w:id="141" w:author="Fu, Caihong" w:date="2023-01-26T17:11:00Z">
        <w:r>
          <w:rPr>
            <w:rFonts w:ascii="Arial" w:hAnsi="Arial" w:cs="Arial"/>
            <w:color w:val="242424"/>
            <w:shd w:val="clear" w:color="auto" w:fill="FFFFFF"/>
          </w:rPr>
          <w:t xml:space="preserve">The </w:t>
        </w:r>
      </w:ins>
      <w:ins w:id="142" w:author="Fu, Caihong" w:date="2023-01-26T17:15:00Z">
        <w:r w:rsidR="000214F8">
          <w:rPr>
            <w:rFonts w:ascii="Arial" w:hAnsi="Arial" w:cs="Arial"/>
            <w:color w:val="242424"/>
            <w:shd w:val="clear" w:color="auto" w:fill="FFFFFF"/>
          </w:rPr>
          <w:t>reliability</w:t>
        </w:r>
        <w:r w:rsidR="000214F8" w:rsidRPr="00D403F2">
          <w:rPr>
            <w:rFonts w:ascii="Arial" w:hAnsi="Arial" w:cs="Arial"/>
            <w:color w:val="242424"/>
            <w:shd w:val="clear" w:color="auto" w:fill="FFFFFF"/>
          </w:rPr>
          <w:t xml:space="preserve"> </w:t>
        </w:r>
      </w:ins>
      <w:ins w:id="143" w:author="Fu, Caihong" w:date="2023-01-26T17:11:00Z">
        <w:r>
          <w:rPr>
            <w:rFonts w:ascii="Arial" w:hAnsi="Arial" w:cs="Arial"/>
            <w:color w:val="242424"/>
            <w:shd w:val="clear" w:color="auto" w:fill="FFFFFF"/>
          </w:rPr>
          <w:t xml:space="preserve">of </w:t>
        </w:r>
      </w:ins>
      <w:ins w:id="144" w:author="Fu, Caihong" w:date="2023-01-26T17:18:00Z">
        <w:r w:rsidR="000214F8">
          <w:rPr>
            <w:rFonts w:ascii="Arial" w:hAnsi="Arial" w:cs="Arial"/>
            <w:color w:val="242424"/>
            <w:shd w:val="clear" w:color="auto" w:fill="FFFFFF"/>
          </w:rPr>
          <w:t>pre-season</w:t>
        </w:r>
        <w:r w:rsidR="000214F8">
          <w:rPr>
            <w:rFonts w:ascii="Arial" w:hAnsi="Arial" w:cs="Arial"/>
            <w:color w:val="242424"/>
            <w:shd w:val="clear" w:color="auto" w:fill="FFFFFF"/>
          </w:rPr>
          <w:t xml:space="preserve"> </w:t>
        </w:r>
      </w:ins>
      <w:ins w:id="145" w:author="Fu, Caihong" w:date="2023-01-26T17:11:00Z">
        <w:r>
          <w:rPr>
            <w:rFonts w:ascii="Arial" w:hAnsi="Arial" w:cs="Arial"/>
            <w:color w:val="242424"/>
            <w:shd w:val="clear" w:color="auto" w:fill="FFFFFF"/>
          </w:rPr>
          <w:t>forecast</w:t>
        </w:r>
      </w:ins>
      <w:ins w:id="146" w:author="Fu, Caihong" w:date="2023-01-26T18:56:00Z">
        <w:r w:rsidR="001C5E4A">
          <w:rPr>
            <w:rFonts w:ascii="Arial" w:hAnsi="Arial" w:cs="Arial"/>
            <w:color w:val="242424"/>
            <w:shd w:val="clear" w:color="auto" w:fill="FFFFFF"/>
          </w:rPr>
          <w:t xml:space="preserve">s </w:t>
        </w:r>
      </w:ins>
      <w:ins w:id="147" w:author="Fu, Caihong" w:date="2023-01-26T17:16:00Z">
        <w:r w:rsidR="000214F8">
          <w:rPr>
            <w:rFonts w:ascii="Arial" w:hAnsi="Arial" w:cs="Arial"/>
            <w:color w:val="242424"/>
            <w:shd w:val="clear" w:color="auto" w:fill="FFFFFF"/>
          </w:rPr>
          <w:t xml:space="preserve">depends on good understanding and </w:t>
        </w:r>
      </w:ins>
      <w:ins w:id="148" w:author="Fu, Caihong" w:date="2023-01-27T13:34:00Z">
        <w:r w:rsidR="00B075CA">
          <w:rPr>
            <w:rFonts w:ascii="Arial" w:hAnsi="Arial" w:cs="Arial"/>
            <w:color w:val="242424"/>
            <w:shd w:val="clear" w:color="auto" w:fill="FFFFFF"/>
          </w:rPr>
          <w:t>modelling</w:t>
        </w:r>
      </w:ins>
      <w:ins w:id="149" w:author="Fu, Caihong" w:date="2023-01-26T17:17:00Z">
        <w:r w:rsidR="000214F8">
          <w:rPr>
            <w:rFonts w:ascii="Arial" w:hAnsi="Arial" w:cs="Arial"/>
            <w:color w:val="242424"/>
            <w:shd w:val="clear" w:color="auto" w:fill="FFFFFF"/>
          </w:rPr>
          <w:t xml:space="preserve"> of </w:t>
        </w:r>
      </w:ins>
      <w:ins w:id="150" w:author="Fu, Caihong" w:date="2023-01-26T17:11:00Z">
        <w:r w:rsidRPr="00C43FF8">
          <w:rPr>
            <w:rFonts w:ascii="Arial" w:hAnsi="Arial" w:cs="Arial"/>
            <w:color w:val="242424"/>
            <w:shd w:val="clear" w:color="auto" w:fill="FFFFFF"/>
          </w:rPr>
          <w:t>complex interactions</w:t>
        </w:r>
      </w:ins>
      <w:ins w:id="151" w:author="Fu, Caihong" w:date="2023-01-26T17:13:00Z">
        <w:r>
          <w:rPr>
            <w:rFonts w:ascii="Arial" w:hAnsi="Arial" w:cs="Arial"/>
            <w:color w:val="242424"/>
            <w:shd w:val="clear" w:color="auto" w:fill="FFFFFF"/>
          </w:rPr>
          <w:t xml:space="preserve"> </w:t>
        </w:r>
      </w:ins>
      <w:ins w:id="152" w:author="Fu, Caihong" w:date="2023-01-26T17:19:00Z">
        <w:r w:rsidR="000214F8">
          <w:rPr>
            <w:rFonts w:ascii="Arial" w:hAnsi="Arial" w:cs="Arial"/>
            <w:color w:val="242424"/>
            <w:shd w:val="clear" w:color="auto" w:fill="FFFFFF"/>
          </w:rPr>
          <w:t>b</w:t>
        </w:r>
      </w:ins>
      <w:ins w:id="153" w:author="Fu, Caihong" w:date="2023-01-26T17:11:00Z">
        <w:r w:rsidRPr="00C43FF8">
          <w:rPr>
            <w:rFonts w:ascii="Arial" w:hAnsi="Arial" w:cs="Arial"/>
            <w:color w:val="242424"/>
            <w:shd w:val="clear" w:color="auto" w:fill="FFFFFF"/>
          </w:rPr>
          <w:t>etween</w:t>
        </w:r>
      </w:ins>
      <w:ins w:id="154" w:author="Fu, Caihong" w:date="2023-01-26T17:19:00Z">
        <w:r w:rsidR="000214F8">
          <w:rPr>
            <w:rFonts w:ascii="Arial" w:hAnsi="Arial" w:cs="Arial"/>
            <w:color w:val="242424"/>
            <w:shd w:val="clear" w:color="auto" w:fill="FFFFFF"/>
          </w:rPr>
          <w:t xml:space="preserve"> </w:t>
        </w:r>
      </w:ins>
      <w:ins w:id="155" w:author="Fu, Caihong" w:date="2023-01-26T17:11:00Z">
        <w:r w:rsidRPr="00C43FF8">
          <w:rPr>
            <w:rFonts w:ascii="Arial" w:hAnsi="Arial" w:cs="Arial"/>
            <w:color w:val="242424"/>
            <w:shd w:val="clear" w:color="auto" w:fill="FFFFFF"/>
          </w:rPr>
          <w:t>climate, ecosystems, and populations involving both climate regime shifts and ecosystem phase transitions</w:t>
        </w:r>
      </w:ins>
      <w:ins w:id="156" w:author="Fu, Caihong" w:date="2023-01-26T17:20:00Z">
        <w:r w:rsidR="000214F8">
          <w:rPr>
            <w:rFonts w:ascii="Arial" w:hAnsi="Arial" w:cs="Arial"/>
            <w:color w:val="242424"/>
            <w:shd w:val="clear" w:color="auto" w:fill="FFFFFF"/>
          </w:rPr>
          <w:t xml:space="preserve"> (</w:t>
        </w:r>
        <w:r w:rsidR="000214F8" w:rsidRPr="000214F8">
          <w:rPr>
            <w:rFonts w:ascii="Arial" w:hAnsi="Arial" w:cs="Arial"/>
            <w:color w:val="242424"/>
            <w:shd w:val="clear" w:color="auto" w:fill="FFFFFF"/>
          </w:rPr>
          <w:t>Wainwright</w:t>
        </w:r>
        <w:r w:rsidR="000214F8">
          <w:rPr>
            <w:rFonts w:ascii="Arial" w:hAnsi="Arial" w:cs="Arial"/>
            <w:color w:val="242424"/>
            <w:shd w:val="clear" w:color="auto" w:fill="FFFFFF"/>
          </w:rPr>
          <w:t>, 2021)</w:t>
        </w:r>
      </w:ins>
      <w:ins w:id="157" w:author="Fu, Caihong" w:date="2023-01-26T17:11:00Z">
        <w:r w:rsidRPr="00C43FF8">
          <w:rPr>
            <w:rFonts w:ascii="Arial" w:hAnsi="Arial" w:cs="Arial"/>
            <w:color w:val="242424"/>
            <w:shd w:val="clear" w:color="auto" w:fill="FFFFFF"/>
          </w:rPr>
          <w:t>.</w:t>
        </w:r>
        <w:r w:rsidRPr="00C43FF8">
          <w:rPr>
            <w:rFonts w:ascii="Arial" w:hAnsi="Arial" w:cs="Arial"/>
            <w:color w:val="242424"/>
            <w:shd w:val="clear" w:color="auto" w:fill="FFFFFF"/>
          </w:rPr>
          <w:t xml:space="preserve"> </w:t>
        </w:r>
      </w:ins>
      <w:del w:id="158" w:author="Fu, Caihong" w:date="2023-01-26T17:25:00Z">
        <w:r w:rsidR="000F3B8C" w:rsidRPr="00B440DC" w:rsidDel="00E03FF6">
          <w:rPr>
            <w:rFonts w:ascii="Arial" w:hAnsi="Arial" w:cs="Arial"/>
            <w:color w:val="242424"/>
            <w:shd w:val="clear" w:color="auto" w:fill="FFFFFF"/>
          </w:rPr>
          <w:delText xml:space="preserve">Abundance of Fraser sockeye </w:delText>
        </w:r>
      </w:del>
      <w:ins w:id="159" w:author="Fu, Caihong" w:date="2023-01-26T17:25:00Z">
        <w:r w:rsidR="00E03FF6">
          <w:rPr>
            <w:rFonts w:ascii="Arial" w:hAnsi="Arial" w:cs="Arial"/>
            <w:color w:val="242424"/>
            <w:shd w:val="clear" w:color="auto" w:fill="FFFFFF"/>
          </w:rPr>
          <w:t>S</w:t>
        </w:r>
        <w:r w:rsidR="00E03FF6" w:rsidRPr="00B440DC">
          <w:rPr>
            <w:rFonts w:ascii="Arial" w:hAnsi="Arial" w:cs="Arial"/>
            <w:color w:val="242424"/>
            <w:shd w:val="clear" w:color="auto" w:fill="FFFFFF"/>
          </w:rPr>
          <w:t xml:space="preserve">ockeye </w:t>
        </w:r>
      </w:ins>
      <w:r w:rsidR="000F3B8C" w:rsidRPr="00B440DC">
        <w:rPr>
          <w:rFonts w:ascii="Arial" w:hAnsi="Arial" w:cs="Arial"/>
          <w:color w:val="242424"/>
          <w:shd w:val="clear" w:color="auto" w:fill="FFFFFF"/>
        </w:rPr>
        <w:lastRenderedPageBreak/>
        <w:t xml:space="preserve">salmon </w:t>
      </w:r>
      <w:del w:id="160" w:author="Fu, Caihong" w:date="2023-01-26T14:38:00Z">
        <w:r w:rsidR="000F3B8C" w:rsidRPr="00B440DC" w:rsidDel="000B2566">
          <w:rPr>
            <w:rFonts w:ascii="Arial" w:hAnsi="Arial" w:cs="Arial"/>
            <w:color w:val="242424"/>
            <w:shd w:val="clear" w:color="auto" w:fill="FFFFFF"/>
          </w:rPr>
          <w:delText>(</w:delText>
        </w:r>
        <w:r w:rsidR="000F3B8C" w:rsidRPr="00B440DC" w:rsidDel="000B2566">
          <w:rPr>
            <w:rFonts w:ascii="Arial" w:hAnsi="Arial" w:cs="Arial"/>
            <w:i/>
            <w:iCs/>
            <w:color w:val="242424"/>
            <w:shd w:val="clear" w:color="auto" w:fill="FFFFFF"/>
          </w:rPr>
          <w:delText>Oncorhynchus nerka</w:delText>
        </w:r>
        <w:r w:rsidR="000F3B8C" w:rsidRPr="00B440DC" w:rsidDel="000B2566">
          <w:rPr>
            <w:rFonts w:ascii="Arial" w:hAnsi="Arial" w:cs="Arial"/>
            <w:color w:val="242424"/>
            <w:shd w:val="clear" w:color="auto" w:fill="FFFFFF"/>
          </w:rPr>
          <w:delText xml:space="preserve">) </w:delText>
        </w:r>
      </w:del>
      <w:r w:rsidR="000F3B8C" w:rsidRPr="00B440DC">
        <w:rPr>
          <w:rFonts w:ascii="Arial" w:hAnsi="Arial" w:cs="Arial"/>
          <w:color w:val="242424"/>
          <w:shd w:val="clear" w:color="auto" w:fill="FFFFFF"/>
        </w:rPr>
        <w:t>return</w:t>
      </w:r>
      <w:ins w:id="161" w:author="Fu, Caihong" w:date="2023-01-26T15:54:00Z">
        <w:r w:rsidR="00CB5154">
          <w:rPr>
            <w:rFonts w:ascii="Arial" w:hAnsi="Arial" w:cs="Arial"/>
            <w:color w:val="242424"/>
            <w:shd w:val="clear" w:color="auto" w:fill="FFFFFF"/>
          </w:rPr>
          <w:t xml:space="preserve"> </w:t>
        </w:r>
      </w:ins>
      <w:del w:id="162" w:author="Fu, Caihong" w:date="2023-01-26T15:54:00Z">
        <w:r w:rsidR="000F3B8C" w:rsidRPr="00B440DC" w:rsidDel="003010B4">
          <w:rPr>
            <w:rFonts w:ascii="Arial" w:hAnsi="Arial" w:cs="Arial"/>
            <w:color w:val="242424"/>
            <w:shd w:val="clear" w:color="auto" w:fill="FFFFFF"/>
          </w:rPr>
          <w:delText xml:space="preserve">ing to British Columbia’s Fraser River </w:delText>
        </w:r>
      </w:del>
      <w:r w:rsidR="000F3B8C" w:rsidRPr="00B440DC">
        <w:rPr>
          <w:rFonts w:ascii="Arial" w:hAnsi="Arial" w:cs="Arial"/>
          <w:color w:val="242424"/>
          <w:shd w:val="clear" w:color="auto" w:fill="FFFFFF"/>
        </w:rPr>
        <w:t xml:space="preserve">has been highly variable not only due to its cyclic nature </w:t>
      </w:r>
      <w:ins w:id="163" w:author="Fu, Caihong" w:date="2023-01-26T14:28:00Z">
        <w:r w:rsidR="00C97442">
          <w:rPr>
            <w:rFonts w:ascii="Arial" w:hAnsi="Arial" w:cs="Arial"/>
            <w:color w:val="242424"/>
            <w:shd w:val="clear" w:color="auto" w:fill="FFFFFF"/>
          </w:rPr>
          <w:t xml:space="preserve">(with a dominant year preceded and followed by a </w:t>
        </w:r>
      </w:ins>
      <w:ins w:id="164" w:author="Fu, Caihong" w:date="2023-01-31T09:55:00Z">
        <w:r w:rsidR="00FC0B7F">
          <w:rPr>
            <w:rFonts w:ascii="Arial" w:hAnsi="Arial" w:cs="Arial"/>
            <w:color w:val="242424"/>
            <w:shd w:val="clear" w:color="auto" w:fill="FFFFFF"/>
          </w:rPr>
          <w:t>few</w:t>
        </w:r>
      </w:ins>
      <w:ins w:id="165" w:author="Fu, Caihong" w:date="2023-01-26T14:28:00Z">
        <w:r w:rsidR="00C97442">
          <w:rPr>
            <w:rFonts w:ascii="Arial" w:hAnsi="Arial" w:cs="Arial"/>
            <w:color w:val="242424"/>
            <w:shd w:val="clear" w:color="auto" w:fill="FFFFFF"/>
          </w:rPr>
          <w:t xml:space="preserve"> years of low return) </w:t>
        </w:r>
      </w:ins>
      <w:r w:rsidR="000F3B8C" w:rsidRPr="00B440DC">
        <w:rPr>
          <w:rFonts w:ascii="Arial" w:hAnsi="Arial" w:cs="Arial"/>
          <w:color w:val="242424"/>
          <w:shd w:val="clear" w:color="auto" w:fill="FFFFFF"/>
        </w:rPr>
        <w:t>among some large populations, but also unpredictable productivity</w:t>
      </w:r>
      <w:r w:rsidR="00C33AB8">
        <w:rPr>
          <w:rFonts w:ascii="Arial" w:hAnsi="Arial" w:cs="Arial"/>
          <w:color w:val="242424"/>
          <w:shd w:val="clear" w:color="auto" w:fill="FFFFFF"/>
        </w:rPr>
        <w:t xml:space="preserve"> at different life stages</w:t>
      </w:r>
      <w:r w:rsidR="000F3B8C" w:rsidRPr="00B440DC">
        <w:rPr>
          <w:rFonts w:ascii="Arial" w:hAnsi="Arial" w:cs="Arial"/>
          <w:color w:val="242424"/>
          <w:shd w:val="clear" w:color="auto" w:fill="FFFFFF"/>
        </w:rPr>
        <w:t xml:space="preserve"> in both freshwater and marine environment (Ricker</w:t>
      </w:r>
      <w:ins w:id="166" w:author="Fu, Caihong" w:date="2023-01-26T16:23:00Z">
        <w:r w:rsidR="000A5D9D">
          <w:rPr>
            <w:rFonts w:ascii="Arial" w:hAnsi="Arial" w:cs="Arial"/>
            <w:color w:val="242424"/>
            <w:shd w:val="clear" w:color="auto" w:fill="FFFFFF"/>
          </w:rPr>
          <w:t>,</w:t>
        </w:r>
      </w:ins>
      <w:r w:rsidR="000F3B8C" w:rsidRPr="00B440DC">
        <w:rPr>
          <w:rFonts w:ascii="Arial" w:hAnsi="Arial" w:cs="Arial"/>
          <w:color w:val="242424"/>
          <w:shd w:val="clear" w:color="auto" w:fill="FFFFFF"/>
        </w:rPr>
        <w:t xml:space="preserve"> 1997; Akenhead et al.</w:t>
      </w:r>
      <w:ins w:id="167" w:author="Fu, Caihong" w:date="2023-01-26T16:23:00Z">
        <w:r w:rsidR="000A5D9D">
          <w:rPr>
            <w:rFonts w:ascii="Arial" w:hAnsi="Arial" w:cs="Arial"/>
            <w:color w:val="242424"/>
            <w:shd w:val="clear" w:color="auto" w:fill="FFFFFF"/>
          </w:rPr>
          <w:t>,</w:t>
        </w:r>
      </w:ins>
      <w:r w:rsidR="000F3B8C" w:rsidRPr="00B440DC">
        <w:rPr>
          <w:rFonts w:ascii="Arial" w:hAnsi="Arial" w:cs="Arial"/>
          <w:color w:val="242424"/>
          <w:shd w:val="clear" w:color="auto" w:fill="FFFFFF"/>
        </w:rPr>
        <w:t xml:space="preserve"> 2016;</w:t>
      </w:r>
      <w:ins w:id="168" w:author="Fu, Caihong" w:date="2023-01-26T16:22:00Z">
        <w:r w:rsidR="000A5D9D">
          <w:rPr>
            <w:rFonts w:ascii="Arial" w:hAnsi="Arial" w:cs="Arial"/>
            <w:color w:val="242424"/>
            <w:shd w:val="clear" w:color="auto" w:fill="FFFFFF"/>
          </w:rPr>
          <w:t xml:space="preserve"> Hu</w:t>
        </w:r>
      </w:ins>
      <w:ins w:id="169" w:author="Fu, Caihong" w:date="2023-01-26T16:23:00Z">
        <w:r w:rsidR="000A5D9D">
          <w:rPr>
            <w:rFonts w:ascii="Arial" w:hAnsi="Arial" w:cs="Arial"/>
            <w:color w:val="242424"/>
            <w:shd w:val="clear" w:color="auto" w:fill="FFFFFF"/>
          </w:rPr>
          <w:t xml:space="preserve">ang et al., </w:t>
        </w:r>
        <w:r w:rsidR="000A5D9D" w:rsidRPr="00D3154D">
          <w:rPr>
            <w:rFonts w:ascii="Arial" w:hAnsi="Arial" w:cs="Arial"/>
            <w:color w:val="242424"/>
            <w:shd w:val="clear" w:color="auto" w:fill="FFFFFF"/>
          </w:rPr>
          <w:t>2021</w:t>
        </w:r>
      </w:ins>
      <w:del w:id="170" w:author="Fu, Caihong" w:date="2023-01-26T16:22:00Z">
        <w:r w:rsidR="000F3B8C" w:rsidRPr="00D3154D" w:rsidDel="000A5D9D">
          <w:rPr>
            <w:rFonts w:ascii="Arial" w:hAnsi="Arial" w:cs="Arial"/>
            <w:color w:val="242424"/>
            <w:shd w:val="clear" w:color="auto" w:fill="FFFFFF"/>
            <w:rPrChange w:id="171" w:author="Fu, Caihong" w:date="2023-01-28T10:42:00Z">
              <w:rPr>
                <w:rFonts w:ascii="Arial" w:hAnsi="Arial" w:cs="Arial"/>
                <w:color w:val="242424"/>
                <w:shd w:val="clear" w:color="auto" w:fill="FFFFFF"/>
              </w:rPr>
            </w:rPrChange>
          </w:rPr>
          <w:delText xml:space="preserve"> </w:delText>
        </w:r>
        <w:r w:rsidR="000F3B8C" w:rsidRPr="00D3154D" w:rsidDel="000A5D9D">
          <w:rPr>
            <w:rFonts w:ascii="Arial" w:hAnsi="Arial" w:cs="Arial"/>
            <w:color w:val="242424"/>
            <w:shd w:val="clear" w:color="auto" w:fill="FFFFFF"/>
            <w:rPrChange w:id="172" w:author="Fu, Caihong" w:date="2023-01-28T10:42:00Z">
              <w:rPr>
                <w:rFonts w:ascii="Arial" w:hAnsi="Arial" w:cs="Arial"/>
                <w:color w:val="242424"/>
                <w:highlight w:val="yellow"/>
                <w:shd w:val="clear" w:color="auto" w:fill="FFFFFF"/>
              </w:rPr>
            </w:rPrChange>
          </w:rPr>
          <w:delText>…</w:delText>
        </w:r>
      </w:del>
      <w:r w:rsidR="000F3B8C" w:rsidRPr="00D3154D">
        <w:rPr>
          <w:rFonts w:ascii="Arial" w:hAnsi="Arial" w:cs="Arial"/>
          <w:color w:val="242424"/>
          <w:shd w:val="clear" w:color="auto" w:fill="FFFFFF"/>
        </w:rPr>
        <w:t>)</w:t>
      </w:r>
      <w:ins w:id="173" w:author="Fu, Caihong" w:date="2023-01-26T17:40:00Z">
        <w:r w:rsidR="00BF798C" w:rsidRPr="00D3154D">
          <w:rPr>
            <w:rFonts w:ascii="Arial" w:hAnsi="Arial" w:cs="Arial"/>
            <w:color w:val="242424"/>
            <w:shd w:val="clear" w:color="auto" w:fill="FFFFFF"/>
          </w:rPr>
          <w:t>,</w:t>
        </w:r>
      </w:ins>
      <w:ins w:id="174" w:author="Fu, Caihong" w:date="2023-01-26T17:27:00Z">
        <w:r w:rsidR="00E03FF6">
          <w:rPr>
            <w:rFonts w:ascii="Arial" w:hAnsi="Arial" w:cs="Arial"/>
            <w:color w:val="242424"/>
            <w:shd w:val="clear" w:color="auto" w:fill="FFFFFF"/>
          </w:rPr>
          <w:t xml:space="preserve"> </w:t>
        </w:r>
      </w:ins>
      <w:ins w:id="175" w:author="Fu, Caihong" w:date="2023-01-26T17:40:00Z">
        <w:r w:rsidR="00BF798C">
          <w:rPr>
            <w:rFonts w:ascii="Arial" w:hAnsi="Arial" w:cs="Arial"/>
            <w:color w:val="242424"/>
            <w:shd w:val="clear" w:color="auto" w:fill="FFFFFF"/>
          </w:rPr>
          <w:t>which has made pre-season</w:t>
        </w:r>
        <w:r w:rsidR="00BF798C" w:rsidRPr="00CB5154">
          <w:rPr>
            <w:rFonts w:ascii="Arial" w:hAnsi="Arial" w:cs="Arial"/>
            <w:color w:val="242424"/>
            <w:shd w:val="clear" w:color="auto" w:fill="FFFFFF"/>
          </w:rPr>
          <w:t xml:space="preserve"> forecast</w:t>
        </w:r>
        <w:r w:rsidR="00BF798C">
          <w:rPr>
            <w:rFonts w:ascii="Arial" w:hAnsi="Arial" w:cs="Arial"/>
            <w:color w:val="242424"/>
            <w:shd w:val="clear" w:color="auto" w:fill="FFFFFF"/>
          </w:rPr>
          <w:t xml:space="preserve"> of</w:t>
        </w:r>
        <w:r w:rsidR="00BF798C" w:rsidRPr="00CB5154">
          <w:rPr>
            <w:rFonts w:ascii="Arial" w:hAnsi="Arial" w:cs="Arial"/>
            <w:color w:val="242424"/>
            <w:shd w:val="clear" w:color="auto" w:fill="FFFFFF"/>
          </w:rPr>
          <w:t xml:space="preserve"> </w:t>
        </w:r>
        <w:r w:rsidR="00BF798C">
          <w:rPr>
            <w:rFonts w:ascii="Arial" w:hAnsi="Arial" w:cs="Arial"/>
            <w:color w:val="242424"/>
            <w:shd w:val="clear" w:color="auto" w:fill="FFFFFF"/>
          </w:rPr>
          <w:t>s</w:t>
        </w:r>
        <w:r w:rsidR="00BF798C" w:rsidRPr="00CB5154">
          <w:rPr>
            <w:rFonts w:ascii="Arial" w:hAnsi="Arial" w:cs="Arial"/>
            <w:color w:val="242424"/>
            <w:shd w:val="clear" w:color="auto" w:fill="FFFFFF"/>
          </w:rPr>
          <w:t xml:space="preserve">ockeye salmon </w:t>
        </w:r>
        <w:r w:rsidR="00BF798C">
          <w:rPr>
            <w:rFonts w:ascii="Arial" w:hAnsi="Arial" w:cs="Arial"/>
            <w:color w:val="242424"/>
            <w:shd w:val="clear" w:color="auto" w:fill="FFFFFF"/>
          </w:rPr>
          <w:t>return</w:t>
        </w:r>
        <w:r w:rsidR="00BF798C" w:rsidRPr="00CB5154">
          <w:rPr>
            <w:rFonts w:ascii="Arial" w:hAnsi="Arial" w:cs="Arial"/>
            <w:color w:val="242424"/>
            <w:shd w:val="clear" w:color="auto" w:fill="FFFFFF"/>
          </w:rPr>
          <w:t xml:space="preserve"> challenging</w:t>
        </w:r>
      </w:ins>
      <w:r w:rsidR="000F3B8C" w:rsidRPr="00B440DC">
        <w:rPr>
          <w:rFonts w:ascii="Arial" w:hAnsi="Arial" w:cs="Arial"/>
          <w:color w:val="242424"/>
          <w:shd w:val="clear" w:color="auto" w:fill="FFFFFF"/>
        </w:rPr>
        <w:t xml:space="preserve">. </w:t>
      </w:r>
    </w:p>
    <w:p w14:paraId="56634CB3" w14:textId="4C8561B4" w:rsidR="000F3B8C" w:rsidRPr="00BF798C" w:rsidDel="004F2E4F" w:rsidRDefault="00E03FF6" w:rsidP="00C43FF8">
      <w:pPr>
        <w:ind w:firstLine="360"/>
        <w:rPr>
          <w:del w:id="176" w:author="Fu, Caihong" w:date="2023-01-26T17:46:00Z"/>
          <w:rFonts w:ascii="Arial" w:hAnsi="Arial" w:cs="Arial"/>
          <w:color w:val="242424"/>
          <w:shd w:val="clear" w:color="auto" w:fill="FFFFFF"/>
        </w:rPr>
      </w:pPr>
      <w:ins w:id="177" w:author="Fu, Caihong" w:date="2023-01-26T17:29:00Z">
        <w:r>
          <w:rPr>
            <w:rFonts w:ascii="Arial" w:hAnsi="Arial" w:cs="Arial"/>
            <w:color w:val="242424"/>
            <w:shd w:val="clear" w:color="auto" w:fill="FFFFFF"/>
          </w:rPr>
          <w:t>In particular</w:t>
        </w:r>
        <w:r>
          <w:rPr>
            <w:rFonts w:ascii="Arial" w:hAnsi="Arial" w:cs="Arial"/>
            <w:color w:val="242424"/>
            <w:shd w:val="clear" w:color="auto" w:fill="FFFFFF"/>
          </w:rPr>
          <w:t>,</w:t>
        </w:r>
        <w:r w:rsidRPr="00B91B7A">
          <w:rPr>
            <w:rFonts w:ascii="Arial" w:hAnsi="Arial" w:cs="Arial"/>
            <w:color w:val="242424"/>
            <w:shd w:val="clear" w:color="auto" w:fill="FFFFFF"/>
          </w:rPr>
          <w:t xml:space="preserve"> </w:t>
        </w:r>
        <w:r>
          <w:rPr>
            <w:rFonts w:ascii="Arial" w:hAnsi="Arial" w:cs="Arial"/>
            <w:color w:val="242424"/>
            <w:shd w:val="clear" w:color="auto" w:fill="FFFFFF"/>
          </w:rPr>
          <w:t>c</w:t>
        </w:r>
        <w:r w:rsidRPr="00B91B7A">
          <w:rPr>
            <w:rFonts w:ascii="Arial" w:hAnsi="Arial" w:cs="Arial"/>
            <w:color w:val="242424"/>
            <w:shd w:val="clear" w:color="auto" w:fill="FFFFFF"/>
          </w:rPr>
          <w:t>onfidence in pre-season forecasts of Fraser sockeye return has eroded among managers and harvesters in recent years since actual return ha</w:t>
        </w:r>
      </w:ins>
      <w:ins w:id="178" w:author="Fu, Caihong" w:date="2023-01-31T09:56:00Z">
        <w:r w:rsidR="00FC0B7F">
          <w:rPr>
            <w:rFonts w:ascii="Arial" w:hAnsi="Arial" w:cs="Arial"/>
            <w:color w:val="242424"/>
            <w:shd w:val="clear" w:color="auto" w:fill="FFFFFF"/>
          </w:rPr>
          <w:t>s</w:t>
        </w:r>
      </w:ins>
      <w:ins w:id="179" w:author="Fu, Caihong" w:date="2023-01-26T17:29:00Z">
        <w:r w:rsidRPr="00B91B7A">
          <w:rPr>
            <w:rFonts w:ascii="Arial" w:hAnsi="Arial" w:cs="Arial"/>
            <w:color w:val="242424"/>
            <w:shd w:val="clear" w:color="auto" w:fill="FFFFFF"/>
          </w:rPr>
          <w:t xml:space="preserve"> frequently fallen outside of the estimated distribution range (i.e.</w:t>
        </w:r>
        <w:r>
          <w:rPr>
            <w:rFonts w:ascii="Arial" w:hAnsi="Arial" w:cs="Arial"/>
            <w:color w:val="242424"/>
            <w:shd w:val="clear" w:color="auto" w:fill="FFFFFF"/>
          </w:rPr>
          <w:t>,</w:t>
        </w:r>
        <w:r w:rsidRPr="00B91B7A">
          <w:rPr>
            <w:rFonts w:ascii="Arial" w:hAnsi="Arial" w:cs="Arial"/>
            <w:color w:val="242424"/>
            <w:shd w:val="clear" w:color="auto" w:fill="FFFFFF"/>
          </w:rPr>
          <w:t xml:space="preserve"> &lt;10 percent</w:t>
        </w:r>
        <w:r>
          <w:rPr>
            <w:rFonts w:ascii="Arial" w:hAnsi="Arial" w:cs="Arial"/>
            <w:color w:val="242424"/>
            <w:shd w:val="clear" w:color="auto" w:fill="FFFFFF"/>
          </w:rPr>
          <w:t>ile</w:t>
        </w:r>
        <w:r w:rsidRPr="00B91B7A">
          <w:rPr>
            <w:rFonts w:ascii="Arial" w:hAnsi="Arial" w:cs="Arial"/>
            <w:color w:val="242424"/>
            <w:shd w:val="clear" w:color="auto" w:fill="FFFFFF"/>
          </w:rPr>
          <w:t xml:space="preserve"> or &gt;90 percent</w:t>
        </w:r>
        <w:r>
          <w:rPr>
            <w:rFonts w:ascii="Arial" w:hAnsi="Arial" w:cs="Arial"/>
            <w:color w:val="242424"/>
            <w:shd w:val="clear" w:color="auto" w:fill="FFFFFF"/>
          </w:rPr>
          <w:t>ile of observations</w:t>
        </w:r>
        <w:r w:rsidRPr="00B91B7A">
          <w:rPr>
            <w:rFonts w:ascii="Arial" w:hAnsi="Arial" w:cs="Arial"/>
            <w:color w:val="242424"/>
            <w:shd w:val="clear" w:color="auto" w:fill="FFFFFF"/>
          </w:rPr>
          <w:t xml:space="preserve">; DFO 2021). </w:t>
        </w:r>
      </w:ins>
      <w:del w:id="180" w:author="Fu, Caihong" w:date="2023-01-26T17:32:00Z">
        <w:r w:rsidR="000F3B8C" w:rsidRPr="00B440DC" w:rsidDel="00BF798C">
          <w:rPr>
            <w:rFonts w:ascii="Arial" w:hAnsi="Arial" w:cs="Arial"/>
            <w:color w:val="242424"/>
            <w:shd w:val="clear" w:color="auto" w:fill="FFFFFF"/>
          </w:rPr>
          <w:delText>Following</w:delText>
        </w:r>
        <w:r w:rsidR="004677D7" w:rsidDel="00BF798C">
          <w:rPr>
            <w:rFonts w:ascii="Arial" w:hAnsi="Arial" w:cs="Arial"/>
            <w:color w:val="242424"/>
            <w:shd w:val="clear" w:color="auto" w:fill="FFFFFF"/>
          </w:rPr>
          <w:delText xml:space="preserve"> a dominant </w:delText>
        </w:r>
      </w:del>
      <w:del w:id="181" w:author="Fu, Caihong" w:date="2023-01-26T14:26:00Z">
        <w:r w:rsidR="004677D7" w:rsidDel="00C97442">
          <w:rPr>
            <w:rFonts w:ascii="Arial" w:hAnsi="Arial" w:cs="Arial"/>
            <w:color w:val="242424"/>
            <w:shd w:val="clear" w:color="auto" w:fill="FFFFFF"/>
          </w:rPr>
          <w:delText xml:space="preserve">cycle </w:delText>
        </w:r>
      </w:del>
      <w:del w:id="182" w:author="Fu, Caihong" w:date="2023-01-26T17:32:00Z">
        <w:r w:rsidR="004677D7" w:rsidDel="00BF798C">
          <w:rPr>
            <w:rFonts w:ascii="Arial" w:hAnsi="Arial" w:cs="Arial"/>
            <w:color w:val="242424"/>
            <w:shd w:val="clear" w:color="auto" w:fill="FFFFFF"/>
          </w:rPr>
          <w:delText xml:space="preserve">of </w:delText>
        </w:r>
        <w:r w:rsidR="000F3B8C" w:rsidRPr="00B440DC" w:rsidDel="00BF798C">
          <w:rPr>
            <w:rFonts w:ascii="Arial" w:hAnsi="Arial" w:cs="Arial"/>
            <w:color w:val="242424"/>
            <w:shd w:val="clear" w:color="auto" w:fill="FFFFFF"/>
          </w:rPr>
          <w:delText xml:space="preserve">10 million sockeye returning to Fraser watershed in 2018, returns in subsequent years were </w:delText>
        </w:r>
        <w:r w:rsidR="004677D7" w:rsidDel="00BF798C">
          <w:rPr>
            <w:rFonts w:ascii="Arial" w:hAnsi="Arial" w:cs="Arial"/>
            <w:color w:val="242424"/>
            <w:shd w:val="clear" w:color="auto" w:fill="FFFFFF"/>
          </w:rPr>
          <w:delText xml:space="preserve">very </w:delText>
        </w:r>
        <w:r w:rsidR="000F3B8C" w:rsidRPr="00B440DC" w:rsidDel="00BF798C">
          <w:rPr>
            <w:rFonts w:ascii="Arial" w:hAnsi="Arial" w:cs="Arial"/>
            <w:color w:val="242424"/>
            <w:shd w:val="clear" w:color="auto" w:fill="FFFFFF"/>
          </w:rPr>
          <w:delText xml:space="preserve">disappointing with </w:delText>
        </w:r>
      </w:del>
      <w:del w:id="183" w:author="Fu, Caihong" w:date="2023-01-26T14:31:00Z">
        <w:r w:rsidR="000F3B8C" w:rsidRPr="00B440DC" w:rsidDel="00C97442">
          <w:rPr>
            <w:rFonts w:ascii="Arial" w:hAnsi="Arial" w:cs="Arial"/>
            <w:color w:val="242424"/>
            <w:shd w:val="clear" w:color="auto" w:fill="FFFFFF"/>
          </w:rPr>
          <w:delText xml:space="preserve">historic </w:delText>
        </w:r>
      </w:del>
      <w:del w:id="184" w:author="Fu, Caihong" w:date="2023-01-26T17:32:00Z">
        <w:r w:rsidR="000F3B8C" w:rsidRPr="00B440DC" w:rsidDel="00BF798C">
          <w:rPr>
            <w:rFonts w:ascii="Arial" w:hAnsi="Arial" w:cs="Arial"/>
            <w:color w:val="242424"/>
            <w:shd w:val="clear" w:color="auto" w:fill="FFFFFF"/>
          </w:rPr>
          <w:delText>low record</w:delText>
        </w:r>
        <w:r w:rsidR="00BF5C85" w:rsidDel="00BF798C">
          <w:rPr>
            <w:rFonts w:ascii="Arial" w:hAnsi="Arial" w:cs="Arial"/>
            <w:color w:val="242424"/>
            <w:shd w:val="clear" w:color="auto" w:fill="FFFFFF"/>
          </w:rPr>
          <w:delText>s</w:delText>
        </w:r>
        <w:r w:rsidR="000F3B8C" w:rsidRPr="00B440DC" w:rsidDel="00BF798C">
          <w:rPr>
            <w:rFonts w:ascii="Arial" w:hAnsi="Arial" w:cs="Arial"/>
            <w:color w:val="242424"/>
            <w:shd w:val="clear" w:color="auto" w:fill="FFFFFF"/>
          </w:rPr>
          <w:delText xml:space="preserve"> in both productivity (</w:delText>
        </w:r>
        <w:r w:rsidR="0000235C" w:rsidDel="00BF798C">
          <w:rPr>
            <w:rFonts w:ascii="Arial" w:hAnsi="Arial" w:cs="Arial"/>
            <w:color w:val="242424"/>
            <w:shd w:val="clear" w:color="auto" w:fill="FFFFFF"/>
          </w:rPr>
          <w:delText xml:space="preserve">recruits per female spawner; </w:delText>
        </w:r>
        <w:r w:rsidR="000F3B8C" w:rsidRPr="00B440DC" w:rsidDel="00BF798C">
          <w:rPr>
            <w:rFonts w:ascii="Arial" w:hAnsi="Arial" w:cs="Arial"/>
            <w:color w:val="242424"/>
            <w:shd w:val="clear" w:color="auto" w:fill="FFFFFF"/>
          </w:rPr>
          <w:delText>2019: 0.</w:delText>
        </w:r>
        <w:r w:rsidR="000F3B8C" w:rsidRPr="00D3154D" w:rsidDel="00BF798C">
          <w:rPr>
            <w:rFonts w:ascii="Arial" w:hAnsi="Arial" w:cs="Arial"/>
            <w:color w:val="242424"/>
            <w:shd w:val="clear" w:color="auto" w:fill="FFFFFF"/>
            <w:rPrChange w:id="185" w:author="Fu, Caihong" w:date="2023-01-28T10:42:00Z">
              <w:rPr>
                <w:rFonts w:ascii="Arial" w:hAnsi="Arial" w:cs="Arial"/>
                <w:color w:val="242424"/>
                <w:shd w:val="clear" w:color="auto" w:fill="FFFFFF"/>
              </w:rPr>
            </w:rPrChange>
          </w:rPr>
          <w:delText xml:space="preserve">56M </w:delText>
        </w:r>
        <w:r w:rsidR="000F3B8C" w:rsidRPr="00D3154D" w:rsidDel="00BF798C">
          <w:rPr>
            <w:rFonts w:ascii="Arial" w:hAnsi="Arial" w:cs="Arial"/>
            <w:color w:val="242424"/>
            <w:shd w:val="clear" w:color="auto" w:fill="FFFFFF"/>
            <w:rPrChange w:id="186" w:author="Fu, Caihong" w:date="2023-01-28T10:42:00Z">
              <w:rPr>
                <w:rFonts w:ascii="Arial" w:hAnsi="Arial" w:cs="Arial"/>
                <w:color w:val="242424"/>
                <w:highlight w:val="yellow"/>
                <w:shd w:val="clear" w:color="auto" w:fill="FFFFFF"/>
              </w:rPr>
            </w:rPrChange>
          </w:rPr>
          <w:delText>maybe should have prod here vs. average</w:delText>
        </w:r>
        <w:r w:rsidR="000F3B8C" w:rsidRPr="00D3154D" w:rsidDel="00BF798C">
          <w:rPr>
            <w:rFonts w:ascii="Arial" w:hAnsi="Arial" w:cs="Arial"/>
            <w:color w:val="242424"/>
            <w:shd w:val="clear" w:color="auto" w:fill="FFFFFF"/>
            <w:rPrChange w:id="187" w:author="Fu, Caihong" w:date="2023-01-28T10:42:00Z">
              <w:rPr>
                <w:rFonts w:ascii="Arial" w:hAnsi="Arial" w:cs="Arial"/>
                <w:color w:val="242424"/>
                <w:shd w:val="clear" w:color="auto" w:fill="FFFFFF"/>
              </w:rPr>
            </w:rPrChange>
          </w:rPr>
          <w:delText xml:space="preserve">) and </w:delText>
        </w:r>
        <w:r w:rsidR="004677D7" w:rsidRPr="00D3154D" w:rsidDel="00BF798C">
          <w:rPr>
            <w:rFonts w:ascii="Arial" w:hAnsi="Arial" w:cs="Arial"/>
            <w:color w:val="242424"/>
            <w:shd w:val="clear" w:color="auto" w:fill="FFFFFF"/>
            <w:rPrChange w:id="188" w:author="Fu, Caihong" w:date="2023-01-28T10:42:00Z">
              <w:rPr>
                <w:rFonts w:ascii="Arial" w:hAnsi="Arial" w:cs="Arial"/>
                <w:color w:val="242424"/>
                <w:shd w:val="clear" w:color="auto" w:fill="FFFFFF"/>
              </w:rPr>
            </w:rPrChange>
          </w:rPr>
          <w:delText>abundance</w:delText>
        </w:r>
        <w:r w:rsidR="000F3B8C" w:rsidRPr="00D3154D" w:rsidDel="00BF798C">
          <w:rPr>
            <w:rFonts w:ascii="Arial" w:hAnsi="Arial" w:cs="Arial"/>
            <w:color w:val="242424"/>
            <w:shd w:val="clear" w:color="auto" w:fill="FFFFFF"/>
            <w:rPrChange w:id="189" w:author="Fu, Caihong" w:date="2023-01-28T10:42:00Z">
              <w:rPr>
                <w:rFonts w:ascii="Arial" w:hAnsi="Arial" w:cs="Arial"/>
                <w:color w:val="242424"/>
                <w:shd w:val="clear" w:color="auto" w:fill="FFFFFF"/>
              </w:rPr>
            </w:rPrChange>
          </w:rPr>
          <w:delText xml:space="preserve"> (2020: </w:delText>
        </w:r>
        <w:r w:rsidR="000F3B8C" w:rsidRPr="00D3154D" w:rsidDel="00BF798C">
          <w:rPr>
            <w:rFonts w:ascii="Arial" w:hAnsi="Arial" w:cs="Arial"/>
            <w:color w:val="242424"/>
            <w:shd w:val="clear" w:color="auto" w:fill="FFFFFF"/>
            <w:rPrChange w:id="190" w:author="Fu, Caihong" w:date="2023-01-28T10:42:00Z">
              <w:rPr>
                <w:rFonts w:ascii="Arial" w:hAnsi="Arial" w:cs="Arial"/>
                <w:color w:val="242424"/>
                <w:highlight w:val="yellow"/>
                <w:shd w:val="clear" w:color="auto" w:fill="FFFFFF"/>
              </w:rPr>
            </w:rPrChange>
          </w:rPr>
          <w:delText>0.28M vs. average</w:delText>
        </w:r>
        <w:r w:rsidR="000F3B8C" w:rsidRPr="00D3154D" w:rsidDel="00BF798C">
          <w:rPr>
            <w:rFonts w:ascii="Arial" w:hAnsi="Arial" w:cs="Arial"/>
            <w:color w:val="242424"/>
            <w:shd w:val="clear" w:color="auto" w:fill="FFFFFF"/>
            <w:rPrChange w:id="191" w:author="Fu, Caihong" w:date="2023-01-28T10:42:00Z">
              <w:rPr>
                <w:rFonts w:ascii="Arial" w:hAnsi="Arial" w:cs="Arial"/>
                <w:color w:val="242424"/>
                <w:shd w:val="clear" w:color="auto" w:fill="FFFFFF"/>
              </w:rPr>
            </w:rPrChange>
          </w:rPr>
          <w:delText xml:space="preserve">) since 1947. </w:delText>
        </w:r>
      </w:del>
      <w:del w:id="192" w:author="Fu, Caihong" w:date="2023-01-26T17:35:00Z">
        <w:r w:rsidR="00376B37" w:rsidRPr="00D3154D" w:rsidDel="00BF798C">
          <w:rPr>
            <w:rFonts w:ascii="Arial" w:hAnsi="Arial" w:cs="Arial"/>
            <w:color w:val="242424"/>
            <w:shd w:val="clear" w:color="auto" w:fill="FFFFFF"/>
            <w:rPrChange w:id="193" w:author="Fu, Caihong" w:date="2023-01-28T10:42:00Z">
              <w:rPr>
                <w:rFonts w:ascii="Arial" w:hAnsi="Arial" w:cs="Arial"/>
                <w:color w:val="242424"/>
                <w:shd w:val="clear" w:color="auto" w:fill="FFFFFF"/>
              </w:rPr>
            </w:rPrChange>
          </w:rPr>
          <w:delText>T</w:delText>
        </w:r>
        <w:r w:rsidR="000F3B8C" w:rsidRPr="00D3154D" w:rsidDel="00BF798C">
          <w:rPr>
            <w:rFonts w:ascii="Arial" w:hAnsi="Arial" w:cs="Arial"/>
            <w:color w:val="242424"/>
            <w:shd w:val="clear" w:color="auto" w:fill="FFFFFF"/>
            <w:rPrChange w:id="194" w:author="Fu, Caihong" w:date="2023-01-28T10:42:00Z">
              <w:rPr>
                <w:rFonts w:ascii="Arial" w:hAnsi="Arial" w:cs="Arial"/>
                <w:color w:val="242424"/>
                <w:shd w:val="clear" w:color="auto" w:fill="FFFFFF"/>
              </w:rPr>
            </w:rPrChange>
          </w:rPr>
          <w:delText>he overall declining trend among Fraser sockeye salmon since 1990s</w:delText>
        </w:r>
        <w:r w:rsidR="00376B37" w:rsidRPr="00D3154D" w:rsidDel="00BF798C">
          <w:rPr>
            <w:rFonts w:ascii="Arial" w:hAnsi="Arial" w:cs="Arial"/>
            <w:color w:val="242424"/>
            <w:shd w:val="clear" w:color="auto" w:fill="FFFFFF"/>
            <w:rPrChange w:id="195" w:author="Fu, Caihong" w:date="2023-01-28T10:42:00Z">
              <w:rPr>
                <w:rFonts w:ascii="Arial" w:hAnsi="Arial" w:cs="Arial"/>
                <w:color w:val="242424"/>
                <w:shd w:val="clear" w:color="auto" w:fill="FFFFFF"/>
              </w:rPr>
            </w:rPrChange>
          </w:rPr>
          <w:delText xml:space="preserve"> has been realized </w:delText>
        </w:r>
        <w:r w:rsidR="000F3B8C" w:rsidRPr="00D3154D" w:rsidDel="00BF798C">
          <w:rPr>
            <w:rFonts w:ascii="Arial" w:hAnsi="Arial" w:cs="Arial"/>
            <w:color w:val="242424"/>
            <w:shd w:val="clear" w:color="auto" w:fill="FFFFFF"/>
            <w:rPrChange w:id="196" w:author="Fu, Caihong" w:date="2023-01-28T10:42:00Z">
              <w:rPr>
                <w:rFonts w:ascii="Arial" w:hAnsi="Arial" w:cs="Arial"/>
                <w:color w:val="242424"/>
                <w:shd w:val="clear" w:color="auto" w:fill="FFFFFF"/>
              </w:rPr>
            </w:rPrChange>
          </w:rPr>
          <w:delText xml:space="preserve">with </w:delText>
        </w:r>
        <w:r w:rsidR="000F3B8C" w:rsidRPr="00D3154D" w:rsidDel="00BF798C">
          <w:rPr>
            <w:rFonts w:ascii="Arial" w:hAnsi="Arial" w:cs="Arial"/>
            <w:color w:val="242424"/>
            <w:shd w:val="clear" w:color="auto" w:fill="FFFFFF"/>
            <w:rPrChange w:id="197" w:author="Fu, Caihong" w:date="2023-01-28T10:42:00Z">
              <w:rPr>
                <w:rFonts w:ascii="Arial" w:hAnsi="Arial" w:cs="Arial"/>
                <w:color w:val="242424"/>
                <w:highlight w:val="yellow"/>
                <w:shd w:val="clear" w:color="auto" w:fill="FFFFFF"/>
              </w:rPr>
            </w:rPrChange>
          </w:rPr>
          <w:delText>many</w:delText>
        </w:r>
        <w:r w:rsidR="000F3B8C" w:rsidRPr="00B440DC" w:rsidDel="00BF798C">
          <w:rPr>
            <w:rFonts w:ascii="Arial" w:hAnsi="Arial" w:cs="Arial"/>
            <w:color w:val="242424"/>
            <w:shd w:val="clear" w:color="auto" w:fill="FFFFFF"/>
          </w:rPr>
          <w:delText xml:space="preserve"> populations listed as endangered (i.e. COSEWIC 2017). </w:delText>
        </w:r>
        <w:r w:rsidR="00376B37" w:rsidDel="00BF798C">
          <w:rPr>
            <w:rFonts w:ascii="Arial" w:hAnsi="Arial" w:cs="Arial"/>
            <w:color w:val="242424"/>
            <w:shd w:val="clear" w:color="auto" w:fill="FFFFFF"/>
          </w:rPr>
          <w:delText>K</w:delText>
        </w:r>
        <w:r w:rsidR="000F3B8C" w:rsidRPr="00B440DC" w:rsidDel="00BF798C">
          <w:rPr>
            <w:rFonts w:ascii="Arial" w:hAnsi="Arial" w:cs="Arial"/>
            <w:color w:val="242424"/>
            <w:shd w:val="clear" w:color="auto" w:fill="FFFFFF"/>
          </w:rPr>
          <w:delText xml:space="preserve">ey drivers that are responsible for the interannual and long-term variability remain to be characterized </w:delText>
        </w:r>
        <w:r w:rsidR="00376B37" w:rsidDel="00BF798C">
          <w:rPr>
            <w:rFonts w:ascii="Arial" w:hAnsi="Arial" w:cs="Arial"/>
            <w:color w:val="242424"/>
            <w:shd w:val="clear" w:color="auto" w:fill="FFFFFF"/>
          </w:rPr>
          <w:delText>in a changing environment</w:delText>
        </w:r>
        <w:r w:rsidR="00376B37" w:rsidRPr="001E3C99" w:rsidDel="00BF798C">
          <w:rPr>
            <w:rFonts w:ascii="Arial" w:hAnsi="Arial" w:cs="Arial"/>
            <w:color w:val="242424"/>
            <w:shd w:val="clear" w:color="auto" w:fill="FFFFFF"/>
          </w:rPr>
          <w:delText xml:space="preserve"> (McKinnell 2008; Ruggerone et al. 20</w:delText>
        </w:r>
        <w:r w:rsidR="00376B37" w:rsidDel="00BF798C">
          <w:rPr>
            <w:rFonts w:ascii="Arial" w:hAnsi="Arial" w:cs="Arial"/>
            <w:color w:val="242424"/>
            <w:shd w:val="clear" w:color="auto" w:fill="FFFFFF"/>
          </w:rPr>
          <w:delText>21</w:delText>
        </w:r>
        <w:r w:rsidR="00376B37" w:rsidRPr="001E3C99" w:rsidDel="00BF798C">
          <w:rPr>
            <w:rFonts w:ascii="Arial" w:hAnsi="Arial" w:cs="Arial"/>
            <w:color w:val="242424"/>
            <w:shd w:val="clear" w:color="auto" w:fill="FFFFFF"/>
          </w:rPr>
          <w:delText>)</w:delText>
        </w:r>
        <w:r w:rsidR="00376B37" w:rsidDel="00BF798C">
          <w:rPr>
            <w:rFonts w:ascii="Arial" w:hAnsi="Arial" w:cs="Arial"/>
            <w:color w:val="242424"/>
            <w:shd w:val="clear" w:color="auto" w:fill="FFFFFF"/>
          </w:rPr>
          <w:delText>.</w:delText>
        </w:r>
      </w:del>
      <w:ins w:id="198" w:author="Fu, Caihong" w:date="2023-01-26T15:52:00Z">
        <w:r w:rsidR="00CB5154">
          <w:rPr>
            <w:rFonts w:ascii="Arial" w:hAnsi="Arial" w:cs="Arial"/>
            <w:color w:val="242424"/>
            <w:shd w:val="clear" w:color="auto" w:fill="FFFFFF"/>
          </w:rPr>
          <w:t>The inaccurate pre-season forecasts</w:t>
        </w:r>
        <w:r w:rsidR="00CB5154" w:rsidRPr="00B91B7A">
          <w:rPr>
            <w:rFonts w:ascii="Arial" w:hAnsi="Arial" w:cs="Arial"/>
            <w:color w:val="242424"/>
            <w:shd w:val="clear" w:color="auto" w:fill="FFFFFF"/>
          </w:rPr>
          <w:t xml:space="preserve"> ha</w:t>
        </w:r>
        <w:r w:rsidR="00CB5154">
          <w:rPr>
            <w:rFonts w:ascii="Arial" w:hAnsi="Arial" w:cs="Arial"/>
            <w:color w:val="242424"/>
            <w:shd w:val="clear" w:color="auto" w:fill="FFFFFF"/>
          </w:rPr>
          <w:t>ve</w:t>
        </w:r>
        <w:r w:rsidR="00CB5154" w:rsidRPr="00B91B7A">
          <w:rPr>
            <w:rFonts w:ascii="Arial" w:hAnsi="Arial" w:cs="Arial"/>
            <w:color w:val="242424"/>
            <w:shd w:val="clear" w:color="auto" w:fill="FFFFFF"/>
          </w:rPr>
          <w:t xml:space="preserve"> led to potentially reduced economic opportunities, missed management targets and escapement goals, or increased conservation concerns.</w:t>
        </w:r>
      </w:ins>
      <w:ins w:id="199" w:author="Fu, Caihong" w:date="2023-01-26T17:47:00Z">
        <w:r w:rsidR="004F2E4F">
          <w:rPr>
            <w:rFonts w:ascii="Arial" w:hAnsi="Arial" w:cs="Arial"/>
            <w:color w:val="242424"/>
            <w:shd w:val="clear" w:color="auto" w:fill="FFFFFF"/>
          </w:rPr>
          <w:t xml:space="preserve"> </w:t>
        </w:r>
      </w:ins>
      <w:ins w:id="200" w:author="Fu, Caihong" w:date="2023-01-29T08:26:00Z">
        <w:r w:rsidR="007833DA">
          <w:rPr>
            <w:rFonts w:ascii="Arial" w:hAnsi="Arial" w:cs="Arial"/>
            <w:color w:val="242424"/>
            <w:shd w:val="clear" w:color="auto" w:fill="FFFFFF"/>
          </w:rPr>
          <w:t xml:space="preserve">Therefore, there is a great need to </w:t>
        </w:r>
      </w:ins>
      <w:ins w:id="201" w:author="Fu, Caihong" w:date="2023-01-29T08:27:00Z">
        <w:r w:rsidR="007833DA">
          <w:rPr>
            <w:rFonts w:ascii="Arial" w:hAnsi="Arial" w:cs="Arial"/>
            <w:color w:val="242424"/>
            <w:shd w:val="clear" w:color="auto" w:fill="FFFFFF"/>
          </w:rPr>
          <w:t xml:space="preserve">improve </w:t>
        </w:r>
      </w:ins>
      <w:ins w:id="202" w:author="Fu, Caihong" w:date="2023-01-29T08:28:00Z">
        <w:r w:rsidR="007833DA">
          <w:rPr>
            <w:rFonts w:ascii="Arial" w:hAnsi="Arial" w:cs="Arial"/>
            <w:color w:val="242424"/>
            <w:shd w:val="clear" w:color="auto" w:fill="FFFFFF"/>
          </w:rPr>
          <w:t>our</w:t>
        </w:r>
      </w:ins>
      <w:ins w:id="203" w:author="Fu, Caihong" w:date="2023-01-29T08:27:00Z">
        <w:r w:rsidR="007833DA">
          <w:rPr>
            <w:rFonts w:ascii="Arial" w:hAnsi="Arial" w:cs="Arial"/>
            <w:color w:val="242424"/>
            <w:shd w:val="clear" w:color="auto" w:fill="FFFFFF"/>
          </w:rPr>
          <w:t xml:space="preserve"> forecast</w:t>
        </w:r>
      </w:ins>
      <w:ins w:id="204" w:author="Fu, Caihong" w:date="2023-01-29T08:28:00Z">
        <w:r w:rsidR="007833DA">
          <w:rPr>
            <w:rFonts w:ascii="Arial" w:hAnsi="Arial" w:cs="Arial"/>
            <w:color w:val="242424"/>
            <w:shd w:val="clear" w:color="auto" w:fill="FFFFFF"/>
          </w:rPr>
          <w:t xml:space="preserve">ing ability for Fraser sockeye salmon </w:t>
        </w:r>
      </w:ins>
      <w:ins w:id="205" w:author="Fu, Caihong" w:date="2023-01-29T08:30:00Z">
        <w:r w:rsidR="007833DA">
          <w:rPr>
            <w:rFonts w:ascii="Arial" w:hAnsi="Arial" w:cs="Arial"/>
            <w:color w:val="242424"/>
            <w:shd w:val="clear" w:color="auto" w:fill="FFFFFF"/>
          </w:rPr>
          <w:t>and it is imperative to</w:t>
        </w:r>
      </w:ins>
      <w:ins w:id="206" w:author="Fu, Caihong" w:date="2023-01-29T08:27:00Z">
        <w:r w:rsidR="007833DA">
          <w:rPr>
            <w:rFonts w:ascii="Arial" w:hAnsi="Arial" w:cs="Arial"/>
            <w:color w:val="242424"/>
            <w:shd w:val="clear" w:color="auto" w:fill="FFFFFF"/>
          </w:rPr>
          <w:t xml:space="preserve"> </w:t>
        </w:r>
      </w:ins>
      <w:ins w:id="207" w:author="Fu, Caihong" w:date="2023-01-29T08:30:00Z">
        <w:r w:rsidR="007833DA" w:rsidRPr="00B440DC">
          <w:rPr>
            <w:rFonts w:ascii="Arial" w:hAnsi="Arial" w:cs="Arial"/>
            <w:color w:val="242424"/>
            <w:shd w:val="clear" w:color="auto" w:fill="FFFFFF"/>
          </w:rPr>
          <w:t>incorporat</w:t>
        </w:r>
        <w:r w:rsidR="007833DA">
          <w:rPr>
            <w:rFonts w:ascii="Arial" w:hAnsi="Arial" w:cs="Arial"/>
            <w:color w:val="242424"/>
            <w:shd w:val="clear" w:color="auto" w:fill="FFFFFF"/>
          </w:rPr>
          <w:t>e</w:t>
        </w:r>
        <w:r w:rsidR="007833DA" w:rsidRPr="00B440DC">
          <w:rPr>
            <w:rFonts w:ascii="Arial" w:hAnsi="Arial" w:cs="Arial"/>
            <w:color w:val="242424"/>
            <w:shd w:val="clear" w:color="auto" w:fill="FFFFFF"/>
          </w:rPr>
          <w:t xml:space="preserve"> new information derived from recent scientific research</w:t>
        </w:r>
      </w:ins>
      <w:ins w:id="208" w:author="Fu, Caihong" w:date="2023-01-29T08:31:00Z">
        <w:r w:rsidR="007833DA">
          <w:rPr>
            <w:rFonts w:ascii="Arial" w:hAnsi="Arial" w:cs="Arial"/>
            <w:color w:val="242424"/>
            <w:shd w:val="clear" w:color="auto" w:fill="FFFFFF"/>
          </w:rPr>
          <w:t xml:space="preserve"> into the forecast process </w:t>
        </w:r>
      </w:ins>
      <w:ins w:id="209" w:author="Fu, Caihong" w:date="2023-01-29T08:32:00Z">
        <w:r w:rsidR="007833DA">
          <w:rPr>
            <w:rFonts w:ascii="Arial" w:hAnsi="Arial" w:cs="Arial"/>
            <w:color w:val="242424"/>
            <w:shd w:val="clear" w:color="auto" w:fill="FFFFFF"/>
          </w:rPr>
          <w:t xml:space="preserve">particularly in the face of ever increasing challenge of </w:t>
        </w:r>
        <w:r w:rsidR="004B1281">
          <w:rPr>
            <w:rFonts w:ascii="Arial" w:hAnsi="Arial" w:cs="Arial"/>
            <w:color w:val="242424"/>
            <w:shd w:val="clear" w:color="auto" w:fill="FFFFFF"/>
          </w:rPr>
          <w:t xml:space="preserve">climate change. </w:t>
        </w:r>
      </w:ins>
    </w:p>
    <w:p w14:paraId="3A824C17" w14:textId="7FF5495C" w:rsidR="000F3B8C" w:rsidRPr="00B440DC" w:rsidRDefault="000F3B8C" w:rsidP="00E72761">
      <w:pPr>
        <w:rPr>
          <w:rFonts w:ascii="Arial" w:hAnsi="Arial" w:cs="Arial"/>
          <w:color w:val="242424"/>
          <w:shd w:val="clear" w:color="auto" w:fill="FFFFFF"/>
        </w:rPr>
      </w:pPr>
      <w:moveFromRangeStart w:id="210" w:author="Fu, Caihong" w:date="2023-01-26T14:58:00Z" w:name="move125637510"/>
      <w:moveFrom w:id="211" w:author="Fu, Caihong" w:date="2023-01-26T14:58:00Z">
        <w:r w:rsidRPr="00B440DC" w:rsidDel="00021BCA">
          <w:rPr>
            <w:rFonts w:ascii="Arial" w:hAnsi="Arial" w:cs="Arial"/>
            <w:color w:val="242424"/>
            <w:shd w:val="clear" w:color="auto" w:fill="FFFFFF"/>
          </w:rPr>
          <w:t>Pre-season forecast on returning Pacific salmon abundance is an important component of fisheries planning in the West Coast of North America, which provides input to planning by fisheries managers</w:t>
        </w:r>
        <w:r w:rsidR="0000235C" w:rsidDel="00021BCA">
          <w:rPr>
            <w:rFonts w:ascii="Arial" w:hAnsi="Arial" w:cs="Arial"/>
            <w:color w:val="242424"/>
            <w:shd w:val="clear" w:color="auto" w:fill="FFFFFF"/>
          </w:rPr>
          <w:t xml:space="preserve"> and</w:t>
        </w:r>
        <w:r w:rsidRPr="00B440DC" w:rsidDel="00021BCA">
          <w:rPr>
            <w:rFonts w:ascii="Arial" w:hAnsi="Arial" w:cs="Arial"/>
            <w:color w:val="242424"/>
            <w:shd w:val="clear" w:color="auto" w:fill="FFFFFF"/>
          </w:rPr>
          <w:t xml:space="preserve"> the fishing industry</w:t>
        </w:r>
        <w:r w:rsidR="0000235C" w:rsidDel="00021BCA">
          <w:rPr>
            <w:rFonts w:ascii="Arial" w:hAnsi="Arial" w:cs="Arial"/>
            <w:color w:val="242424"/>
            <w:shd w:val="clear" w:color="auto" w:fill="FFFFFF"/>
          </w:rPr>
          <w:t xml:space="preserve">, </w:t>
        </w:r>
        <w:r w:rsidRPr="00B440DC" w:rsidDel="00021BCA">
          <w:rPr>
            <w:rFonts w:ascii="Arial" w:hAnsi="Arial" w:cs="Arial"/>
            <w:color w:val="242424"/>
            <w:shd w:val="clear" w:color="auto" w:fill="FFFFFF"/>
          </w:rPr>
          <w:t xml:space="preserve">and feeds to in-season assessment </w:t>
        </w:r>
        <w:r w:rsidR="00376B37" w:rsidDel="00021BCA">
          <w:rPr>
            <w:rFonts w:ascii="Arial" w:hAnsi="Arial" w:cs="Arial"/>
            <w:color w:val="242424"/>
            <w:shd w:val="clear" w:color="auto" w:fill="FFFFFF"/>
          </w:rPr>
          <w:t xml:space="preserve">modeling </w:t>
        </w:r>
        <w:r w:rsidRPr="00B440DC" w:rsidDel="00021BCA">
          <w:rPr>
            <w:rFonts w:ascii="Arial" w:hAnsi="Arial" w:cs="Arial"/>
            <w:color w:val="242424"/>
            <w:shd w:val="clear" w:color="auto" w:fill="FFFFFF"/>
          </w:rPr>
          <w:t>in the case of Fraser sockeye (</w:t>
        </w:r>
        <w:r w:rsidR="00376B37" w:rsidRPr="00F13E49" w:rsidDel="00021BCA">
          <w:rPr>
            <w:rFonts w:ascii="Arial" w:hAnsi="Arial" w:cs="Arial"/>
            <w:color w:val="242424"/>
            <w:shd w:val="clear" w:color="auto" w:fill="FFFFFF"/>
          </w:rPr>
          <w:t>Haeseker et al. 2008</w:t>
        </w:r>
        <w:r w:rsidR="00376B37" w:rsidDel="00021BCA">
          <w:rPr>
            <w:rFonts w:ascii="Arial" w:hAnsi="Arial" w:cs="Arial"/>
            <w:color w:val="242424"/>
            <w:shd w:val="clear" w:color="auto" w:fill="FFFFFF"/>
          </w:rPr>
          <w:t xml:space="preserve">; </w:t>
        </w:r>
        <w:r w:rsidRPr="00B440DC" w:rsidDel="00021BCA">
          <w:rPr>
            <w:rFonts w:ascii="Arial" w:hAnsi="Arial" w:cs="Arial"/>
            <w:color w:val="242424"/>
            <w:shd w:val="clear" w:color="auto" w:fill="FFFFFF"/>
          </w:rPr>
          <w:t>Michielsens and Cave 2018</w:t>
        </w:r>
        <w:r w:rsidR="00376B37" w:rsidDel="00021BCA">
          <w:rPr>
            <w:rFonts w:ascii="Arial" w:hAnsi="Arial" w:cs="Arial"/>
            <w:color w:val="242424"/>
            <w:shd w:val="clear" w:color="auto" w:fill="FFFFFF"/>
          </w:rPr>
          <w:t>;</w:t>
        </w:r>
        <w:r w:rsidR="00376B37" w:rsidRPr="00376B37" w:rsidDel="00021BCA">
          <w:rPr>
            <w:rFonts w:ascii="Arial" w:hAnsi="Arial" w:cs="Arial"/>
            <w:color w:val="242424"/>
            <w:shd w:val="clear" w:color="auto" w:fill="FFFFFF"/>
          </w:rPr>
          <w:t xml:space="preserve"> </w:t>
        </w:r>
        <w:r w:rsidR="00376B37" w:rsidRPr="00E12860" w:rsidDel="00021BCA">
          <w:rPr>
            <w:rFonts w:ascii="Arial" w:hAnsi="Arial" w:cs="Arial"/>
            <w:color w:val="242424"/>
            <w:shd w:val="clear" w:color="auto" w:fill="FFFFFF"/>
          </w:rPr>
          <w:t>Fisheries and Oceans Canada, 2022</w:t>
        </w:r>
        <w:del w:id="212" w:author="Fu, Caihong" w:date="2023-01-26T17:43:00Z">
          <w:r w:rsidRPr="00B440DC" w:rsidDel="004F2E4F">
            <w:rPr>
              <w:rFonts w:ascii="Arial" w:hAnsi="Arial" w:cs="Arial"/>
              <w:color w:val="242424"/>
              <w:shd w:val="clear" w:color="auto" w:fill="FFFFFF"/>
            </w:rPr>
            <w:delText xml:space="preserve">). </w:delText>
          </w:r>
        </w:del>
      </w:moveFrom>
      <w:moveFromRangeEnd w:id="210"/>
      <w:del w:id="213" w:author="Fu, Caihong" w:date="2023-01-26T17:43:00Z">
        <w:r w:rsidRPr="00B440DC" w:rsidDel="004F2E4F">
          <w:rPr>
            <w:rFonts w:ascii="Arial" w:hAnsi="Arial" w:cs="Arial"/>
            <w:color w:val="242424"/>
            <w:shd w:val="clear" w:color="auto" w:fill="FFFFFF"/>
          </w:rPr>
          <w:delText>Forecast methods are generally based on stock-recruit</w:delText>
        </w:r>
        <w:r w:rsidR="00D14A4B" w:rsidDel="004F2E4F">
          <w:rPr>
            <w:rFonts w:ascii="Arial" w:hAnsi="Arial" w:cs="Arial"/>
            <w:color w:val="242424"/>
            <w:shd w:val="clear" w:color="auto" w:fill="FFFFFF"/>
          </w:rPr>
          <w:delText>ment</w:delText>
        </w:r>
        <w:r w:rsidRPr="00B440DC" w:rsidDel="004F2E4F">
          <w:rPr>
            <w:rFonts w:ascii="Arial" w:hAnsi="Arial" w:cs="Arial"/>
            <w:color w:val="242424"/>
            <w:shd w:val="clear" w:color="auto" w:fill="FFFFFF"/>
          </w:rPr>
          <w:delText xml:space="preserve"> data and incorporation of Bayesian statistical approach to assess uncertainty associated with abundance estimates (Cass et al., 2006; Grant et al. 2012). </w:delText>
        </w:r>
      </w:del>
      <w:del w:id="214" w:author="Fu, Caihong" w:date="2023-01-26T15:08:00Z">
        <w:r w:rsidRPr="00B440DC" w:rsidDel="00B91B7A">
          <w:rPr>
            <w:rFonts w:ascii="Arial" w:hAnsi="Arial" w:cs="Arial"/>
            <w:color w:val="242424"/>
            <w:shd w:val="clear" w:color="auto" w:fill="FFFFFF"/>
          </w:rPr>
          <w:delText xml:space="preserve">Confidence in pre-season forecasts of Fraser sockeye abundance however has eroded among managers and harvesters in recent years since actual returns have </w:delText>
        </w:r>
      </w:del>
      <w:del w:id="215" w:author="Fu, Caihong" w:date="2023-01-19T07:25:00Z">
        <w:r w:rsidRPr="00B440DC" w:rsidDel="00B440DC">
          <w:rPr>
            <w:rFonts w:ascii="Arial" w:hAnsi="Arial" w:cs="Arial"/>
            <w:color w:val="242424"/>
            <w:shd w:val="clear" w:color="auto" w:fill="FFFFFF"/>
          </w:rPr>
          <w:delText xml:space="preserve">been </w:delText>
        </w:r>
      </w:del>
      <w:del w:id="216" w:author="Fu, Caihong" w:date="2023-01-26T15:08:00Z">
        <w:r w:rsidRPr="00B440DC" w:rsidDel="00B91B7A">
          <w:rPr>
            <w:rFonts w:ascii="Arial" w:hAnsi="Arial" w:cs="Arial"/>
            <w:color w:val="242424"/>
            <w:shd w:val="clear" w:color="auto" w:fill="FFFFFF"/>
          </w:rPr>
          <w:delText xml:space="preserve">frequently outside of the </w:delText>
        </w:r>
        <w:r w:rsidR="0000235C" w:rsidDel="00B91B7A">
          <w:rPr>
            <w:rFonts w:ascii="Arial" w:hAnsi="Arial" w:cs="Arial"/>
            <w:color w:val="242424"/>
            <w:shd w:val="clear" w:color="auto" w:fill="FFFFFF"/>
          </w:rPr>
          <w:delText xml:space="preserve">estimated </w:delText>
        </w:r>
        <w:r w:rsidRPr="00B440DC" w:rsidDel="00B91B7A">
          <w:rPr>
            <w:rFonts w:ascii="Arial" w:hAnsi="Arial" w:cs="Arial"/>
            <w:color w:val="242424"/>
            <w:shd w:val="clear" w:color="auto" w:fill="FFFFFF"/>
          </w:rPr>
          <w:delText xml:space="preserve">distribution range (i.e. &lt;10 percentile or &gt;90 percentile; DFO 2021). This has also </w:delText>
        </w:r>
      </w:del>
      <w:del w:id="217" w:author="Fu, Caihong" w:date="2023-01-19T07:26:00Z">
        <w:r w:rsidRPr="00B440DC" w:rsidDel="00B440DC">
          <w:rPr>
            <w:rFonts w:ascii="Arial" w:hAnsi="Arial" w:cs="Arial"/>
            <w:color w:val="242424"/>
            <w:shd w:val="clear" w:color="auto" w:fill="FFFFFF"/>
          </w:rPr>
          <w:delText xml:space="preserve">lead </w:delText>
        </w:r>
      </w:del>
      <w:del w:id="218" w:author="Fu, Caihong" w:date="2023-01-26T15:08:00Z">
        <w:r w:rsidRPr="00B440DC" w:rsidDel="00B91B7A">
          <w:rPr>
            <w:rFonts w:ascii="Arial" w:hAnsi="Arial" w:cs="Arial"/>
            <w:color w:val="242424"/>
            <w:shd w:val="clear" w:color="auto" w:fill="FFFFFF"/>
          </w:rPr>
          <w:delText>to potentially reduced economic opportunities, missed management targets and escapement goals</w:delText>
        </w:r>
        <w:r w:rsidR="0000235C" w:rsidDel="00B91B7A">
          <w:rPr>
            <w:rFonts w:ascii="Arial" w:hAnsi="Arial" w:cs="Arial"/>
            <w:color w:val="242424"/>
            <w:shd w:val="clear" w:color="auto" w:fill="FFFFFF"/>
          </w:rPr>
          <w:delText>,</w:delText>
        </w:r>
        <w:r w:rsidRPr="00B440DC" w:rsidDel="00B91B7A">
          <w:rPr>
            <w:rFonts w:ascii="Arial" w:hAnsi="Arial" w:cs="Arial"/>
            <w:color w:val="242424"/>
            <w:shd w:val="clear" w:color="auto" w:fill="FFFFFF"/>
          </w:rPr>
          <w:delText xml:space="preserve"> or increased conservation concerns. </w:delText>
        </w:r>
      </w:del>
      <w:del w:id="219" w:author="Fu, Caihong" w:date="2023-01-26T17:44:00Z">
        <w:r w:rsidRPr="00B440DC" w:rsidDel="004F2E4F">
          <w:rPr>
            <w:rFonts w:ascii="Arial" w:hAnsi="Arial" w:cs="Arial"/>
            <w:color w:val="242424"/>
            <w:shd w:val="clear" w:color="auto" w:fill="FFFFFF"/>
          </w:rPr>
          <w:delText>The current</w:delText>
        </w:r>
      </w:del>
      <w:del w:id="220" w:author="Fu, Caihong" w:date="2023-01-29T08:33:00Z">
        <w:r w:rsidRPr="00B440DC" w:rsidDel="004B1281">
          <w:rPr>
            <w:rFonts w:ascii="Arial" w:hAnsi="Arial" w:cs="Arial"/>
            <w:color w:val="242424"/>
            <w:shd w:val="clear" w:color="auto" w:fill="FFFFFF"/>
          </w:rPr>
          <w:delText xml:space="preserve"> study aims to </w:delText>
        </w:r>
      </w:del>
      <w:del w:id="221" w:author="Fu, Caihong" w:date="2023-01-26T17:50:00Z">
        <w:r w:rsidRPr="00B440DC" w:rsidDel="004F2E4F">
          <w:rPr>
            <w:rFonts w:ascii="Arial" w:hAnsi="Arial" w:cs="Arial"/>
            <w:color w:val="242424"/>
            <w:shd w:val="clear" w:color="auto" w:fill="FFFFFF"/>
          </w:rPr>
          <w:delText xml:space="preserve">improve our forecasting ability for </w:delText>
        </w:r>
      </w:del>
      <w:del w:id="222" w:author="Fu, Caihong" w:date="2023-01-26T17:49:00Z">
        <w:r w:rsidRPr="00B440DC" w:rsidDel="004F2E4F">
          <w:rPr>
            <w:rFonts w:ascii="Arial" w:hAnsi="Arial" w:cs="Arial"/>
            <w:color w:val="242424"/>
            <w:shd w:val="clear" w:color="auto" w:fill="FFFFFF"/>
          </w:rPr>
          <w:delText xml:space="preserve">Fraser sockeye </w:delText>
        </w:r>
      </w:del>
      <w:del w:id="223" w:author="Fu, Caihong" w:date="2023-01-26T17:50:00Z">
        <w:r w:rsidRPr="00B440DC" w:rsidDel="004F2E4F">
          <w:rPr>
            <w:rFonts w:ascii="Arial" w:hAnsi="Arial" w:cs="Arial"/>
            <w:color w:val="242424"/>
            <w:shd w:val="clear" w:color="auto" w:fill="FFFFFF"/>
          </w:rPr>
          <w:delText xml:space="preserve">salmon </w:delText>
        </w:r>
      </w:del>
      <w:del w:id="224" w:author="Fu, Caihong" w:date="2023-01-29T08:33:00Z">
        <w:r w:rsidRPr="00B440DC" w:rsidDel="004B1281">
          <w:rPr>
            <w:rFonts w:ascii="Arial" w:hAnsi="Arial" w:cs="Arial"/>
            <w:color w:val="242424"/>
            <w:shd w:val="clear" w:color="auto" w:fill="FFFFFF"/>
          </w:rPr>
          <w:delText xml:space="preserve">and establish a framework that </w:delText>
        </w:r>
      </w:del>
      <w:del w:id="225" w:author="Fu, Caihong" w:date="2023-01-26T17:51:00Z">
        <w:r w:rsidRPr="00B440DC" w:rsidDel="004F2E4F">
          <w:rPr>
            <w:rFonts w:ascii="Arial" w:hAnsi="Arial" w:cs="Arial"/>
            <w:color w:val="242424"/>
            <w:shd w:val="clear" w:color="auto" w:fill="FFFFFF"/>
          </w:rPr>
          <w:delText xml:space="preserve">can evaluate forecasting models through </w:delText>
        </w:r>
      </w:del>
      <w:del w:id="226" w:author="Fu, Caihong" w:date="2023-01-29T08:30:00Z">
        <w:r w:rsidRPr="00B440DC" w:rsidDel="007833DA">
          <w:rPr>
            <w:rFonts w:ascii="Arial" w:hAnsi="Arial" w:cs="Arial"/>
            <w:color w:val="242424"/>
            <w:shd w:val="clear" w:color="auto" w:fill="FFFFFF"/>
          </w:rPr>
          <w:delText xml:space="preserve">incorporation of new information derived from recent scientific research </w:delText>
        </w:r>
      </w:del>
      <w:del w:id="227" w:author="Fu, Caihong" w:date="2023-01-29T08:33:00Z">
        <w:r w:rsidRPr="00B440DC" w:rsidDel="004B1281">
          <w:rPr>
            <w:rFonts w:ascii="Arial" w:hAnsi="Arial" w:cs="Arial"/>
            <w:color w:val="242424"/>
            <w:shd w:val="clear" w:color="auto" w:fill="FFFFFF"/>
          </w:rPr>
          <w:delText xml:space="preserve">and </w:delText>
        </w:r>
      </w:del>
      <w:del w:id="228" w:author="Fu, Caihong" w:date="2023-01-26T17:53:00Z">
        <w:r w:rsidRPr="00B440DC" w:rsidDel="008D74D9">
          <w:rPr>
            <w:rFonts w:ascii="Arial" w:hAnsi="Arial" w:cs="Arial"/>
            <w:color w:val="242424"/>
            <w:shd w:val="clear" w:color="auto" w:fill="FFFFFF"/>
          </w:rPr>
          <w:delText>analyses on Pacific salmon</w:delText>
        </w:r>
      </w:del>
      <w:del w:id="229" w:author="Fu, Caihong" w:date="2023-01-29T08:33:00Z">
        <w:r w:rsidRPr="00B440DC" w:rsidDel="004B1281">
          <w:rPr>
            <w:rFonts w:ascii="Arial" w:hAnsi="Arial" w:cs="Arial"/>
            <w:color w:val="242424"/>
            <w:shd w:val="clear" w:color="auto" w:fill="FFFFFF"/>
          </w:rPr>
          <w:delText xml:space="preserve">.    </w:delText>
        </w:r>
      </w:del>
    </w:p>
    <w:p w14:paraId="21A2C652" w14:textId="4C19F23E" w:rsidR="001F1B93" w:rsidRDefault="00965042" w:rsidP="00E72761">
      <w:pPr>
        <w:ind w:firstLine="360"/>
        <w:rPr>
          <w:ins w:id="230" w:author="Fu, Caihong" w:date="2023-01-27T14:09:00Z"/>
          <w:rFonts w:ascii="Arial" w:hAnsi="Arial" w:cs="Arial"/>
          <w:color w:val="242424"/>
          <w:shd w:val="clear" w:color="auto" w:fill="FFFFFF"/>
        </w:rPr>
      </w:pPr>
      <w:ins w:id="231" w:author="Fu, Caihong" w:date="2023-01-27T13:57:00Z">
        <w:r w:rsidRPr="00965042">
          <w:rPr>
            <w:rFonts w:ascii="Arial" w:hAnsi="Arial" w:cs="Arial"/>
            <w:color w:val="242424"/>
            <w:shd w:val="clear" w:color="auto" w:fill="FFFFFF"/>
          </w:rPr>
          <w:t>Sockeye salmon return in any given year is influenced by the abundance of their parental spawners (</w:t>
        </w:r>
      </w:ins>
      <w:ins w:id="232" w:author="Fu, Caihong" w:date="2023-01-27T13:58:00Z">
        <w:r>
          <w:rPr>
            <w:rFonts w:ascii="Arial" w:hAnsi="Arial" w:cs="Arial"/>
            <w:color w:val="242424"/>
            <w:shd w:val="clear" w:color="auto" w:fill="FFFFFF"/>
          </w:rPr>
          <w:t xml:space="preserve">sockeye return that </w:t>
        </w:r>
        <w:r w:rsidRPr="00F928E0">
          <w:rPr>
            <w:rFonts w:ascii="Arial" w:hAnsi="Arial" w:cs="Arial"/>
            <w:color w:val="242424"/>
            <w:shd w:val="clear" w:color="auto" w:fill="FFFFFF"/>
          </w:rPr>
          <w:t>reach</w:t>
        </w:r>
        <w:r>
          <w:rPr>
            <w:rFonts w:ascii="Arial" w:hAnsi="Arial" w:cs="Arial"/>
            <w:color w:val="242424"/>
            <w:shd w:val="clear" w:color="auto" w:fill="FFFFFF"/>
          </w:rPr>
          <w:t xml:space="preserve"> </w:t>
        </w:r>
        <w:r w:rsidRPr="00F928E0">
          <w:rPr>
            <w:rFonts w:ascii="Arial" w:hAnsi="Arial" w:cs="Arial"/>
            <w:color w:val="242424"/>
            <w:shd w:val="clear" w:color="auto" w:fill="FFFFFF"/>
          </w:rPr>
          <w:t>the spawning grounds</w:t>
        </w:r>
      </w:ins>
      <w:ins w:id="233" w:author="Fu, Caihong" w:date="2023-01-27T13:57:00Z">
        <w:r w:rsidRPr="00965042">
          <w:rPr>
            <w:rFonts w:ascii="Arial" w:hAnsi="Arial" w:cs="Arial"/>
            <w:color w:val="242424"/>
            <w:shd w:val="clear" w:color="auto" w:fill="FFFFFF"/>
          </w:rPr>
          <w:t xml:space="preserve">), the proportions of age classes, and the survival rate of the adult recruits across the entire life cycle from egg to adult (Grant et al., 2010; Hawkshaw et al., 2020a, 2020b). </w:t>
        </w:r>
      </w:ins>
      <w:ins w:id="234" w:author="Fu, Caihong" w:date="2023-01-26T18:45:00Z">
        <w:r w:rsidR="00F928E0">
          <w:rPr>
            <w:rFonts w:ascii="Arial" w:hAnsi="Arial" w:cs="Arial"/>
            <w:color w:val="242424"/>
            <w:shd w:val="clear" w:color="auto" w:fill="FFFFFF"/>
          </w:rPr>
          <w:t>Sockeye f</w:t>
        </w:r>
      </w:ins>
      <w:ins w:id="235" w:author="Fu, Caihong" w:date="2023-01-26T18:42:00Z">
        <w:r w:rsidR="00F928E0">
          <w:rPr>
            <w:rFonts w:ascii="Arial" w:hAnsi="Arial" w:cs="Arial"/>
            <w:color w:val="242424"/>
            <w:shd w:val="clear" w:color="auto" w:fill="FFFFFF"/>
          </w:rPr>
          <w:t xml:space="preserve">orecast models </w:t>
        </w:r>
      </w:ins>
      <w:ins w:id="236" w:author="Fu, Caihong" w:date="2023-01-27T08:40:00Z">
        <w:r w:rsidR="00241BCF">
          <w:rPr>
            <w:rFonts w:ascii="Arial" w:hAnsi="Arial" w:cs="Arial"/>
            <w:color w:val="242424"/>
            <w:shd w:val="clear" w:color="auto" w:fill="FFFFFF"/>
          </w:rPr>
          <w:t>are primarily based on</w:t>
        </w:r>
      </w:ins>
      <w:ins w:id="237" w:author="Fu, Caihong" w:date="2023-01-26T18:41:00Z">
        <w:r w:rsidR="00F928E0" w:rsidRPr="00F928E0">
          <w:rPr>
            <w:rFonts w:ascii="Arial" w:hAnsi="Arial" w:cs="Arial"/>
            <w:color w:val="242424"/>
            <w:shd w:val="clear" w:color="auto" w:fill="FFFFFF"/>
          </w:rPr>
          <w:t xml:space="preserve"> relationship</w:t>
        </w:r>
      </w:ins>
      <w:ins w:id="238" w:author="Fu, Caihong" w:date="2023-01-31T10:06:00Z">
        <w:r w:rsidR="00E72761">
          <w:rPr>
            <w:rFonts w:ascii="Arial" w:hAnsi="Arial" w:cs="Arial"/>
            <w:color w:val="242424"/>
            <w:shd w:val="clear" w:color="auto" w:fill="FFFFFF"/>
          </w:rPr>
          <w:t>s</w:t>
        </w:r>
      </w:ins>
      <w:ins w:id="239" w:author="Fu, Caihong" w:date="2023-01-26T18:41:00Z">
        <w:r w:rsidR="00F928E0" w:rsidRPr="00F928E0">
          <w:rPr>
            <w:rFonts w:ascii="Arial" w:hAnsi="Arial" w:cs="Arial"/>
            <w:color w:val="242424"/>
            <w:shd w:val="clear" w:color="auto" w:fill="FFFFFF"/>
          </w:rPr>
          <w:t xml:space="preserve"> between spawner</w:t>
        </w:r>
      </w:ins>
      <w:ins w:id="240" w:author="Fu, Caihong" w:date="2023-01-27T13:59:00Z">
        <w:r>
          <w:rPr>
            <w:rFonts w:ascii="Arial" w:hAnsi="Arial" w:cs="Arial"/>
            <w:color w:val="242424"/>
            <w:shd w:val="clear" w:color="auto" w:fill="FFFFFF"/>
          </w:rPr>
          <w:t>s</w:t>
        </w:r>
      </w:ins>
      <w:ins w:id="241" w:author="Fu, Caihong" w:date="2023-01-26T18:41:00Z">
        <w:r w:rsidR="00F928E0" w:rsidRPr="00F928E0">
          <w:rPr>
            <w:rFonts w:ascii="Arial" w:hAnsi="Arial" w:cs="Arial"/>
            <w:color w:val="242424"/>
            <w:shd w:val="clear" w:color="auto" w:fill="FFFFFF"/>
          </w:rPr>
          <w:t xml:space="preserve"> and subsequent recruit</w:t>
        </w:r>
      </w:ins>
      <w:ins w:id="242" w:author="Fu, Caihong" w:date="2023-01-27T13:59:00Z">
        <w:r>
          <w:rPr>
            <w:rFonts w:ascii="Arial" w:hAnsi="Arial" w:cs="Arial"/>
            <w:color w:val="242424"/>
            <w:shd w:val="clear" w:color="auto" w:fill="FFFFFF"/>
          </w:rPr>
          <w:t>ment</w:t>
        </w:r>
      </w:ins>
      <w:ins w:id="243" w:author="Fu, Caihong" w:date="2023-01-26T18:46:00Z">
        <w:r w:rsidR="00F928E0">
          <w:rPr>
            <w:rFonts w:ascii="Arial" w:hAnsi="Arial" w:cs="Arial"/>
            <w:color w:val="242424"/>
            <w:shd w:val="clear" w:color="auto" w:fill="FFFFFF"/>
          </w:rPr>
          <w:t xml:space="preserve">, </w:t>
        </w:r>
      </w:ins>
      <w:ins w:id="244" w:author="Fu, Caihong" w:date="2023-01-26T18:47:00Z">
        <w:r w:rsidR="00F928E0">
          <w:rPr>
            <w:rFonts w:ascii="Arial" w:hAnsi="Arial" w:cs="Arial"/>
            <w:color w:val="242424"/>
            <w:shd w:val="clear" w:color="auto" w:fill="FFFFFF"/>
          </w:rPr>
          <w:t xml:space="preserve">i.e., </w:t>
        </w:r>
      </w:ins>
      <w:ins w:id="245" w:author="Fu, Caihong" w:date="2023-01-26T18:46:00Z">
        <w:r w:rsidR="00F928E0">
          <w:rPr>
            <w:rFonts w:ascii="Arial" w:hAnsi="Arial" w:cs="Arial"/>
            <w:color w:val="242424"/>
            <w:shd w:val="clear" w:color="auto" w:fill="FFFFFF"/>
          </w:rPr>
          <w:t>stock-recruitment</w:t>
        </w:r>
      </w:ins>
      <w:ins w:id="246" w:author="Fu, Caihong" w:date="2023-01-26T18:47:00Z">
        <w:r w:rsidR="00F928E0">
          <w:rPr>
            <w:rFonts w:ascii="Arial" w:hAnsi="Arial" w:cs="Arial"/>
            <w:color w:val="242424"/>
            <w:shd w:val="clear" w:color="auto" w:fill="FFFFFF"/>
          </w:rPr>
          <w:t xml:space="preserve"> relationship</w:t>
        </w:r>
      </w:ins>
      <w:ins w:id="247" w:author="Fu, Caihong" w:date="2023-01-31T10:07:00Z">
        <w:r w:rsidR="00E72761">
          <w:rPr>
            <w:rFonts w:ascii="Arial" w:hAnsi="Arial" w:cs="Arial"/>
            <w:color w:val="242424"/>
            <w:shd w:val="clear" w:color="auto" w:fill="FFFFFF"/>
          </w:rPr>
          <w:t>s</w:t>
        </w:r>
      </w:ins>
      <w:ins w:id="248" w:author="Fu, Caihong" w:date="2023-01-26T18:41:00Z">
        <w:r w:rsidR="00F928E0" w:rsidRPr="00F928E0">
          <w:rPr>
            <w:rFonts w:ascii="Arial" w:hAnsi="Arial" w:cs="Arial"/>
            <w:color w:val="242424"/>
            <w:shd w:val="clear" w:color="auto" w:fill="FFFFFF"/>
          </w:rPr>
          <w:t>.</w:t>
        </w:r>
        <w:r w:rsidR="00F928E0">
          <w:rPr>
            <w:rFonts w:ascii="Arial" w:hAnsi="Arial" w:cs="Arial"/>
            <w:color w:val="242424"/>
            <w:shd w:val="clear" w:color="auto" w:fill="FFFFFF"/>
          </w:rPr>
          <w:t xml:space="preserve"> </w:t>
        </w:r>
      </w:ins>
      <w:ins w:id="249" w:author="Fu, Caihong" w:date="2023-01-26T18:48:00Z">
        <w:r w:rsidR="00951648">
          <w:rPr>
            <w:rFonts w:ascii="Arial" w:hAnsi="Arial" w:cs="Arial"/>
            <w:color w:val="242424"/>
            <w:shd w:val="clear" w:color="auto" w:fill="FFFFFF"/>
          </w:rPr>
          <w:t>More advanced f</w:t>
        </w:r>
      </w:ins>
      <w:ins w:id="250" w:author="Fu, Caihong" w:date="2023-01-26T17:43:00Z">
        <w:r w:rsidR="004F2E4F" w:rsidRPr="004F2E4F">
          <w:rPr>
            <w:rFonts w:ascii="Arial" w:hAnsi="Arial" w:cs="Arial"/>
            <w:color w:val="242424"/>
            <w:shd w:val="clear" w:color="auto" w:fill="FFFFFF"/>
          </w:rPr>
          <w:t xml:space="preserve">orecast methods </w:t>
        </w:r>
      </w:ins>
      <w:ins w:id="251" w:author="Fu, Caihong" w:date="2023-01-26T18:49:00Z">
        <w:r w:rsidR="00951648">
          <w:rPr>
            <w:rFonts w:ascii="Arial" w:hAnsi="Arial" w:cs="Arial"/>
            <w:color w:val="242424"/>
            <w:shd w:val="clear" w:color="auto" w:fill="FFFFFF"/>
          </w:rPr>
          <w:t xml:space="preserve">incorporate </w:t>
        </w:r>
        <w:r w:rsidR="00951648" w:rsidRPr="004F2E4F">
          <w:rPr>
            <w:rFonts w:ascii="Arial" w:hAnsi="Arial" w:cs="Arial"/>
            <w:color w:val="242424"/>
            <w:shd w:val="clear" w:color="auto" w:fill="FFFFFF"/>
          </w:rPr>
          <w:t>Bayesian statistical approach</w:t>
        </w:r>
        <w:r w:rsidR="00951648">
          <w:rPr>
            <w:rFonts w:ascii="Arial" w:hAnsi="Arial" w:cs="Arial"/>
            <w:color w:val="242424"/>
            <w:shd w:val="clear" w:color="auto" w:fill="FFFFFF"/>
          </w:rPr>
          <w:t xml:space="preserve"> into</w:t>
        </w:r>
        <w:r w:rsidR="00951648" w:rsidRPr="004F2E4F">
          <w:rPr>
            <w:rFonts w:ascii="Arial" w:hAnsi="Arial" w:cs="Arial"/>
            <w:color w:val="242424"/>
            <w:shd w:val="clear" w:color="auto" w:fill="FFFFFF"/>
          </w:rPr>
          <w:t xml:space="preserve"> </w:t>
        </w:r>
        <w:r w:rsidR="00951648">
          <w:rPr>
            <w:rFonts w:ascii="Arial" w:hAnsi="Arial" w:cs="Arial"/>
            <w:color w:val="242424"/>
            <w:shd w:val="clear" w:color="auto" w:fill="FFFFFF"/>
          </w:rPr>
          <w:t>the</w:t>
        </w:r>
      </w:ins>
      <w:ins w:id="252" w:author="Fu, Caihong" w:date="2023-01-26T17:43:00Z">
        <w:r w:rsidR="004F2E4F" w:rsidRPr="004F2E4F">
          <w:rPr>
            <w:rFonts w:ascii="Arial" w:hAnsi="Arial" w:cs="Arial"/>
            <w:color w:val="242424"/>
            <w:shd w:val="clear" w:color="auto" w:fill="FFFFFF"/>
          </w:rPr>
          <w:t xml:space="preserve"> stock-recruitment </w:t>
        </w:r>
      </w:ins>
      <w:ins w:id="253" w:author="Fu, Caihong" w:date="2023-01-26T18:49:00Z">
        <w:r w:rsidR="00951648">
          <w:rPr>
            <w:rFonts w:ascii="Arial" w:hAnsi="Arial" w:cs="Arial"/>
            <w:color w:val="242424"/>
            <w:shd w:val="clear" w:color="auto" w:fill="FFFFFF"/>
          </w:rPr>
          <w:t xml:space="preserve">relationship </w:t>
        </w:r>
      </w:ins>
      <w:ins w:id="254" w:author="Fu, Caihong" w:date="2023-01-27T08:41:00Z">
        <w:r w:rsidR="00241BCF">
          <w:rPr>
            <w:rFonts w:ascii="Arial" w:hAnsi="Arial" w:cs="Arial"/>
            <w:color w:val="242424"/>
            <w:shd w:val="clear" w:color="auto" w:fill="FFFFFF"/>
          </w:rPr>
          <w:t>to</w:t>
        </w:r>
      </w:ins>
      <w:ins w:id="255" w:author="Fu, Caihong" w:date="2023-01-26T18:49:00Z">
        <w:r w:rsidR="00951648">
          <w:rPr>
            <w:rFonts w:ascii="Arial" w:hAnsi="Arial" w:cs="Arial"/>
            <w:color w:val="242424"/>
            <w:shd w:val="clear" w:color="auto" w:fill="FFFFFF"/>
          </w:rPr>
          <w:t xml:space="preserve"> </w:t>
        </w:r>
      </w:ins>
      <w:ins w:id="256" w:author="Fu, Caihong" w:date="2023-01-26T17:43:00Z">
        <w:r w:rsidR="004F2E4F" w:rsidRPr="004F2E4F">
          <w:rPr>
            <w:rFonts w:ascii="Arial" w:hAnsi="Arial" w:cs="Arial"/>
            <w:color w:val="242424"/>
            <w:shd w:val="clear" w:color="auto" w:fill="FFFFFF"/>
          </w:rPr>
          <w:t>assess uncertainty associated with abundance estimates (Cass et al., 2006; Grant et al. 2012</w:t>
        </w:r>
      </w:ins>
      <w:ins w:id="257" w:author="Fu, Caihong" w:date="2023-01-27T08:16:00Z">
        <w:r w:rsidR="00014E45">
          <w:rPr>
            <w:rFonts w:ascii="Arial" w:hAnsi="Arial" w:cs="Arial"/>
            <w:color w:val="242424"/>
            <w:shd w:val="clear" w:color="auto" w:fill="FFFFFF"/>
          </w:rPr>
          <w:t xml:space="preserve">; </w:t>
        </w:r>
      </w:ins>
      <w:ins w:id="258" w:author="Fu, Caihong" w:date="2023-01-27T08:17:00Z">
        <w:r w:rsidR="00014E45">
          <w:rPr>
            <w:rFonts w:ascii="Arial" w:hAnsi="Arial" w:cs="Arial"/>
            <w:color w:val="242424"/>
            <w:shd w:val="clear" w:color="auto" w:fill="FFFFFF"/>
          </w:rPr>
          <w:t>Akenhead et al., 2016</w:t>
        </w:r>
      </w:ins>
      <w:ins w:id="259" w:author="Fu, Caihong" w:date="2023-01-26T17:43:00Z">
        <w:r w:rsidR="004F2E4F" w:rsidRPr="004F2E4F">
          <w:rPr>
            <w:rFonts w:ascii="Arial" w:hAnsi="Arial" w:cs="Arial"/>
            <w:color w:val="242424"/>
            <w:shd w:val="clear" w:color="auto" w:fill="FFFFFF"/>
          </w:rPr>
          <w:t xml:space="preserve">). </w:t>
        </w:r>
      </w:ins>
      <w:r w:rsidR="000F3B8C" w:rsidRPr="00B440DC">
        <w:rPr>
          <w:rFonts w:ascii="Arial" w:hAnsi="Arial" w:cs="Arial"/>
          <w:color w:val="242424"/>
          <w:shd w:val="clear" w:color="auto" w:fill="FFFFFF"/>
        </w:rPr>
        <w:t>A wide variety of forecast</w:t>
      </w:r>
      <w:del w:id="260" w:author="Fu, Caihong" w:date="2023-01-26T18:50:00Z">
        <w:r w:rsidR="000F3B8C" w:rsidRPr="00B440DC" w:rsidDel="00951648">
          <w:rPr>
            <w:rFonts w:ascii="Arial" w:hAnsi="Arial" w:cs="Arial"/>
            <w:color w:val="242424"/>
            <w:shd w:val="clear" w:color="auto" w:fill="FFFFFF"/>
          </w:rPr>
          <w:delText>ing</w:delText>
        </w:r>
      </w:del>
      <w:r w:rsidR="000F3B8C" w:rsidRPr="00B440DC">
        <w:rPr>
          <w:rFonts w:ascii="Arial" w:hAnsi="Arial" w:cs="Arial"/>
          <w:color w:val="242424"/>
          <w:shd w:val="clear" w:color="auto" w:fill="FFFFFF"/>
        </w:rPr>
        <w:t xml:space="preserve"> models are typically available at a stock level (management unit) for Fraser sockeye from non-</w:t>
      </w:r>
      <w:r w:rsidR="000F3B8C" w:rsidRPr="00B440DC">
        <w:rPr>
          <w:rFonts w:ascii="Arial" w:hAnsi="Arial" w:cs="Arial"/>
          <w:color w:val="242424"/>
          <w:shd w:val="clear" w:color="auto" w:fill="FFFFFF"/>
        </w:rPr>
        <w:lastRenderedPageBreak/>
        <w:t>parametric models using adult recruits only to complex stock-recruitment models that include environmental variables (Cass et al., 2006; Grant et al., 2011). Model selection has been an expert-driven process</w:t>
      </w:r>
      <w:ins w:id="261" w:author="Fu, Caihong" w:date="2023-01-31T10:10:00Z">
        <w:r w:rsidR="00807FAB">
          <w:rPr>
            <w:rFonts w:ascii="Arial" w:hAnsi="Arial" w:cs="Arial"/>
            <w:color w:val="242424"/>
            <w:shd w:val="clear" w:color="auto" w:fill="FFFFFF"/>
          </w:rPr>
          <w:t>, primarily adopting</w:t>
        </w:r>
      </w:ins>
      <w:r w:rsidR="000F3B8C" w:rsidRPr="00B440DC">
        <w:rPr>
          <w:rFonts w:ascii="Arial" w:hAnsi="Arial" w:cs="Arial"/>
          <w:color w:val="242424"/>
          <w:shd w:val="clear" w:color="auto" w:fill="FFFFFF"/>
        </w:rPr>
        <w:t xml:space="preserve"> </w:t>
      </w:r>
      <w:del w:id="262" w:author="Fu, Caihong" w:date="2023-01-27T07:50:00Z">
        <w:r w:rsidR="000F3B8C" w:rsidRPr="00B440DC" w:rsidDel="00BB2865">
          <w:rPr>
            <w:rFonts w:ascii="Arial" w:hAnsi="Arial" w:cs="Arial"/>
            <w:color w:val="242424"/>
            <w:shd w:val="clear" w:color="auto" w:fill="FFFFFF"/>
          </w:rPr>
          <w:delText xml:space="preserve">(Fraser River Panel) </w:delText>
        </w:r>
      </w:del>
      <w:ins w:id="263" w:author="Fu, Caihong" w:date="2023-01-31T10:11:00Z">
        <w:r w:rsidR="00807FAB">
          <w:rPr>
            <w:rFonts w:ascii="Arial" w:hAnsi="Arial" w:cs="Arial"/>
            <w:color w:val="242424"/>
            <w:shd w:val="clear" w:color="auto" w:fill="FFFFFF"/>
          </w:rPr>
          <w:t xml:space="preserve">forecast models </w:t>
        </w:r>
      </w:ins>
      <w:ins w:id="264" w:author="Fu, Caihong" w:date="2023-01-31T10:12:00Z">
        <w:r w:rsidR="00807FAB">
          <w:rPr>
            <w:rFonts w:ascii="Arial" w:hAnsi="Arial" w:cs="Arial"/>
            <w:color w:val="242424"/>
            <w:shd w:val="clear" w:color="auto" w:fill="FFFFFF"/>
          </w:rPr>
          <w:t xml:space="preserve">identified </w:t>
        </w:r>
      </w:ins>
      <w:del w:id="265" w:author="Fu, Caihong" w:date="2023-01-31T10:13:00Z">
        <w:r w:rsidR="000F3B8C" w:rsidRPr="00B440DC" w:rsidDel="00807FAB">
          <w:rPr>
            <w:rFonts w:ascii="Arial" w:hAnsi="Arial" w:cs="Arial"/>
            <w:color w:val="242424"/>
            <w:shd w:val="clear" w:color="auto" w:fill="FFFFFF"/>
          </w:rPr>
          <w:delText xml:space="preserve">based </w:delText>
        </w:r>
      </w:del>
      <w:ins w:id="266" w:author="Fu, Caihong" w:date="2023-01-31T10:13:00Z">
        <w:r w:rsidR="00807FAB">
          <w:rPr>
            <w:rFonts w:ascii="Arial" w:hAnsi="Arial" w:cs="Arial"/>
            <w:color w:val="242424"/>
            <w:shd w:val="clear" w:color="auto" w:fill="FFFFFF"/>
          </w:rPr>
          <w:t xml:space="preserve">on the basis of </w:t>
        </w:r>
      </w:ins>
      <w:del w:id="267" w:author="Fu, Caihong" w:date="2023-01-31T10:13:00Z">
        <w:r w:rsidR="000F3B8C" w:rsidRPr="00B440DC" w:rsidDel="00807FAB">
          <w:rPr>
            <w:rFonts w:ascii="Arial" w:hAnsi="Arial" w:cs="Arial"/>
            <w:color w:val="242424"/>
            <w:shd w:val="clear" w:color="auto" w:fill="FFFFFF"/>
          </w:rPr>
          <w:delText xml:space="preserve">on </w:delText>
        </w:r>
      </w:del>
      <w:del w:id="268" w:author="Fu, Caihong" w:date="2023-01-27T14:03:00Z">
        <w:r w:rsidR="000F3B8C" w:rsidRPr="00B440DC" w:rsidDel="00965042">
          <w:rPr>
            <w:rFonts w:ascii="Arial" w:hAnsi="Arial" w:cs="Arial"/>
            <w:color w:val="242424"/>
            <w:shd w:val="clear" w:color="auto" w:fill="FFFFFF"/>
          </w:rPr>
          <w:delText xml:space="preserve">an early </w:delText>
        </w:r>
      </w:del>
      <w:del w:id="269" w:author="Fu, Caihong" w:date="2023-01-28T11:13:00Z">
        <w:r w:rsidR="000F3B8C" w:rsidRPr="00B440DC" w:rsidDel="00316CC7">
          <w:rPr>
            <w:rFonts w:ascii="Arial" w:hAnsi="Arial" w:cs="Arial"/>
            <w:color w:val="242424"/>
            <w:shd w:val="clear" w:color="auto" w:fill="FFFFFF"/>
          </w:rPr>
          <w:delText>retrospective evaluation</w:delText>
        </w:r>
      </w:del>
      <w:ins w:id="270" w:author="Fu, Caihong" w:date="2023-01-28T11:13:00Z">
        <w:r w:rsidR="00316CC7">
          <w:rPr>
            <w:rFonts w:ascii="Arial" w:hAnsi="Arial" w:cs="Arial"/>
            <w:color w:val="242424"/>
            <w:shd w:val="clear" w:color="auto" w:fill="FFFFFF"/>
          </w:rPr>
          <w:t>the study</w:t>
        </w:r>
      </w:ins>
      <w:r w:rsidR="000F3B8C" w:rsidRPr="00B440DC">
        <w:rPr>
          <w:rFonts w:ascii="Arial" w:hAnsi="Arial" w:cs="Arial"/>
          <w:color w:val="242424"/>
          <w:shd w:val="clear" w:color="auto" w:fill="FFFFFF"/>
        </w:rPr>
        <w:t xml:space="preserve"> </w:t>
      </w:r>
      <w:ins w:id="271" w:author="Fu, Caihong" w:date="2023-01-27T14:08:00Z">
        <w:r w:rsidR="001F1B93">
          <w:rPr>
            <w:rFonts w:ascii="Arial" w:hAnsi="Arial" w:cs="Arial"/>
            <w:color w:val="242424"/>
            <w:shd w:val="clear" w:color="auto" w:fill="FFFFFF"/>
          </w:rPr>
          <w:t xml:space="preserve">for the period of 1997 to 2004 </w:t>
        </w:r>
      </w:ins>
      <w:del w:id="272" w:author="Fu, Caihong" w:date="2023-01-28T11:15:00Z">
        <w:r w:rsidR="000F3B8C" w:rsidRPr="00B440DC" w:rsidDel="00316CC7">
          <w:rPr>
            <w:rFonts w:ascii="Arial" w:hAnsi="Arial" w:cs="Arial"/>
            <w:color w:val="242424"/>
            <w:shd w:val="clear" w:color="auto" w:fill="FFFFFF"/>
          </w:rPr>
          <w:delText>of forecast</w:delText>
        </w:r>
      </w:del>
      <w:del w:id="273" w:author="Fu, Caihong" w:date="2023-01-27T07:50:00Z">
        <w:r w:rsidR="000F3B8C" w:rsidRPr="00B440DC" w:rsidDel="00BB2865">
          <w:rPr>
            <w:rFonts w:ascii="Arial" w:hAnsi="Arial" w:cs="Arial"/>
            <w:color w:val="242424"/>
            <w:shd w:val="clear" w:color="auto" w:fill="FFFFFF"/>
          </w:rPr>
          <w:delText>ing</w:delText>
        </w:r>
      </w:del>
      <w:del w:id="274" w:author="Fu, Caihong" w:date="2023-01-28T11:15:00Z">
        <w:r w:rsidR="000F3B8C" w:rsidRPr="00B440DC" w:rsidDel="00316CC7">
          <w:rPr>
            <w:rFonts w:ascii="Arial" w:hAnsi="Arial" w:cs="Arial"/>
            <w:color w:val="242424"/>
            <w:shd w:val="clear" w:color="auto" w:fill="FFFFFF"/>
          </w:rPr>
          <w:delText xml:space="preserve"> models </w:delText>
        </w:r>
        <w:r w:rsidR="00DA17FC" w:rsidDel="00316CC7">
          <w:rPr>
            <w:rFonts w:ascii="Arial" w:hAnsi="Arial" w:cs="Arial"/>
            <w:color w:val="242424"/>
            <w:shd w:val="clear" w:color="auto" w:fill="FFFFFF"/>
          </w:rPr>
          <w:delText xml:space="preserve">and consideration of biological and environmental conditions fish experienced at different life stages </w:delText>
        </w:r>
      </w:del>
      <w:r w:rsidR="000F3B8C" w:rsidRPr="00B440DC">
        <w:rPr>
          <w:rFonts w:ascii="Arial" w:hAnsi="Arial" w:cs="Arial"/>
          <w:color w:val="242424"/>
          <w:shd w:val="clear" w:color="auto" w:fill="FFFFFF"/>
        </w:rPr>
        <w:t xml:space="preserve">(Grant et al., 2011). </w:t>
      </w:r>
    </w:p>
    <w:p w14:paraId="45E3EC88" w14:textId="12958F7D" w:rsidR="00B440DC" w:rsidRDefault="001F1B93" w:rsidP="00BB3DB0">
      <w:pPr>
        <w:ind w:firstLine="360"/>
        <w:rPr>
          <w:ins w:id="275" w:author="Fu, Caihong" w:date="2023-01-19T07:32:00Z"/>
          <w:rFonts w:ascii="Arial" w:hAnsi="Arial" w:cs="Arial"/>
          <w:color w:val="242424"/>
          <w:shd w:val="clear" w:color="auto" w:fill="FFFFFF"/>
        </w:rPr>
      </w:pPr>
      <w:ins w:id="276" w:author="Fu, Caihong" w:date="2023-01-27T14:10:00Z">
        <w:r w:rsidRPr="00BF798C">
          <w:rPr>
            <w:rFonts w:ascii="Arial" w:hAnsi="Arial" w:cs="Arial"/>
            <w:color w:val="242424"/>
            <w:shd w:val="clear" w:color="auto" w:fill="FFFFFF"/>
          </w:rPr>
          <w:t>Since the 1990s, Fraser sockeye salmon has generally declined with several populations being listed as endangered (i.e., COSEWIC 2017).</w:t>
        </w:r>
        <w:r w:rsidRPr="00BF798C">
          <w:t xml:space="preserve"> </w:t>
        </w:r>
      </w:ins>
      <w:ins w:id="277" w:author="Fu, Caihong" w:date="2023-01-27T14:17:00Z">
        <w:r w:rsidR="00885A48" w:rsidRPr="00316CC7">
          <w:rPr>
            <w:rFonts w:ascii="Arial" w:hAnsi="Arial" w:cs="Arial"/>
            <w:color w:val="242424"/>
            <w:shd w:val="clear" w:color="auto" w:fill="FFFFFF"/>
          </w:rPr>
          <w:t>Although t</w:t>
        </w:r>
      </w:ins>
      <w:del w:id="278" w:author="Fu, Caihong" w:date="2023-01-27T14:17:00Z">
        <w:r w:rsidR="000F3B8C" w:rsidRPr="00B440DC" w:rsidDel="00885A48">
          <w:rPr>
            <w:rFonts w:ascii="Arial" w:hAnsi="Arial" w:cs="Arial"/>
            <w:color w:val="242424"/>
            <w:shd w:val="clear" w:color="auto" w:fill="FFFFFF"/>
          </w:rPr>
          <w:delText>T</w:delText>
        </w:r>
      </w:del>
      <w:r w:rsidR="000F3B8C" w:rsidRPr="00B440DC">
        <w:rPr>
          <w:rFonts w:ascii="Arial" w:hAnsi="Arial" w:cs="Arial"/>
          <w:color w:val="242424"/>
          <w:shd w:val="clear" w:color="auto" w:fill="FFFFFF"/>
        </w:rPr>
        <w:t xml:space="preserve">he </w:t>
      </w:r>
      <w:ins w:id="279" w:author="Fu, Caihong" w:date="2023-01-27T14:14:00Z">
        <w:r>
          <w:rPr>
            <w:rFonts w:ascii="Arial" w:hAnsi="Arial" w:cs="Arial"/>
            <w:color w:val="242424"/>
            <w:shd w:val="clear" w:color="auto" w:fill="FFFFFF"/>
          </w:rPr>
          <w:t>previously identified</w:t>
        </w:r>
      </w:ins>
      <w:ins w:id="280" w:author="Fu, Caihong" w:date="2023-01-28T11:09:00Z">
        <w:r w:rsidR="00316CC7" w:rsidRPr="00B440DC">
          <w:rPr>
            <w:rFonts w:ascii="Arial" w:hAnsi="Arial" w:cs="Arial"/>
            <w:color w:val="242424"/>
            <w:shd w:val="clear" w:color="auto" w:fill="FFFFFF"/>
          </w:rPr>
          <w:t xml:space="preserve"> </w:t>
        </w:r>
      </w:ins>
      <w:r w:rsidR="000F3B8C" w:rsidRPr="00B440DC">
        <w:rPr>
          <w:rFonts w:ascii="Arial" w:hAnsi="Arial" w:cs="Arial"/>
          <w:color w:val="242424"/>
          <w:shd w:val="clear" w:color="auto" w:fill="FFFFFF"/>
        </w:rPr>
        <w:t>top-ranked models</w:t>
      </w:r>
      <w:ins w:id="281" w:author="Fu, Caihong" w:date="2023-01-28T11:10:00Z">
        <w:r w:rsidR="00316CC7">
          <w:rPr>
            <w:rFonts w:ascii="Arial" w:hAnsi="Arial" w:cs="Arial"/>
            <w:color w:val="242424"/>
            <w:shd w:val="clear" w:color="auto" w:fill="FFFFFF"/>
          </w:rPr>
          <w:t xml:space="preserve"> </w:t>
        </w:r>
      </w:ins>
      <w:del w:id="282" w:author="Fu, Caihong" w:date="2023-01-27T14:15:00Z">
        <w:r w:rsidR="00DA17FC" w:rsidDel="001F1B93">
          <w:rPr>
            <w:rFonts w:ascii="Arial" w:hAnsi="Arial" w:cs="Arial"/>
            <w:color w:val="242424"/>
            <w:shd w:val="clear" w:color="auto" w:fill="FFFFFF"/>
          </w:rPr>
          <w:delText xml:space="preserve"> resulted from</w:delText>
        </w:r>
      </w:del>
      <w:del w:id="283" w:author="Fu, Caihong" w:date="2023-01-28T11:10:00Z">
        <w:r w:rsidR="00DA17FC" w:rsidDel="00316CC7">
          <w:rPr>
            <w:rFonts w:ascii="Arial" w:hAnsi="Arial" w:cs="Arial"/>
            <w:color w:val="242424"/>
            <w:shd w:val="clear" w:color="auto" w:fill="FFFFFF"/>
          </w:rPr>
          <w:delText xml:space="preserve"> the retrospective analysis</w:delText>
        </w:r>
      </w:del>
      <w:ins w:id="284" w:author="Fu, Caihong" w:date="2023-01-27T14:15:00Z">
        <w:r>
          <w:rPr>
            <w:rFonts w:ascii="Arial" w:hAnsi="Arial" w:cs="Arial"/>
            <w:color w:val="242424"/>
            <w:shd w:val="clear" w:color="auto" w:fill="FFFFFF"/>
          </w:rPr>
          <w:t>of Grant et al. (2011</w:t>
        </w:r>
      </w:ins>
      <w:ins w:id="285" w:author="Fu, Caihong" w:date="2023-01-27T14:16:00Z">
        <w:r>
          <w:rPr>
            <w:rFonts w:ascii="Arial" w:hAnsi="Arial" w:cs="Arial"/>
            <w:color w:val="242424"/>
            <w:shd w:val="clear" w:color="auto" w:fill="FFFFFF"/>
          </w:rPr>
          <w:t>)</w:t>
        </w:r>
      </w:ins>
      <w:del w:id="286" w:author="Fu, Caihong" w:date="2023-01-27T14:16:00Z">
        <w:r w:rsidR="000F3B8C" w:rsidRPr="00B440DC" w:rsidDel="00885A48">
          <w:rPr>
            <w:rFonts w:ascii="Arial" w:hAnsi="Arial" w:cs="Arial"/>
            <w:color w:val="242424"/>
            <w:shd w:val="clear" w:color="auto" w:fill="FFFFFF"/>
          </w:rPr>
          <w:delText>,</w:delText>
        </w:r>
      </w:del>
      <w:r w:rsidR="000F3B8C" w:rsidRPr="00B440DC">
        <w:rPr>
          <w:rFonts w:ascii="Arial" w:hAnsi="Arial" w:cs="Arial"/>
          <w:color w:val="242424"/>
          <w:shd w:val="clear" w:color="auto" w:fill="FFFFFF"/>
        </w:rPr>
        <w:t xml:space="preserve"> </w:t>
      </w:r>
      <w:ins w:id="287" w:author="Fu, Caihong" w:date="2023-01-27T14:17:00Z">
        <w:r w:rsidR="00885A48">
          <w:rPr>
            <w:rFonts w:ascii="Arial" w:hAnsi="Arial" w:cs="Arial"/>
            <w:color w:val="242424"/>
            <w:shd w:val="clear" w:color="auto" w:fill="FFFFFF"/>
          </w:rPr>
          <w:t>have been continu</w:t>
        </w:r>
      </w:ins>
      <w:ins w:id="288" w:author="Fu, Caihong" w:date="2023-01-27T14:18:00Z">
        <w:r w:rsidR="00885A48">
          <w:rPr>
            <w:rFonts w:ascii="Arial" w:hAnsi="Arial" w:cs="Arial"/>
            <w:color w:val="242424"/>
            <w:shd w:val="clear" w:color="auto" w:fill="FFFFFF"/>
          </w:rPr>
          <w:t xml:space="preserve">ously used in pre-season forecasts, their </w:t>
        </w:r>
      </w:ins>
      <w:del w:id="289" w:author="Fu, Caihong" w:date="2023-01-27T14:16:00Z">
        <w:r w:rsidR="000F3B8C" w:rsidRPr="00B440DC" w:rsidDel="00885A48">
          <w:rPr>
            <w:rFonts w:ascii="Arial" w:hAnsi="Arial" w:cs="Arial"/>
            <w:color w:val="242424"/>
            <w:shd w:val="clear" w:color="auto" w:fill="FFFFFF"/>
          </w:rPr>
          <w:delText xml:space="preserve">however, still </w:delText>
        </w:r>
      </w:del>
      <w:del w:id="290" w:author="Fu, Caihong" w:date="2023-01-27T14:17:00Z">
        <w:r w:rsidR="000F3B8C" w:rsidRPr="00B440DC" w:rsidDel="00885A48">
          <w:rPr>
            <w:rFonts w:ascii="Arial" w:hAnsi="Arial" w:cs="Arial"/>
            <w:color w:val="242424"/>
            <w:shd w:val="clear" w:color="auto" w:fill="FFFFFF"/>
          </w:rPr>
          <w:delText xml:space="preserve">face </w:delText>
        </w:r>
      </w:del>
      <w:del w:id="291" w:author="Fu, Caihong" w:date="2023-01-27T14:18:00Z">
        <w:r w:rsidR="000F3B8C" w:rsidRPr="00B440DC" w:rsidDel="00885A48">
          <w:rPr>
            <w:rFonts w:ascii="Arial" w:hAnsi="Arial" w:cs="Arial"/>
            <w:color w:val="242424"/>
            <w:shd w:val="clear" w:color="auto" w:fill="FFFFFF"/>
          </w:rPr>
          <w:delText xml:space="preserve">low </w:delText>
        </w:r>
      </w:del>
      <w:r w:rsidR="000F3B8C" w:rsidRPr="00B440DC">
        <w:rPr>
          <w:rFonts w:ascii="Arial" w:hAnsi="Arial" w:cs="Arial"/>
          <w:color w:val="242424"/>
          <w:shd w:val="clear" w:color="auto" w:fill="FFFFFF"/>
        </w:rPr>
        <w:t xml:space="preserve">explanatory power </w:t>
      </w:r>
      <w:ins w:id="292" w:author="Fu, Caihong" w:date="2023-01-27T14:18:00Z">
        <w:r w:rsidR="00885A48">
          <w:rPr>
            <w:rFonts w:ascii="Arial" w:hAnsi="Arial" w:cs="Arial"/>
            <w:color w:val="242424"/>
            <w:shd w:val="clear" w:color="auto" w:fill="FFFFFF"/>
          </w:rPr>
          <w:t>h</w:t>
        </w:r>
      </w:ins>
      <w:ins w:id="293" w:author="Fu, Caihong" w:date="2023-01-27T14:19:00Z">
        <w:r w:rsidR="00885A48">
          <w:rPr>
            <w:rFonts w:ascii="Arial" w:hAnsi="Arial" w:cs="Arial"/>
            <w:color w:val="242424"/>
            <w:shd w:val="clear" w:color="auto" w:fill="FFFFFF"/>
          </w:rPr>
          <w:t xml:space="preserve">as been low </w:t>
        </w:r>
      </w:ins>
      <w:r w:rsidR="000F3B8C" w:rsidRPr="00B440DC">
        <w:rPr>
          <w:rFonts w:ascii="Arial" w:hAnsi="Arial" w:cs="Arial"/>
          <w:color w:val="242424"/>
          <w:shd w:val="clear" w:color="auto" w:fill="FFFFFF"/>
        </w:rPr>
        <w:t>(</w:t>
      </w:r>
      <w:del w:id="294" w:author="Fu, Caihong" w:date="2023-01-27T14:19:00Z">
        <w:r w:rsidR="000F3B8C" w:rsidRPr="00B440DC" w:rsidDel="00885A48">
          <w:rPr>
            <w:rFonts w:ascii="Arial" w:hAnsi="Arial" w:cs="Arial"/>
            <w:color w:val="242424"/>
            <w:shd w:val="clear" w:color="auto" w:fill="FFFFFF"/>
          </w:rPr>
          <w:delText xml:space="preserve">Haeseker et al. 2008; </w:delText>
        </w:r>
      </w:del>
      <w:r w:rsidR="000F3B8C" w:rsidRPr="00B440DC">
        <w:rPr>
          <w:rFonts w:ascii="Arial" w:hAnsi="Arial" w:cs="Arial"/>
          <w:color w:val="242424"/>
          <w:shd w:val="clear" w:color="auto" w:fill="FFFFFF"/>
        </w:rPr>
        <w:t>Akenhead et al. 2016</w:t>
      </w:r>
      <w:ins w:id="295" w:author="Fu, Caihong" w:date="2023-01-28T11:11:00Z">
        <w:r w:rsidR="00316CC7">
          <w:rPr>
            <w:rFonts w:ascii="Arial" w:hAnsi="Arial" w:cs="Arial"/>
            <w:color w:val="242424"/>
            <w:shd w:val="clear" w:color="auto" w:fill="FFFFFF"/>
          </w:rPr>
          <w:t>; DFO, 2020</w:t>
        </w:r>
      </w:ins>
      <w:r w:rsidR="000F3B8C" w:rsidRPr="00B440DC">
        <w:rPr>
          <w:rFonts w:ascii="Arial" w:hAnsi="Arial" w:cs="Arial"/>
          <w:color w:val="242424"/>
          <w:shd w:val="clear" w:color="auto" w:fill="FFFFFF"/>
        </w:rPr>
        <w:t xml:space="preserve">). Moreover, </w:t>
      </w:r>
      <w:del w:id="296" w:author="Fu, Caihong" w:date="2023-01-27T14:21:00Z">
        <w:r w:rsidR="000F3B8C" w:rsidRPr="00B440DC" w:rsidDel="00885A48">
          <w:rPr>
            <w:rFonts w:ascii="Arial" w:hAnsi="Arial" w:cs="Arial"/>
            <w:color w:val="242424"/>
            <w:shd w:val="clear" w:color="auto" w:fill="FFFFFF"/>
          </w:rPr>
          <w:delText xml:space="preserve">effects of including same </w:delText>
        </w:r>
      </w:del>
      <w:r w:rsidR="000F3B8C" w:rsidRPr="00B440DC">
        <w:rPr>
          <w:rFonts w:ascii="Arial" w:hAnsi="Arial" w:cs="Arial"/>
          <w:color w:val="242424"/>
          <w:shd w:val="clear" w:color="auto" w:fill="FFFFFF"/>
        </w:rPr>
        <w:t xml:space="preserve">environmental covariates </w:t>
      </w:r>
      <w:r w:rsidR="00D14A4B">
        <w:rPr>
          <w:rFonts w:ascii="Arial" w:hAnsi="Arial" w:cs="Arial"/>
          <w:color w:val="242424"/>
          <w:shd w:val="clear" w:color="auto" w:fill="FFFFFF"/>
        </w:rPr>
        <w:t xml:space="preserve">such as </w:t>
      </w:r>
      <w:r w:rsidR="000F3B8C" w:rsidRPr="00B440DC">
        <w:rPr>
          <w:rFonts w:ascii="Arial" w:hAnsi="Arial" w:cs="Arial"/>
          <w:color w:val="242424"/>
          <w:shd w:val="clear" w:color="auto" w:fill="FFFFFF"/>
        </w:rPr>
        <w:t>coastal sea surface temperature</w:t>
      </w:r>
      <w:r w:rsidR="00D14A4B">
        <w:rPr>
          <w:rFonts w:ascii="Arial" w:hAnsi="Arial" w:cs="Arial"/>
          <w:color w:val="242424"/>
          <w:shd w:val="clear" w:color="auto" w:fill="FFFFFF"/>
        </w:rPr>
        <w:t xml:space="preserve"> </w:t>
      </w:r>
      <w:r w:rsidR="000F3B8C" w:rsidRPr="00B440DC">
        <w:rPr>
          <w:rFonts w:ascii="Arial" w:hAnsi="Arial" w:cs="Arial"/>
          <w:color w:val="242424"/>
          <w:shd w:val="clear" w:color="auto" w:fill="FFFFFF"/>
        </w:rPr>
        <w:t xml:space="preserve">and Pacific Decadal Oscillation </w:t>
      </w:r>
      <w:ins w:id="297" w:author="Fu, Caihong" w:date="2023-01-27T14:21:00Z">
        <w:r w:rsidR="00885A48">
          <w:rPr>
            <w:rFonts w:ascii="Arial" w:hAnsi="Arial" w:cs="Arial"/>
            <w:color w:val="242424"/>
            <w:shd w:val="clear" w:color="auto" w:fill="FFFFFF"/>
          </w:rPr>
          <w:t xml:space="preserve">that have been proven effective </w:t>
        </w:r>
      </w:ins>
      <w:del w:id="298" w:author="Fu, Caihong" w:date="2023-01-27T14:21:00Z">
        <w:r w:rsidR="000F3B8C" w:rsidRPr="00B440DC" w:rsidDel="00885A48">
          <w:rPr>
            <w:rFonts w:ascii="Arial" w:hAnsi="Arial" w:cs="Arial"/>
            <w:color w:val="242424"/>
            <w:shd w:val="clear" w:color="auto" w:fill="FFFFFF"/>
          </w:rPr>
          <w:delText xml:space="preserve">in the past two decades </w:delText>
        </w:r>
      </w:del>
      <w:r w:rsidR="000F3B8C" w:rsidRPr="00B440DC">
        <w:rPr>
          <w:rFonts w:ascii="Arial" w:hAnsi="Arial" w:cs="Arial"/>
          <w:color w:val="242424"/>
          <w:shd w:val="clear" w:color="auto" w:fill="FFFFFF"/>
        </w:rPr>
        <w:t xml:space="preserve">to reduce the degree of unexplained stock-recruitment variation </w:t>
      </w:r>
      <w:ins w:id="299" w:author="Fu, Caihong" w:date="2023-01-27T14:21:00Z">
        <w:r w:rsidR="00885A48" w:rsidRPr="00B440DC">
          <w:rPr>
            <w:rFonts w:ascii="Arial" w:hAnsi="Arial" w:cs="Arial"/>
            <w:color w:val="242424"/>
            <w:shd w:val="clear" w:color="auto" w:fill="FFFFFF"/>
          </w:rPr>
          <w:t xml:space="preserve">in the past two decades </w:t>
        </w:r>
      </w:ins>
      <w:del w:id="300" w:author="Fu, Caihong" w:date="2023-01-27T14:23:00Z">
        <w:r w:rsidR="000F3B8C" w:rsidRPr="00B440DC" w:rsidDel="00885A48">
          <w:rPr>
            <w:rFonts w:ascii="Arial" w:hAnsi="Arial" w:cs="Arial"/>
            <w:color w:val="242424"/>
            <w:shd w:val="clear" w:color="auto" w:fill="FFFFFF"/>
          </w:rPr>
          <w:delText>ha</w:delText>
        </w:r>
        <w:r w:rsidR="00D14A4B" w:rsidDel="00885A48">
          <w:rPr>
            <w:rFonts w:ascii="Arial" w:hAnsi="Arial" w:cs="Arial"/>
            <w:color w:val="242424"/>
            <w:shd w:val="clear" w:color="auto" w:fill="FFFFFF"/>
          </w:rPr>
          <w:delText>ve</w:delText>
        </w:r>
        <w:r w:rsidR="000F3B8C" w:rsidRPr="00B440DC" w:rsidDel="00885A48">
          <w:rPr>
            <w:rFonts w:ascii="Arial" w:hAnsi="Arial" w:cs="Arial"/>
            <w:color w:val="242424"/>
            <w:shd w:val="clear" w:color="auto" w:fill="FFFFFF"/>
          </w:rPr>
          <w:delText xml:space="preserve"> deteriorated </w:delText>
        </w:r>
        <w:r w:rsidR="00A410E1" w:rsidDel="00885A48">
          <w:rPr>
            <w:rFonts w:ascii="Arial" w:hAnsi="Arial" w:cs="Arial"/>
            <w:color w:val="242424"/>
            <w:shd w:val="clear" w:color="auto" w:fill="FFFFFF"/>
          </w:rPr>
          <w:delText>and limited</w:delText>
        </w:r>
      </w:del>
      <w:ins w:id="301" w:author="Fu, Caihong" w:date="2023-01-27T14:23:00Z">
        <w:r w:rsidR="00885A48">
          <w:rPr>
            <w:rFonts w:ascii="Arial" w:hAnsi="Arial" w:cs="Arial"/>
            <w:color w:val="242424"/>
            <w:shd w:val="clear" w:color="auto" w:fill="FFFFFF"/>
          </w:rPr>
          <w:t>are no l</w:t>
        </w:r>
      </w:ins>
      <w:ins w:id="302" w:author="Fu, Caihong" w:date="2023-01-27T14:24:00Z">
        <w:r w:rsidR="00885A48">
          <w:rPr>
            <w:rFonts w:ascii="Arial" w:hAnsi="Arial" w:cs="Arial"/>
            <w:color w:val="242424"/>
            <w:shd w:val="clear" w:color="auto" w:fill="FFFFFF"/>
          </w:rPr>
          <w:t>onger useful for most</w:t>
        </w:r>
      </w:ins>
      <w:r w:rsidR="00A410E1">
        <w:rPr>
          <w:rFonts w:ascii="Arial" w:hAnsi="Arial" w:cs="Arial"/>
          <w:color w:val="242424"/>
          <w:shd w:val="clear" w:color="auto" w:fill="FFFFFF"/>
        </w:rPr>
        <w:t xml:space="preserve"> </w:t>
      </w:r>
      <w:del w:id="303" w:author="Fu, Caihong" w:date="2023-01-27T14:24:00Z">
        <w:r w:rsidR="00A410E1" w:rsidDel="00885A48">
          <w:rPr>
            <w:rFonts w:ascii="Arial" w:hAnsi="Arial" w:cs="Arial"/>
            <w:color w:val="242424"/>
            <w:shd w:val="clear" w:color="auto" w:fill="FFFFFF"/>
          </w:rPr>
          <w:delText xml:space="preserve">to some </w:delText>
        </w:r>
      </w:del>
      <w:r w:rsidR="00A410E1">
        <w:rPr>
          <w:rFonts w:ascii="Arial" w:hAnsi="Arial" w:cs="Arial"/>
          <w:color w:val="242424"/>
          <w:shd w:val="clear" w:color="auto" w:fill="FFFFFF"/>
        </w:rPr>
        <w:t xml:space="preserve">stocks </w:t>
      </w:r>
      <w:del w:id="304" w:author="Fu, Caihong" w:date="2023-01-27T14:24:00Z">
        <w:r w:rsidR="00A410E1" w:rsidDel="00885A48">
          <w:rPr>
            <w:rFonts w:ascii="Arial" w:hAnsi="Arial" w:cs="Arial"/>
            <w:color w:val="242424"/>
            <w:shd w:val="clear" w:color="auto" w:fill="FFFFFF"/>
          </w:rPr>
          <w:delText xml:space="preserve">but not the others </w:delText>
        </w:r>
      </w:del>
      <w:r w:rsidR="000F3B8C" w:rsidRPr="00B440DC">
        <w:rPr>
          <w:rFonts w:ascii="Arial" w:hAnsi="Arial" w:cs="Arial"/>
          <w:color w:val="242424"/>
          <w:shd w:val="clear" w:color="auto" w:fill="FFFFFF"/>
        </w:rPr>
        <w:t>(</w:t>
      </w:r>
      <w:del w:id="305" w:author="Fu, Caihong" w:date="2023-01-27T14:45:00Z">
        <w:r w:rsidR="000F3B8C" w:rsidRPr="00B440DC" w:rsidDel="00CB0CC4">
          <w:rPr>
            <w:rFonts w:ascii="Arial" w:hAnsi="Arial" w:cs="Arial"/>
            <w:color w:val="242424"/>
            <w:shd w:val="clear" w:color="auto" w:fill="FFFFFF"/>
          </w:rPr>
          <w:delText xml:space="preserve">Mueter et al. 2002; </w:delText>
        </w:r>
      </w:del>
      <w:r w:rsidR="000F3B8C" w:rsidRPr="00B440DC">
        <w:rPr>
          <w:rFonts w:ascii="Arial" w:hAnsi="Arial" w:cs="Arial"/>
          <w:color w:val="242424"/>
          <w:shd w:val="clear" w:color="auto" w:fill="FFFFFF"/>
        </w:rPr>
        <w:t>Cass et al. 2006</w:t>
      </w:r>
      <w:ins w:id="306" w:author="Fu, Caihong" w:date="2023-01-31T10:16:00Z">
        <w:r w:rsidR="00807FAB">
          <w:rPr>
            <w:rFonts w:ascii="Arial" w:hAnsi="Arial" w:cs="Arial"/>
            <w:color w:val="242424"/>
            <w:shd w:val="clear" w:color="auto" w:fill="FFFFFF"/>
          </w:rPr>
          <w:t>; Litzow et al., 2020</w:t>
        </w:r>
      </w:ins>
      <w:r w:rsidR="000F3B8C" w:rsidRPr="00B440DC">
        <w:rPr>
          <w:rFonts w:ascii="Arial" w:hAnsi="Arial" w:cs="Arial"/>
          <w:color w:val="242424"/>
          <w:shd w:val="clear" w:color="auto" w:fill="FFFFFF"/>
        </w:rPr>
        <w:t>).</w:t>
      </w:r>
      <w:ins w:id="307" w:author="Fu, Caihong" w:date="2023-01-27T14:48:00Z">
        <w:r w:rsidR="00CB0CC4">
          <w:rPr>
            <w:rFonts w:ascii="Arial" w:hAnsi="Arial" w:cs="Arial"/>
            <w:color w:val="242424"/>
            <w:shd w:val="clear" w:color="auto" w:fill="FFFFFF"/>
          </w:rPr>
          <w:t xml:space="preserve"> </w:t>
        </w:r>
      </w:ins>
      <w:ins w:id="308" w:author="Fu, Caihong" w:date="2023-01-27T14:50:00Z">
        <w:r w:rsidR="00CB0CC4">
          <w:rPr>
            <w:rFonts w:ascii="Arial" w:hAnsi="Arial" w:cs="Arial"/>
            <w:color w:val="242424"/>
            <w:shd w:val="clear" w:color="auto" w:fill="FFFFFF"/>
          </w:rPr>
          <w:t xml:space="preserve">These </w:t>
        </w:r>
      </w:ins>
      <w:ins w:id="309" w:author="Fu, Caihong" w:date="2023-01-27T14:51:00Z">
        <w:r w:rsidR="00CB0CC4">
          <w:rPr>
            <w:rFonts w:ascii="Arial" w:hAnsi="Arial" w:cs="Arial"/>
            <w:color w:val="242424"/>
            <w:shd w:val="clear" w:color="auto" w:fill="FFFFFF"/>
          </w:rPr>
          <w:t>time-</w:t>
        </w:r>
      </w:ins>
      <w:ins w:id="310" w:author="Fu, Caihong" w:date="2023-01-27T14:50:00Z">
        <w:r w:rsidR="00CB0CC4">
          <w:rPr>
            <w:rFonts w:ascii="Arial" w:hAnsi="Arial" w:cs="Arial"/>
            <w:color w:val="242424"/>
            <w:shd w:val="clear" w:color="auto" w:fill="FFFFFF"/>
          </w:rPr>
          <w:t>varying effects of</w:t>
        </w:r>
      </w:ins>
      <w:r w:rsidR="000F3B8C" w:rsidRPr="00B440DC">
        <w:rPr>
          <w:rFonts w:ascii="Arial" w:hAnsi="Arial" w:cs="Arial"/>
          <w:color w:val="242424"/>
          <w:shd w:val="clear" w:color="auto" w:fill="FFFFFF"/>
        </w:rPr>
        <w:t xml:space="preserve"> </w:t>
      </w:r>
      <w:ins w:id="311" w:author="Fu, Caihong" w:date="2023-01-27T14:50:00Z">
        <w:r w:rsidR="00CB0CC4" w:rsidRPr="00CB0CC4">
          <w:rPr>
            <w:rFonts w:ascii="Arial" w:hAnsi="Arial" w:cs="Arial"/>
            <w:color w:val="242424"/>
            <w:shd w:val="clear" w:color="auto" w:fill="FFFFFF"/>
          </w:rPr>
          <w:t>environmental</w:t>
        </w:r>
        <w:r w:rsidR="00CB0CC4">
          <w:rPr>
            <w:rFonts w:ascii="Arial" w:hAnsi="Arial" w:cs="Arial"/>
            <w:color w:val="242424"/>
            <w:shd w:val="clear" w:color="auto" w:fill="FFFFFF"/>
          </w:rPr>
          <w:t xml:space="preserve"> </w:t>
        </w:r>
        <w:r w:rsidR="00CB0CC4" w:rsidRPr="00CB0CC4">
          <w:rPr>
            <w:rFonts w:ascii="Arial" w:hAnsi="Arial" w:cs="Arial"/>
            <w:color w:val="242424"/>
            <w:shd w:val="clear" w:color="auto" w:fill="FFFFFF"/>
          </w:rPr>
          <w:t>conditions</w:t>
        </w:r>
      </w:ins>
      <w:ins w:id="312" w:author="Fu, Caihong" w:date="2023-01-27T14:51:00Z">
        <w:r w:rsidR="00CB0CC4">
          <w:rPr>
            <w:rFonts w:ascii="Arial" w:hAnsi="Arial" w:cs="Arial"/>
            <w:color w:val="242424"/>
            <w:shd w:val="clear" w:color="auto" w:fill="FFFFFF"/>
          </w:rPr>
          <w:t xml:space="preserve"> on </w:t>
        </w:r>
        <w:r w:rsidR="00CB0CC4" w:rsidRPr="00CB0CC4">
          <w:rPr>
            <w:rFonts w:ascii="Arial" w:hAnsi="Arial" w:cs="Arial"/>
            <w:color w:val="242424"/>
            <w:shd w:val="clear" w:color="auto" w:fill="FFFFFF"/>
          </w:rPr>
          <w:t xml:space="preserve">population </w:t>
        </w:r>
      </w:ins>
      <w:ins w:id="313" w:author="Fu, Caihong" w:date="2023-01-27T15:04:00Z">
        <w:r w:rsidR="00244932">
          <w:rPr>
            <w:rFonts w:ascii="Arial" w:hAnsi="Arial" w:cs="Arial"/>
            <w:color w:val="242424"/>
            <w:shd w:val="clear" w:color="auto" w:fill="FFFFFF"/>
          </w:rPr>
          <w:t xml:space="preserve">and community </w:t>
        </w:r>
      </w:ins>
      <w:ins w:id="314" w:author="Fu, Caihong" w:date="2023-01-27T14:51:00Z">
        <w:r w:rsidR="00CB0CC4" w:rsidRPr="00CB0CC4">
          <w:rPr>
            <w:rFonts w:ascii="Arial" w:hAnsi="Arial" w:cs="Arial"/>
            <w:color w:val="242424"/>
            <w:shd w:val="clear" w:color="auto" w:fill="FFFFFF"/>
          </w:rPr>
          <w:t>processes,</w:t>
        </w:r>
        <w:r w:rsidR="00CB0CC4">
          <w:rPr>
            <w:rFonts w:ascii="Arial" w:hAnsi="Arial" w:cs="Arial"/>
            <w:color w:val="242424"/>
            <w:shd w:val="clear" w:color="auto" w:fill="FFFFFF"/>
          </w:rPr>
          <w:t xml:space="preserve"> </w:t>
        </w:r>
      </w:ins>
      <w:ins w:id="315" w:author="Fu, Caihong" w:date="2023-01-27T15:05:00Z">
        <w:r w:rsidR="00244932">
          <w:rPr>
            <w:rFonts w:ascii="Arial" w:hAnsi="Arial" w:cs="Arial"/>
            <w:color w:val="242424"/>
            <w:shd w:val="clear" w:color="auto" w:fill="FFFFFF"/>
          </w:rPr>
          <w:t xml:space="preserve">i.e., </w:t>
        </w:r>
        <w:r w:rsidR="00244932">
          <w:rPr>
            <w:rFonts w:ascii="Arial" w:hAnsi="Arial" w:cs="Arial"/>
            <w:color w:val="242424"/>
            <w:shd w:val="clear" w:color="auto" w:fill="FFFFFF"/>
          </w:rPr>
          <w:t>n</w:t>
        </w:r>
        <w:r w:rsidR="00244932" w:rsidRPr="00CB0CC4">
          <w:rPr>
            <w:rFonts w:ascii="Arial" w:hAnsi="Arial" w:cs="Arial"/>
            <w:color w:val="242424"/>
            <w:shd w:val="clear" w:color="auto" w:fill="FFFFFF"/>
          </w:rPr>
          <w:t>on-stationary</w:t>
        </w:r>
        <w:r w:rsidR="00244932">
          <w:rPr>
            <w:rFonts w:ascii="Arial" w:hAnsi="Arial" w:cs="Arial"/>
            <w:color w:val="242424"/>
            <w:shd w:val="clear" w:color="auto" w:fill="FFFFFF"/>
          </w:rPr>
          <w:t xml:space="preserve"> </w:t>
        </w:r>
        <w:r w:rsidR="00244932" w:rsidRPr="00CB0CC4">
          <w:rPr>
            <w:rFonts w:ascii="Arial" w:hAnsi="Arial" w:cs="Arial"/>
            <w:color w:val="242424"/>
            <w:shd w:val="clear" w:color="auto" w:fill="FFFFFF"/>
          </w:rPr>
          <w:t>relationships</w:t>
        </w:r>
        <w:r w:rsidR="00244932">
          <w:rPr>
            <w:rFonts w:ascii="Arial" w:hAnsi="Arial" w:cs="Arial"/>
            <w:color w:val="242424"/>
            <w:shd w:val="clear" w:color="auto" w:fill="FFFFFF"/>
          </w:rPr>
          <w:t>,</w:t>
        </w:r>
        <w:r w:rsidR="00244932" w:rsidRPr="00CB0CC4">
          <w:rPr>
            <w:rFonts w:ascii="Arial" w:hAnsi="Arial" w:cs="Arial"/>
            <w:color w:val="242424"/>
            <w:shd w:val="clear" w:color="auto" w:fill="FFFFFF"/>
          </w:rPr>
          <w:t xml:space="preserve"> </w:t>
        </w:r>
      </w:ins>
      <w:ins w:id="316" w:author="Fu, Caihong" w:date="2023-01-27T14:52:00Z">
        <w:r w:rsidR="00CB0CC4">
          <w:rPr>
            <w:rFonts w:ascii="Arial" w:hAnsi="Arial" w:cs="Arial"/>
            <w:color w:val="242424"/>
            <w:shd w:val="clear" w:color="auto" w:fill="FFFFFF"/>
          </w:rPr>
          <w:t xml:space="preserve">have </w:t>
        </w:r>
      </w:ins>
      <w:ins w:id="317" w:author="Fu, Caihong" w:date="2023-01-27T15:07:00Z">
        <w:r w:rsidR="00244932">
          <w:rPr>
            <w:rFonts w:ascii="Arial" w:hAnsi="Arial" w:cs="Arial"/>
            <w:color w:val="242424"/>
            <w:shd w:val="clear" w:color="auto" w:fill="FFFFFF"/>
          </w:rPr>
          <w:t xml:space="preserve">become more </w:t>
        </w:r>
      </w:ins>
      <w:ins w:id="318" w:author="Fu, Caihong" w:date="2023-01-27T15:08:00Z">
        <w:r w:rsidR="00244932">
          <w:rPr>
            <w:rFonts w:ascii="Arial" w:hAnsi="Arial" w:cs="Arial"/>
            <w:color w:val="242424"/>
            <w:shd w:val="clear" w:color="auto" w:fill="FFFFFF"/>
          </w:rPr>
          <w:t xml:space="preserve">prevailing in the face of climate change and </w:t>
        </w:r>
      </w:ins>
      <w:ins w:id="319" w:author="Fu, Caihong" w:date="2023-01-27T14:52:00Z">
        <w:r w:rsidR="00CB0CC4">
          <w:rPr>
            <w:rFonts w:ascii="Arial" w:hAnsi="Arial" w:cs="Arial"/>
            <w:color w:val="242424"/>
            <w:shd w:val="clear" w:color="auto" w:fill="FFFFFF"/>
          </w:rPr>
          <w:t xml:space="preserve">been increasingly recognized </w:t>
        </w:r>
      </w:ins>
      <w:ins w:id="320" w:author="Fu, Caihong" w:date="2023-01-27T14:58:00Z">
        <w:r w:rsidR="002F6E81">
          <w:rPr>
            <w:rFonts w:ascii="Arial" w:hAnsi="Arial" w:cs="Arial"/>
            <w:color w:val="242424"/>
            <w:shd w:val="clear" w:color="auto" w:fill="FFFFFF"/>
          </w:rPr>
          <w:t>(</w:t>
        </w:r>
      </w:ins>
      <w:ins w:id="321" w:author="Fu, Caihong" w:date="2023-01-27T15:05:00Z">
        <w:r w:rsidR="00244932">
          <w:rPr>
            <w:rFonts w:ascii="Arial" w:hAnsi="Arial" w:cs="Arial"/>
            <w:color w:val="242424"/>
            <w:shd w:val="clear" w:color="auto" w:fill="FFFFFF"/>
          </w:rPr>
          <w:t xml:space="preserve">e.g., </w:t>
        </w:r>
      </w:ins>
      <w:ins w:id="322" w:author="Fu, Caihong" w:date="2023-01-27T14:58:00Z">
        <w:r w:rsidR="002F6E81">
          <w:rPr>
            <w:rFonts w:ascii="Arial" w:hAnsi="Arial" w:cs="Arial"/>
            <w:color w:val="242424"/>
            <w:shd w:val="clear" w:color="auto" w:fill="FFFFFF"/>
          </w:rPr>
          <w:t>Li</w:t>
        </w:r>
      </w:ins>
      <w:ins w:id="323" w:author="Fu, Caihong" w:date="2023-01-27T14:59:00Z">
        <w:r w:rsidR="002F6E81">
          <w:rPr>
            <w:rFonts w:ascii="Arial" w:hAnsi="Arial" w:cs="Arial"/>
            <w:color w:val="242424"/>
            <w:shd w:val="clear" w:color="auto" w:fill="FFFFFF"/>
          </w:rPr>
          <w:t>tzow et al., 2018, 20</w:t>
        </w:r>
      </w:ins>
      <w:ins w:id="324" w:author="Fu, Caihong" w:date="2023-01-27T15:00:00Z">
        <w:r w:rsidR="002F6E81">
          <w:rPr>
            <w:rFonts w:ascii="Arial" w:hAnsi="Arial" w:cs="Arial"/>
            <w:color w:val="242424"/>
            <w:shd w:val="clear" w:color="auto" w:fill="FFFFFF"/>
          </w:rPr>
          <w:t xml:space="preserve">20; </w:t>
        </w:r>
      </w:ins>
      <w:ins w:id="325" w:author="Fu, Caihong" w:date="2023-01-27T15:01:00Z">
        <w:r w:rsidR="002F6E81">
          <w:rPr>
            <w:rFonts w:ascii="Arial" w:hAnsi="Arial" w:cs="Arial"/>
            <w:color w:val="242424"/>
            <w:shd w:val="clear" w:color="auto" w:fill="FFFFFF"/>
          </w:rPr>
          <w:t>Ohlberger et al., 202</w:t>
        </w:r>
      </w:ins>
      <w:ins w:id="326" w:author="Fu, Caihong" w:date="2023-01-31T09:05:00Z">
        <w:r w:rsidR="00100CCA">
          <w:rPr>
            <w:rFonts w:ascii="Arial" w:hAnsi="Arial" w:cs="Arial"/>
            <w:color w:val="242424"/>
            <w:shd w:val="clear" w:color="auto" w:fill="FFFFFF"/>
          </w:rPr>
          <w:t>2</w:t>
        </w:r>
      </w:ins>
      <w:ins w:id="327" w:author="Fu, Caihong" w:date="2023-01-27T15:01:00Z">
        <w:r w:rsidR="002F6E81">
          <w:rPr>
            <w:rFonts w:ascii="Arial" w:hAnsi="Arial" w:cs="Arial"/>
            <w:color w:val="242424"/>
            <w:shd w:val="clear" w:color="auto" w:fill="FFFFFF"/>
          </w:rPr>
          <w:t>)</w:t>
        </w:r>
      </w:ins>
      <w:ins w:id="328" w:author="Fu, Caihong" w:date="2023-01-27T14:49:00Z">
        <w:r w:rsidR="00CB0CC4" w:rsidRPr="00CB0CC4">
          <w:rPr>
            <w:rFonts w:ascii="Arial" w:hAnsi="Arial" w:cs="Arial"/>
            <w:color w:val="242424"/>
            <w:shd w:val="clear" w:color="auto" w:fill="FFFFFF"/>
          </w:rPr>
          <w:t>.</w:t>
        </w:r>
        <w:r w:rsidR="00CB0CC4">
          <w:rPr>
            <w:rFonts w:ascii="Arial" w:hAnsi="Arial" w:cs="Arial"/>
            <w:color w:val="242424"/>
            <w:shd w:val="clear" w:color="auto" w:fill="FFFFFF"/>
          </w:rPr>
          <w:t xml:space="preserve"> </w:t>
        </w:r>
      </w:ins>
      <w:ins w:id="329" w:author="Fu, Caihong" w:date="2023-01-27T15:06:00Z">
        <w:r w:rsidR="00244932">
          <w:rPr>
            <w:rFonts w:ascii="Arial" w:hAnsi="Arial" w:cs="Arial"/>
            <w:color w:val="242424"/>
            <w:shd w:val="clear" w:color="auto" w:fill="FFFFFF"/>
          </w:rPr>
          <w:t xml:space="preserve">Such </w:t>
        </w:r>
      </w:ins>
      <w:ins w:id="330" w:author="Fu, Caihong" w:date="2023-01-27T15:07:00Z">
        <w:r w:rsidR="00244932">
          <w:rPr>
            <w:rFonts w:ascii="Arial" w:hAnsi="Arial" w:cs="Arial"/>
            <w:color w:val="242424"/>
            <w:shd w:val="clear" w:color="auto" w:fill="FFFFFF"/>
          </w:rPr>
          <w:t xml:space="preserve">non-stationarity requires that </w:t>
        </w:r>
      </w:ins>
      <w:ins w:id="331" w:author="Fu, Caihong" w:date="2023-01-27T15:12:00Z">
        <w:r w:rsidR="00244932">
          <w:rPr>
            <w:rFonts w:ascii="Arial" w:hAnsi="Arial" w:cs="Arial"/>
            <w:color w:val="242424"/>
            <w:shd w:val="clear" w:color="auto" w:fill="FFFFFF"/>
          </w:rPr>
          <w:t xml:space="preserve">previously </w:t>
        </w:r>
      </w:ins>
      <w:ins w:id="332" w:author="Fu, Caihong" w:date="2023-01-27T15:13:00Z">
        <w:r w:rsidR="00244932">
          <w:rPr>
            <w:rFonts w:ascii="Arial" w:hAnsi="Arial" w:cs="Arial"/>
            <w:color w:val="242424"/>
            <w:shd w:val="clear" w:color="auto" w:fill="FFFFFF"/>
          </w:rPr>
          <w:t>established</w:t>
        </w:r>
      </w:ins>
      <w:ins w:id="333" w:author="Fu, Caihong" w:date="2023-01-27T15:16:00Z">
        <w:r w:rsidR="002B134D">
          <w:rPr>
            <w:rFonts w:ascii="Arial" w:hAnsi="Arial" w:cs="Arial"/>
            <w:color w:val="242424"/>
            <w:shd w:val="clear" w:color="auto" w:fill="FFFFFF"/>
          </w:rPr>
          <w:t xml:space="preserve"> Fraser sockeye</w:t>
        </w:r>
      </w:ins>
      <w:ins w:id="334" w:author="Fu, Caihong" w:date="2023-01-27T15:13:00Z">
        <w:r w:rsidR="00244932">
          <w:rPr>
            <w:rFonts w:ascii="Arial" w:hAnsi="Arial" w:cs="Arial"/>
            <w:color w:val="242424"/>
            <w:shd w:val="clear" w:color="auto" w:fill="FFFFFF"/>
          </w:rPr>
          <w:t xml:space="preserve"> forecast models be </w:t>
        </w:r>
        <w:r w:rsidR="002B134D">
          <w:rPr>
            <w:rFonts w:ascii="Arial" w:hAnsi="Arial" w:cs="Arial"/>
            <w:color w:val="242424"/>
            <w:shd w:val="clear" w:color="auto" w:fill="FFFFFF"/>
          </w:rPr>
          <w:t xml:space="preserve">continuously </w:t>
        </w:r>
      </w:ins>
      <w:ins w:id="335" w:author="Fu, Caihong" w:date="2023-01-27T15:14:00Z">
        <w:r w:rsidR="002B134D">
          <w:rPr>
            <w:rFonts w:ascii="Arial" w:hAnsi="Arial" w:cs="Arial"/>
            <w:color w:val="242424"/>
            <w:shd w:val="clear" w:color="auto" w:fill="FFFFFF"/>
          </w:rPr>
          <w:t xml:space="preserve">evaluated through annual retrospective analysis </w:t>
        </w:r>
      </w:ins>
      <w:ins w:id="336" w:author="Fu, Caihong" w:date="2023-01-27T15:15:00Z">
        <w:r w:rsidR="002B134D">
          <w:rPr>
            <w:rFonts w:ascii="Arial" w:hAnsi="Arial" w:cs="Arial"/>
            <w:color w:val="242424"/>
            <w:shd w:val="clear" w:color="auto" w:fill="FFFFFF"/>
          </w:rPr>
          <w:t>before carrying out</w:t>
        </w:r>
      </w:ins>
      <w:ins w:id="337" w:author="Fu, Caihong" w:date="2023-01-27T15:12:00Z">
        <w:r w:rsidR="00244932">
          <w:rPr>
            <w:rFonts w:ascii="Arial" w:hAnsi="Arial" w:cs="Arial"/>
            <w:color w:val="242424"/>
            <w:shd w:val="clear" w:color="auto" w:fill="FFFFFF"/>
          </w:rPr>
          <w:t xml:space="preserve"> </w:t>
        </w:r>
      </w:ins>
      <w:ins w:id="338" w:author="Fu, Caihong" w:date="2023-01-27T15:08:00Z">
        <w:r w:rsidR="00244932">
          <w:rPr>
            <w:rFonts w:ascii="Arial" w:hAnsi="Arial" w:cs="Arial"/>
            <w:color w:val="242424"/>
            <w:shd w:val="clear" w:color="auto" w:fill="FFFFFF"/>
          </w:rPr>
          <w:t>pre-season forecasts</w:t>
        </w:r>
      </w:ins>
      <w:ins w:id="339" w:author="Fu, Caihong" w:date="2023-01-27T15:15:00Z">
        <w:r w:rsidR="002B134D">
          <w:rPr>
            <w:rFonts w:ascii="Arial" w:hAnsi="Arial" w:cs="Arial"/>
            <w:color w:val="242424"/>
            <w:shd w:val="clear" w:color="auto" w:fill="FFFFFF"/>
          </w:rPr>
          <w:t>.</w:t>
        </w:r>
      </w:ins>
      <w:ins w:id="340" w:author="Fu, Caihong" w:date="2023-01-27T15:08:00Z">
        <w:r w:rsidR="00244932">
          <w:rPr>
            <w:rFonts w:ascii="Arial" w:hAnsi="Arial" w:cs="Arial"/>
            <w:color w:val="242424"/>
            <w:shd w:val="clear" w:color="auto" w:fill="FFFFFF"/>
          </w:rPr>
          <w:t xml:space="preserve"> </w:t>
        </w:r>
      </w:ins>
      <w:ins w:id="341" w:author="Fu, Caihong" w:date="2023-01-27T15:15:00Z">
        <w:r w:rsidR="002B134D">
          <w:rPr>
            <w:rFonts w:ascii="Arial" w:hAnsi="Arial" w:cs="Arial"/>
            <w:color w:val="242424"/>
            <w:shd w:val="clear" w:color="auto" w:fill="FFFFFF"/>
          </w:rPr>
          <w:t>Furthermore,</w:t>
        </w:r>
      </w:ins>
      <w:ins w:id="342" w:author="Fu, Caihong" w:date="2023-01-27T14:13:00Z">
        <w:r w:rsidRPr="00BF798C">
          <w:rPr>
            <w:rFonts w:ascii="Arial" w:hAnsi="Arial" w:cs="Arial"/>
            <w:color w:val="242424"/>
            <w:shd w:val="clear" w:color="auto" w:fill="FFFFFF"/>
          </w:rPr>
          <w:t xml:space="preserve"> </w:t>
        </w:r>
      </w:ins>
      <w:ins w:id="343" w:author="Fu, Caihong" w:date="2023-01-27T15:43:00Z">
        <w:r w:rsidR="007F3EC1">
          <w:rPr>
            <w:rFonts w:ascii="Arial" w:hAnsi="Arial" w:cs="Arial"/>
            <w:color w:val="242424"/>
            <w:shd w:val="clear" w:color="auto" w:fill="FFFFFF"/>
          </w:rPr>
          <w:t xml:space="preserve">external </w:t>
        </w:r>
      </w:ins>
      <w:ins w:id="344" w:author="Fu, Caihong" w:date="2023-01-27T14:13:00Z">
        <w:r w:rsidRPr="00BF798C">
          <w:rPr>
            <w:rFonts w:ascii="Arial" w:hAnsi="Arial" w:cs="Arial"/>
            <w:color w:val="242424"/>
            <w:shd w:val="clear" w:color="auto" w:fill="FFFFFF"/>
          </w:rPr>
          <w:t xml:space="preserve">drivers that are responsible for the interannual and long-term variability of sockeye abundance and productivity </w:t>
        </w:r>
      </w:ins>
      <w:ins w:id="345" w:author="Fu, Caihong" w:date="2023-01-27T15:18:00Z">
        <w:r w:rsidR="002B134D">
          <w:rPr>
            <w:rFonts w:ascii="Arial" w:hAnsi="Arial" w:cs="Arial"/>
            <w:color w:val="242424"/>
            <w:shd w:val="clear" w:color="auto" w:fill="FFFFFF"/>
          </w:rPr>
          <w:t xml:space="preserve">continue </w:t>
        </w:r>
      </w:ins>
      <w:ins w:id="346" w:author="Fu, Caihong" w:date="2023-01-27T14:13:00Z">
        <w:r w:rsidRPr="00BF798C">
          <w:rPr>
            <w:rFonts w:ascii="Arial" w:hAnsi="Arial" w:cs="Arial"/>
            <w:color w:val="242424"/>
            <w:shd w:val="clear" w:color="auto" w:fill="FFFFFF"/>
          </w:rPr>
          <w:t xml:space="preserve">to be </w:t>
        </w:r>
      </w:ins>
      <w:ins w:id="347" w:author="Fu, Caihong" w:date="2023-01-27T15:19:00Z">
        <w:r w:rsidR="002B134D">
          <w:rPr>
            <w:rFonts w:ascii="Arial" w:hAnsi="Arial" w:cs="Arial"/>
            <w:color w:val="242424"/>
            <w:shd w:val="clear" w:color="auto" w:fill="FFFFFF"/>
          </w:rPr>
          <w:t xml:space="preserve">explored and </w:t>
        </w:r>
      </w:ins>
      <w:ins w:id="348" w:author="Fu, Caihong" w:date="2023-01-27T14:13:00Z">
        <w:r w:rsidRPr="00BF798C">
          <w:rPr>
            <w:rFonts w:ascii="Arial" w:hAnsi="Arial" w:cs="Arial"/>
            <w:color w:val="242424"/>
            <w:shd w:val="clear" w:color="auto" w:fill="FFFFFF"/>
          </w:rPr>
          <w:t>characterized in a changing environment (McKinnell 2008; Ruggerone et al. 2021)</w:t>
        </w:r>
      </w:ins>
      <w:ins w:id="349" w:author="Fu, Caihong" w:date="2023-01-27T15:19:00Z">
        <w:r w:rsidR="002B134D">
          <w:rPr>
            <w:rFonts w:ascii="Arial" w:hAnsi="Arial" w:cs="Arial"/>
            <w:color w:val="242424"/>
            <w:shd w:val="clear" w:color="auto" w:fill="FFFFFF"/>
          </w:rPr>
          <w:t>.</w:t>
        </w:r>
      </w:ins>
    </w:p>
    <w:p w14:paraId="33ADD8C3" w14:textId="12CAB258" w:rsidR="000F3B8C" w:rsidRPr="00B440DC" w:rsidRDefault="00BB3DB0" w:rsidP="00D3154D">
      <w:pPr>
        <w:tabs>
          <w:tab w:val="left" w:pos="360"/>
          <w:tab w:val="left" w:pos="450"/>
        </w:tabs>
        <w:rPr>
          <w:rFonts w:ascii="Arial" w:hAnsi="Arial" w:cs="Arial"/>
          <w:color w:val="242424"/>
          <w:shd w:val="clear" w:color="auto" w:fill="FFFFFF"/>
        </w:rPr>
      </w:pPr>
      <w:ins w:id="350" w:author="Fu, Caihong" w:date="2023-01-27T15:21:00Z">
        <w:r>
          <w:rPr>
            <w:rFonts w:ascii="Arial" w:hAnsi="Arial" w:cs="Arial"/>
            <w:color w:val="242424"/>
            <w:shd w:val="clear" w:color="auto" w:fill="FFFFFF"/>
          </w:rPr>
          <w:tab/>
          <w:t xml:space="preserve">In this study, </w:t>
        </w:r>
      </w:ins>
      <w:moveToRangeStart w:id="351" w:author="Fu, Caihong" w:date="2023-01-27T15:39:00Z" w:name="move125726362"/>
      <w:moveTo w:id="352" w:author="Fu, Caihong" w:date="2023-01-27T15:39:00Z">
        <w:del w:id="353" w:author="Fu, Caihong" w:date="2023-01-27T15:39:00Z">
          <w:r w:rsidR="007F3EC1" w:rsidRPr="00B440DC" w:rsidDel="007F3EC1">
            <w:rPr>
              <w:rFonts w:ascii="Arial" w:hAnsi="Arial" w:cs="Arial"/>
              <w:color w:val="242424"/>
              <w:shd w:val="clear" w:color="auto" w:fill="FFFFFF"/>
            </w:rPr>
            <w:delText>W</w:delText>
          </w:r>
        </w:del>
      </w:moveTo>
      <w:ins w:id="354" w:author="Fu, Caihong" w:date="2023-01-27T15:39:00Z">
        <w:r w:rsidR="007F3EC1">
          <w:rPr>
            <w:rFonts w:ascii="Arial" w:hAnsi="Arial" w:cs="Arial"/>
            <w:color w:val="242424"/>
            <w:shd w:val="clear" w:color="auto" w:fill="FFFFFF"/>
          </w:rPr>
          <w:t>w</w:t>
        </w:r>
      </w:ins>
      <w:moveTo w:id="355" w:author="Fu, Caihong" w:date="2023-01-27T15:39:00Z">
        <w:r w:rsidR="007F3EC1" w:rsidRPr="00B440DC">
          <w:rPr>
            <w:rFonts w:ascii="Arial" w:hAnsi="Arial" w:cs="Arial"/>
            <w:color w:val="242424"/>
            <w:shd w:val="clear" w:color="auto" w:fill="FFFFFF"/>
          </w:rPr>
          <w:t xml:space="preserve">e </w:t>
        </w:r>
        <w:del w:id="356" w:author="Fu, Caihong" w:date="2023-01-27T15:39:00Z">
          <w:r w:rsidR="007F3EC1" w:rsidRPr="00B440DC" w:rsidDel="007F3EC1">
            <w:rPr>
              <w:rFonts w:ascii="Arial" w:hAnsi="Arial" w:cs="Arial"/>
              <w:color w:val="242424"/>
              <w:shd w:val="clear" w:color="auto" w:fill="FFFFFF"/>
            </w:rPr>
            <w:delText>also</w:delText>
          </w:r>
        </w:del>
        <w:del w:id="357" w:author="Fu, Caihong" w:date="2023-01-31T10:27:00Z">
          <w:r w:rsidR="007F3EC1" w:rsidRPr="00B440DC" w:rsidDel="00A947AA">
            <w:rPr>
              <w:rFonts w:ascii="Arial" w:hAnsi="Arial" w:cs="Arial"/>
              <w:color w:val="242424"/>
              <w:shd w:val="clear" w:color="auto" w:fill="FFFFFF"/>
            </w:rPr>
            <w:delText xml:space="preserve"> </w:delText>
          </w:r>
        </w:del>
        <w:r w:rsidR="007F3EC1" w:rsidRPr="00B440DC">
          <w:rPr>
            <w:rFonts w:ascii="Arial" w:hAnsi="Arial" w:cs="Arial"/>
            <w:color w:val="242424"/>
            <w:shd w:val="clear" w:color="auto" w:fill="FFFFFF"/>
          </w:rPr>
          <w:t>develop</w:t>
        </w:r>
      </w:moveTo>
      <w:ins w:id="358" w:author="Fu, Caihong" w:date="2023-01-31T10:27:00Z">
        <w:r w:rsidR="00A947AA">
          <w:rPr>
            <w:rFonts w:ascii="Arial" w:hAnsi="Arial" w:cs="Arial"/>
            <w:color w:val="242424"/>
            <w:shd w:val="clear" w:color="auto" w:fill="FFFFFF"/>
          </w:rPr>
          <w:t>ed</w:t>
        </w:r>
      </w:ins>
      <w:moveTo w:id="359" w:author="Fu, Caihong" w:date="2023-01-27T15:39:00Z">
        <w:r w:rsidR="007F3EC1" w:rsidRPr="00B440DC">
          <w:rPr>
            <w:rFonts w:ascii="Arial" w:hAnsi="Arial" w:cs="Arial"/>
            <w:color w:val="242424"/>
            <w:shd w:val="clear" w:color="auto" w:fill="FFFFFF"/>
          </w:rPr>
          <w:t xml:space="preserve"> a </w:t>
        </w:r>
        <w:del w:id="360" w:author="Fu, Caihong" w:date="2023-01-27T15:39:00Z">
          <w:r w:rsidR="007F3EC1" w:rsidRPr="00B440DC" w:rsidDel="007F3EC1">
            <w:rPr>
              <w:rFonts w:ascii="Arial" w:hAnsi="Arial" w:cs="Arial"/>
              <w:color w:val="242424"/>
              <w:shd w:val="clear" w:color="auto" w:fill="FFFFFF"/>
            </w:rPr>
            <w:delText>novel</w:delText>
          </w:r>
        </w:del>
      </w:moveTo>
      <w:ins w:id="361" w:author="Fu, Caihong" w:date="2023-01-27T15:39:00Z">
        <w:r w:rsidR="007F3EC1">
          <w:rPr>
            <w:rFonts w:ascii="Arial" w:hAnsi="Arial" w:cs="Arial"/>
            <w:color w:val="242424"/>
            <w:shd w:val="clear" w:color="auto" w:fill="FFFFFF"/>
          </w:rPr>
          <w:t xml:space="preserve">framework </w:t>
        </w:r>
      </w:ins>
      <w:ins w:id="362" w:author="Fu, Caihong" w:date="2023-01-28T10:48:00Z">
        <w:r w:rsidR="008D054F">
          <w:rPr>
            <w:rFonts w:ascii="Arial" w:hAnsi="Arial" w:cs="Arial"/>
            <w:color w:val="242424"/>
            <w:shd w:val="clear" w:color="auto" w:fill="FFFFFF"/>
          </w:rPr>
          <w:t xml:space="preserve">that can be used </w:t>
        </w:r>
      </w:ins>
      <w:ins w:id="363" w:author="Fu, Caihong" w:date="2023-01-31T10:27:00Z">
        <w:r w:rsidR="00A947AA">
          <w:rPr>
            <w:rFonts w:ascii="Arial" w:hAnsi="Arial" w:cs="Arial"/>
            <w:color w:val="242424"/>
            <w:shd w:val="clear" w:color="auto" w:fill="FFFFFF"/>
          </w:rPr>
          <w:t xml:space="preserve">by fisheries managers or other stakeholders </w:t>
        </w:r>
      </w:ins>
      <w:ins w:id="364" w:author="Fu, Caihong" w:date="2023-01-28T10:50:00Z">
        <w:r w:rsidR="008D054F">
          <w:rPr>
            <w:rFonts w:ascii="Arial" w:hAnsi="Arial" w:cs="Arial"/>
            <w:color w:val="242424"/>
            <w:shd w:val="clear" w:color="auto" w:fill="FFFFFF"/>
          </w:rPr>
          <w:t xml:space="preserve">easily </w:t>
        </w:r>
      </w:ins>
      <w:ins w:id="365" w:author="Fu, Caihong" w:date="2023-01-28T10:52:00Z">
        <w:r w:rsidR="008D054F">
          <w:rPr>
            <w:rFonts w:ascii="Arial" w:hAnsi="Arial" w:cs="Arial"/>
            <w:color w:val="242424"/>
            <w:shd w:val="clear" w:color="auto" w:fill="FFFFFF"/>
          </w:rPr>
          <w:t xml:space="preserve">with good visualization </w:t>
        </w:r>
      </w:ins>
      <w:ins w:id="366" w:author="Fu, Caihong" w:date="2023-01-28T10:53:00Z">
        <w:r w:rsidR="008D054F">
          <w:rPr>
            <w:rFonts w:ascii="Arial" w:hAnsi="Arial" w:cs="Arial"/>
            <w:color w:val="242424"/>
            <w:shd w:val="clear" w:color="auto" w:fill="FFFFFF"/>
          </w:rPr>
          <w:t xml:space="preserve">and </w:t>
        </w:r>
      </w:ins>
      <w:ins w:id="367" w:author="Fu, Caihong" w:date="2023-01-28T10:51:00Z">
        <w:r w:rsidR="008D054F">
          <w:rPr>
            <w:rFonts w:ascii="Arial" w:hAnsi="Arial" w:cs="Arial"/>
            <w:color w:val="242424"/>
            <w:shd w:val="clear" w:color="auto" w:fill="FFFFFF"/>
          </w:rPr>
          <w:t>on an annual basis</w:t>
        </w:r>
        <w:r w:rsidR="008D054F">
          <w:rPr>
            <w:rFonts w:ascii="Arial" w:hAnsi="Arial" w:cs="Arial"/>
            <w:color w:val="242424"/>
            <w:shd w:val="clear" w:color="auto" w:fill="FFFFFF"/>
          </w:rPr>
          <w:t xml:space="preserve"> </w:t>
        </w:r>
      </w:ins>
      <w:ins w:id="368" w:author="Fu, Caihong" w:date="2023-01-28T10:53:00Z">
        <w:r w:rsidR="008D054F">
          <w:rPr>
            <w:rFonts w:ascii="Arial" w:hAnsi="Arial" w:cs="Arial"/>
            <w:color w:val="242424"/>
            <w:shd w:val="clear" w:color="auto" w:fill="FFFFFF"/>
          </w:rPr>
          <w:t>when</w:t>
        </w:r>
      </w:ins>
      <w:moveTo w:id="369" w:author="Fu, Caihong" w:date="2023-01-27T15:39:00Z">
        <w:r w:rsidR="007F3EC1" w:rsidRPr="00B440DC">
          <w:rPr>
            <w:rFonts w:ascii="Arial" w:hAnsi="Arial" w:cs="Arial"/>
            <w:color w:val="242424"/>
            <w:shd w:val="clear" w:color="auto" w:fill="FFFFFF"/>
          </w:rPr>
          <w:t xml:space="preserve"> </w:t>
        </w:r>
      </w:moveTo>
      <w:ins w:id="370" w:author="Fu, Caihong" w:date="2023-01-27T15:41:00Z">
        <w:r w:rsidR="007F3EC1" w:rsidRPr="00924BB2">
          <w:rPr>
            <w:rFonts w:ascii="Arial" w:hAnsi="Arial" w:cs="Arial"/>
            <w:color w:val="242424"/>
            <w:shd w:val="clear" w:color="auto" w:fill="FFFFFF"/>
          </w:rPr>
          <w:t>evaluat</w:t>
        </w:r>
      </w:ins>
      <w:ins w:id="371" w:author="Fu, Caihong" w:date="2023-01-28T10:53:00Z">
        <w:r w:rsidR="008D054F">
          <w:rPr>
            <w:rFonts w:ascii="Arial" w:hAnsi="Arial" w:cs="Arial"/>
            <w:color w:val="242424"/>
            <w:shd w:val="clear" w:color="auto" w:fill="FFFFFF"/>
          </w:rPr>
          <w:t>ing</w:t>
        </w:r>
      </w:ins>
      <w:ins w:id="372" w:author="Fu, Caihong" w:date="2023-01-27T15:41:00Z">
        <w:r w:rsidR="007F3EC1" w:rsidRPr="00924BB2">
          <w:rPr>
            <w:rFonts w:ascii="Arial" w:hAnsi="Arial" w:cs="Arial"/>
            <w:color w:val="242424"/>
            <w:shd w:val="clear" w:color="auto" w:fill="FFFFFF"/>
          </w:rPr>
          <w:t xml:space="preserve"> </w:t>
        </w:r>
      </w:ins>
      <w:ins w:id="373" w:author="Fu, Caihong" w:date="2023-01-28T10:38:00Z">
        <w:r w:rsidR="00203ACF">
          <w:rPr>
            <w:rFonts w:ascii="Arial" w:hAnsi="Arial" w:cs="Arial"/>
            <w:color w:val="242424"/>
            <w:shd w:val="clear" w:color="auto" w:fill="FFFFFF"/>
          </w:rPr>
          <w:t xml:space="preserve">pre-season </w:t>
        </w:r>
      </w:ins>
      <w:ins w:id="374" w:author="Fu, Caihong" w:date="2023-01-27T15:41:00Z">
        <w:r w:rsidR="007F3EC1" w:rsidRPr="00924BB2">
          <w:rPr>
            <w:rFonts w:ascii="Arial" w:hAnsi="Arial" w:cs="Arial"/>
            <w:color w:val="242424"/>
            <w:shd w:val="clear" w:color="auto" w:fill="FFFFFF"/>
          </w:rPr>
          <w:t xml:space="preserve">forecast models </w:t>
        </w:r>
      </w:ins>
      <w:ins w:id="375" w:author="Fu, Caihong" w:date="2023-01-27T15:51:00Z">
        <w:r w:rsidR="00F64F7B">
          <w:rPr>
            <w:rFonts w:ascii="Arial" w:hAnsi="Arial" w:cs="Arial"/>
            <w:color w:val="242424"/>
            <w:shd w:val="clear" w:color="auto" w:fill="FFFFFF"/>
          </w:rPr>
          <w:t>and identify</w:t>
        </w:r>
      </w:ins>
      <w:ins w:id="376" w:author="Fu, Caihong" w:date="2023-01-28T10:53:00Z">
        <w:r w:rsidR="008D054F">
          <w:rPr>
            <w:rFonts w:ascii="Arial" w:hAnsi="Arial" w:cs="Arial"/>
            <w:color w:val="242424"/>
            <w:shd w:val="clear" w:color="auto" w:fill="FFFFFF"/>
          </w:rPr>
          <w:t>ing</w:t>
        </w:r>
      </w:ins>
      <w:ins w:id="377" w:author="Fu, Caihong" w:date="2023-01-27T15:51:00Z">
        <w:r w:rsidR="00F64F7B">
          <w:rPr>
            <w:rFonts w:ascii="Arial" w:hAnsi="Arial" w:cs="Arial"/>
            <w:color w:val="242424"/>
            <w:shd w:val="clear" w:color="auto" w:fill="FFFFFF"/>
          </w:rPr>
          <w:t xml:space="preserve"> e</w:t>
        </w:r>
      </w:ins>
      <w:ins w:id="378" w:author="Fu, Caihong" w:date="2023-01-27T15:42:00Z">
        <w:r w:rsidR="007F3EC1">
          <w:rPr>
            <w:rFonts w:ascii="Arial" w:hAnsi="Arial" w:cs="Arial"/>
            <w:color w:val="242424"/>
            <w:shd w:val="clear" w:color="auto" w:fill="FFFFFF"/>
          </w:rPr>
          <w:t xml:space="preserve">xternal drivers </w:t>
        </w:r>
      </w:ins>
      <w:ins w:id="379" w:author="Fu, Caihong" w:date="2023-01-27T15:57:00Z">
        <w:r w:rsidR="00F64F7B">
          <w:rPr>
            <w:rFonts w:ascii="Arial" w:hAnsi="Arial" w:cs="Arial"/>
            <w:color w:val="242424"/>
            <w:shd w:val="clear" w:color="auto" w:fill="FFFFFF"/>
          </w:rPr>
          <w:t xml:space="preserve">of importance for </w:t>
        </w:r>
      </w:ins>
      <w:ins w:id="380" w:author="Fu, Caihong" w:date="2023-01-27T15:58:00Z">
        <w:r w:rsidR="00F64F7B">
          <w:rPr>
            <w:rFonts w:ascii="Arial" w:hAnsi="Arial" w:cs="Arial"/>
            <w:color w:val="242424"/>
            <w:shd w:val="clear" w:color="auto" w:fill="FFFFFF"/>
          </w:rPr>
          <w:t xml:space="preserve">forecasting sockeye return. </w:t>
        </w:r>
      </w:ins>
      <w:ins w:id="381" w:author="Fu, Caihong" w:date="2023-01-31T10:34:00Z">
        <w:r w:rsidR="00A947AA">
          <w:rPr>
            <w:rFonts w:ascii="Arial" w:hAnsi="Arial" w:cs="Arial"/>
          </w:rPr>
          <w:t>Specially</w:t>
        </w:r>
      </w:ins>
      <w:ins w:id="382" w:author="Fu, Caihong" w:date="2023-01-28T10:35:00Z">
        <w:r w:rsidR="00864A33">
          <w:rPr>
            <w:rFonts w:ascii="Arial" w:hAnsi="Arial" w:cs="Arial"/>
          </w:rPr>
          <w:t xml:space="preserve">, we </w:t>
        </w:r>
      </w:ins>
      <w:ins w:id="383" w:author="Fu, Caihong" w:date="2023-01-28T10:56:00Z">
        <w:r w:rsidR="008D054F">
          <w:rPr>
            <w:rFonts w:ascii="Arial" w:hAnsi="Arial" w:cs="Arial"/>
          </w:rPr>
          <w:t xml:space="preserve">developed computer codes </w:t>
        </w:r>
      </w:ins>
      <w:ins w:id="384" w:author="Fu, Caihong" w:date="2023-01-28T11:20:00Z">
        <w:r w:rsidR="002D08C7">
          <w:rPr>
            <w:rFonts w:ascii="Arial" w:hAnsi="Arial" w:cs="Arial"/>
          </w:rPr>
          <w:t>to</w:t>
        </w:r>
      </w:ins>
      <w:ins w:id="385" w:author="Fu, Caihong" w:date="2023-01-28T10:57:00Z">
        <w:r w:rsidR="005F4F5B">
          <w:rPr>
            <w:rFonts w:ascii="Arial" w:hAnsi="Arial" w:cs="Arial"/>
          </w:rPr>
          <w:t xml:space="preserve"> </w:t>
        </w:r>
      </w:ins>
      <w:ins w:id="386" w:author="Fu, Caihong" w:date="2023-01-28T10:59:00Z">
        <w:r w:rsidR="005F4F5B">
          <w:rPr>
            <w:rFonts w:ascii="Arial" w:hAnsi="Arial" w:cs="Arial"/>
          </w:rPr>
          <w:t xml:space="preserve">conduct </w:t>
        </w:r>
      </w:ins>
      <w:ins w:id="387" w:author="Fu, Caihong" w:date="2023-01-28T10:57:00Z">
        <w:r w:rsidR="005F4F5B">
          <w:rPr>
            <w:rFonts w:ascii="Arial" w:hAnsi="Arial" w:cs="Arial"/>
          </w:rPr>
          <w:t>an</w:t>
        </w:r>
      </w:ins>
      <w:ins w:id="388" w:author="Fu, Caihong" w:date="2023-01-28T10:58:00Z">
        <w:r w:rsidR="005F4F5B">
          <w:rPr>
            <w:rFonts w:ascii="Arial" w:hAnsi="Arial" w:cs="Arial"/>
          </w:rPr>
          <w:t xml:space="preserve">nual retrospective analysis </w:t>
        </w:r>
      </w:ins>
      <w:ins w:id="389" w:author="Fu, Caihong" w:date="2023-01-28T10:59:00Z">
        <w:r w:rsidR="005F4F5B">
          <w:rPr>
            <w:rFonts w:ascii="Arial" w:hAnsi="Arial" w:cs="Arial"/>
          </w:rPr>
          <w:t>of multiple</w:t>
        </w:r>
      </w:ins>
      <w:ins w:id="390" w:author="Fu, Caihong" w:date="2023-01-28T11:00:00Z">
        <w:r w:rsidR="005F4F5B">
          <w:rPr>
            <w:rFonts w:ascii="Arial" w:hAnsi="Arial" w:cs="Arial"/>
          </w:rPr>
          <w:t xml:space="preserve"> Fraser sockeye</w:t>
        </w:r>
      </w:ins>
      <w:ins w:id="391" w:author="Fu, Caihong" w:date="2023-01-28T10:59:00Z">
        <w:r w:rsidR="005F4F5B">
          <w:rPr>
            <w:rFonts w:ascii="Arial" w:hAnsi="Arial" w:cs="Arial"/>
          </w:rPr>
          <w:t xml:space="preserve"> forecast models </w:t>
        </w:r>
      </w:ins>
      <w:ins w:id="392" w:author="Fu, Caihong" w:date="2023-01-28T10:58:00Z">
        <w:r w:rsidR="005F4F5B">
          <w:rPr>
            <w:rFonts w:ascii="Arial" w:hAnsi="Arial" w:cs="Arial"/>
          </w:rPr>
          <w:t xml:space="preserve">and </w:t>
        </w:r>
      </w:ins>
      <w:ins w:id="393" w:author="Fu, Caihong" w:date="2023-01-28T11:20:00Z">
        <w:r w:rsidR="002D08C7">
          <w:rPr>
            <w:rFonts w:ascii="Arial" w:hAnsi="Arial" w:cs="Arial"/>
          </w:rPr>
          <w:t xml:space="preserve">for the first time </w:t>
        </w:r>
      </w:ins>
      <w:ins w:id="394" w:author="Fu, Caihong" w:date="2023-01-28T11:02:00Z">
        <w:r w:rsidR="00015D5D">
          <w:rPr>
            <w:rFonts w:ascii="Arial" w:hAnsi="Arial" w:cs="Arial"/>
          </w:rPr>
          <w:t xml:space="preserve">employ </w:t>
        </w:r>
        <w:r w:rsidR="00015D5D" w:rsidRPr="00444684">
          <w:rPr>
            <w:rFonts w:ascii="Arial" w:hAnsi="Arial" w:cs="Arial"/>
          </w:rPr>
          <w:t>Taylor diagram</w:t>
        </w:r>
      </w:ins>
      <w:ins w:id="395" w:author="Fu, Caihong" w:date="2023-01-31T10:33:00Z">
        <w:r w:rsidR="00A947AA">
          <w:rPr>
            <w:rFonts w:ascii="Arial" w:hAnsi="Arial" w:cs="Arial"/>
          </w:rPr>
          <w:t xml:space="preserve"> </w:t>
        </w:r>
        <w:r w:rsidR="00A947AA">
          <w:rPr>
            <w:rFonts w:ascii="Arial" w:hAnsi="Arial" w:cs="Arial"/>
          </w:rPr>
          <w:t>(Taylor, 2001)</w:t>
        </w:r>
      </w:ins>
      <w:ins w:id="396" w:author="Fu, Caihong" w:date="2023-01-28T11:02:00Z">
        <w:r w:rsidR="00015D5D">
          <w:rPr>
            <w:rFonts w:ascii="Arial" w:hAnsi="Arial" w:cs="Arial"/>
          </w:rPr>
          <w:t xml:space="preserve"> to </w:t>
        </w:r>
      </w:ins>
      <w:ins w:id="397" w:author="Fu, Caihong" w:date="2023-01-28T10:58:00Z">
        <w:r w:rsidR="005F4F5B">
          <w:rPr>
            <w:rFonts w:ascii="Arial" w:hAnsi="Arial" w:cs="Arial"/>
          </w:rPr>
          <w:t xml:space="preserve">display simultaneously three statistics of </w:t>
        </w:r>
        <w:r w:rsidR="005F4F5B">
          <w:rPr>
            <w:rFonts w:ascii="Arial" w:hAnsi="Arial" w:cs="Arial"/>
          </w:rPr>
          <w:t>predictive power</w:t>
        </w:r>
        <w:r w:rsidR="005F4F5B">
          <w:rPr>
            <w:rFonts w:ascii="Arial" w:hAnsi="Arial" w:cs="Arial"/>
          </w:rPr>
          <w:t>, including</w:t>
        </w:r>
        <w:r w:rsidR="005F4F5B" w:rsidRPr="00444684">
          <w:rPr>
            <w:rFonts w:ascii="Arial" w:hAnsi="Arial" w:cs="Arial"/>
          </w:rPr>
          <w:t xml:space="preserve"> </w:t>
        </w:r>
        <w:r w:rsidR="005F4F5B">
          <w:rPr>
            <w:rFonts w:ascii="Arial" w:hAnsi="Arial" w:cs="Arial"/>
          </w:rPr>
          <w:t>Pearson’s correlation coefficient</w:t>
        </w:r>
        <w:r w:rsidR="005F4F5B">
          <w:rPr>
            <w:rFonts w:ascii="Arial" w:hAnsi="Arial" w:cs="Arial"/>
          </w:rPr>
          <w:t xml:space="preserve"> (</w:t>
        </w:r>
        <w:r w:rsidR="005F4F5B" w:rsidRPr="00B60EE3">
          <w:rPr>
            <w:rFonts w:ascii="Arial" w:hAnsi="Arial" w:cs="Arial"/>
            <w:i/>
            <w:iCs/>
          </w:rPr>
          <w:t>R</w:t>
        </w:r>
        <w:r w:rsidR="005F4F5B">
          <w:rPr>
            <w:rFonts w:ascii="Arial" w:hAnsi="Arial" w:cs="Arial"/>
          </w:rPr>
          <w:t>)</w:t>
        </w:r>
        <w:r w:rsidR="005F4F5B">
          <w:rPr>
            <w:rFonts w:ascii="Arial" w:hAnsi="Arial" w:cs="Arial"/>
          </w:rPr>
          <w:t>, normalized standard deviation</w:t>
        </w:r>
        <w:r w:rsidR="005F4F5B">
          <w:rPr>
            <w:rFonts w:ascii="Arial" w:hAnsi="Arial" w:cs="Arial"/>
          </w:rPr>
          <w:t xml:space="preserve"> (</w:t>
        </w:r>
        <w:r w:rsidR="005F4F5B" w:rsidRPr="00B60EE3">
          <w:rPr>
            <w:rFonts w:ascii="Arial" w:hAnsi="Arial" w:cs="Arial"/>
            <w:i/>
            <w:iCs/>
          </w:rPr>
          <w:t>SD</w:t>
        </w:r>
        <w:r w:rsidR="005F4F5B">
          <w:rPr>
            <w:rFonts w:ascii="Arial" w:hAnsi="Arial" w:cs="Arial"/>
          </w:rPr>
          <w:t>)</w:t>
        </w:r>
        <w:r w:rsidR="005F4F5B">
          <w:rPr>
            <w:rFonts w:ascii="Arial" w:hAnsi="Arial" w:cs="Arial"/>
          </w:rPr>
          <w:t xml:space="preserve"> and normalized root-mean-square error</w:t>
        </w:r>
        <w:r w:rsidR="005F4F5B">
          <w:rPr>
            <w:rFonts w:ascii="Arial" w:hAnsi="Arial" w:cs="Arial"/>
          </w:rPr>
          <w:t xml:space="preserve"> (</w:t>
        </w:r>
        <w:r w:rsidR="005F4F5B" w:rsidRPr="00B60EE3">
          <w:rPr>
            <w:rFonts w:ascii="Arial" w:hAnsi="Arial" w:cs="Arial"/>
            <w:i/>
            <w:iCs/>
          </w:rPr>
          <w:t>RMSE</w:t>
        </w:r>
        <w:r w:rsidR="005F4F5B">
          <w:rPr>
            <w:rFonts w:ascii="Arial" w:hAnsi="Arial" w:cs="Arial"/>
          </w:rPr>
          <w:t>)</w:t>
        </w:r>
      </w:ins>
      <w:ins w:id="398" w:author="Fu, Caihong" w:date="2023-01-28T11:00:00Z">
        <w:r w:rsidR="005F4F5B">
          <w:rPr>
            <w:rFonts w:ascii="Arial" w:hAnsi="Arial" w:cs="Arial"/>
          </w:rPr>
          <w:t>.</w:t>
        </w:r>
      </w:ins>
      <w:ins w:id="399" w:author="Fu, Caihong" w:date="2023-01-28T11:01:00Z">
        <w:r w:rsidR="005F4F5B">
          <w:rPr>
            <w:rFonts w:ascii="Arial" w:hAnsi="Arial" w:cs="Arial"/>
          </w:rPr>
          <w:t xml:space="preserve"> </w:t>
        </w:r>
      </w:ins>
      <w:ins w:id="400" w:author="Fu, Caihong" w:date="2023-01-31T10:34:00Z">
        <w:r w:rsidR="00A947AA" w:rsidRPr="00444684">
          <w:rPr>
            <w:rFonts w:ascii="Arial" w:hAnsi="Arial" w:cs="Arial"/>
          </w:rPr>
          <w:t>Taylor diagram</w:t>
        </w:r>
        <w:r w:rsidR="00A947AA">
          <w:rPr>
            <w:rFonts w:ascii="Arial" w:hAnsi="Arial" w:cs="Arial"/>
          </w:rPr>
          <w:t xml:space="preserve"> is a useful visualization tool</w:t>
        </w:r>
        <w:r w:rsidR="00A947AA" w:rsidRPr="00864A33">
          <w:rPr>
            <w:rFonts w:ascii="Arial" w:hAnsi="Arial" w:cs="Arial"/>
          </w:rPr>
          <w:t xml:space="preserve"> </w:t>
        </w:r>
        <w:r w:rsidR="00A947AA">
          <w:rPr>
            <w:rFonts w:ascii="Arial" w:hAnsi="Arial" w:cs="Arial"/>
          </w:rPr>
          <w:t xml:space="preserve">that </w:t>
        </w:r>
        <w:r w:rsidR="00A947AA" w:rsidRPr="00444684">
          <w:rPr>
            <w:rFonts w:ascii="Arial" w:hAnsi="Arial" w:cs="Arial"/>
          </w:rPr>
          <w:t xml:space="preserve">has been </w:t>
        </w:r>
        <w:r w:rsidR="00A947AA">
          <w:rPr>
            <w:rFonts w:ascii="Arial" w:hAnsi="Arial" w:cs="Arial"/>
          </w:rPr>
          <w:t>employed</w:t>
        </w:r>
        <w:r w:rsidR="00A947AA" w:rsidRPr="00444684">
          <w:rPr>
            <w:rFonts w:ascii="Arial" w:hAnsi="Arial" w:cs="Arial"/>
          </w:rPr>
          <w:t xml:space="preserve"> to evaluate the performance of </w:t>
        </w:r>
        <w:r w:rsidR="00A947AA">
          <w:rPr>
            <w:rFonts w:ascii="Arial" w:hAnsi="Arial" w:cs="Arial"/>
          </w:rPr>
          <w:t xml:space="preserve">a variety of models for </w:t>
        </w:r>
        <w:r w:rsidR="00A947AA" w:rsidRPr="00444684">
          <w:rPr>
            <w:rFonts w:ascii="Arial" w:hAnsi="Arial" w:cs="Arial"/>
          </w:rPr>
          <w:t>ocean circulation (</w:t>
        </w:r>
        <w:r w:rsidR="00A947AA" w:rsidRPr="00ED4E38">
          <w:rPr>
            <w:rFonts w:ascii="Arial" w:hAnsi="Arial" w:cs="Arial"/>
          </w:rPr>
          <w:fldChar w:fldCharType="begin"/>
        </w:r>
        <w:r w:rsidR="00A947AA" w:rsidRPr="00884305">
          <w:rPr>
            <w:rFonts w:ascii="Arial" w:hAnsi="Arial" w:cs="Arial"/>
          </w:rPr>
          <w:instrText xml:space="preserve"> HYPERLINK "https://www.nature.com/articles/s41598-022-14151-8" \o "https://www.nature.com/articles/s41598-022-14151-8" \t "_blank" </w:instrText>
        </w:r>
        <w:r w:rsidR="00A947AA" w:rsidRPr="00ED4E38">
          <w:rPr>
            <w:rFonts w:ascii="Arial" w:hAnsi="Arial" w:cs="Arial"/>
          </w:rPr>
          <w:fldChar w:fldCharType="separate"/>
        </w:r>
        <w:r w:rsidR="00A947AA" w:rsidRPr="00ED4E38">
          <w:rPr>
            <w:rFonts w:ascii="Arial" w:hAnsi="Arial" w:cs="Arial"/>
          </w:rPr>
          <w:t>Lamine et al, 2022</w:t>
        </w:r>
        <w:r w:rsidR="00A947AA" w:rsidRPr="00ED4E38">
          <w:rPr>
            <w:rFonts w:ascii="Arial" w:hAnsi="Arial" w:cs="Arial"/>
          </w:rPr>
          <w:fldChar w:fldCharType="end"/>
        </w:r>
        <w:r w:rsidR="00A947AA" w:rsidRPr="00ED4E38">
          <w:rPr>
            <w:rFonts w:ascii="Arial" w:hAnsi="Arial" w:cs="Arial"/>
          </w:rPr>
          <w:t xml:space="preserve">), satellite derived chlorophyll </w:t>
        </w:r>
        <w:r w:rsidR="00A947AA">
          <w:rPr>
            <w:rFonts w:ascii="Arial" w:hAnsi="Arial" w:cs="Arial"/>
          </w:rPr>
          <w:t xml:space="preserve">measurement </w:t>
        </w:r>
        <w:r w:rsidR="00A947AA" w:rsidRPr="00ED4E38">
          <w:rPr>
            <w:rFonts w:ascii="Arial" w:hAnsi="Arial" w:cs="Arial"/>
          </w:rPr>
          <w:t>(</w:t>
        </w:r>
        <w:r w:rsidR="00A947AA" w:rsidRPr="00ED4E38">
          <w:rPr>
            <w:rFonts w:ascii="Arial" w:hAnsi="Arial" w:cs="Arial"/>
          </w:rPr>
          <w:fldChar w:fldCharType="begin"/>
        </w:r>
        <w:r w:rsidR="00A947AA" w:rsidRPr="00884305">
          <w:rPr>
            <w:rFonts w:ascii="Arial" w:hAnsi="Arial" w:cs="Arial"/>
          </w:rPr>
          <w:instrText xml:space="preserve"> HYPERLINK "https://agupubs.onlinelibrary.wiley.com/doi/full/10.1002/2015JC011018" \o "https://agupubs.onlinelibrary.wiley.com/doi/full/10.1002/2015JC011018" \t "_blank" </w:instrText>
        </w:r>
        <w:r w:rsidR="00A947AA" w:rsidRPr="00ED4E38">
          <w:rPr>
            <w:rFonts w:ascii="Arial" w:hAnsi="Arial" w:cs="Arial"/>
          </w:rPr>
          <w:fldChar w:fldCharType="separate"/>
        </w:r>
        <w:r w:rsidR="00A947AA" w:rsidRPr="00ED4E38">
          <w:rPr>
            <w:rFonts w:ascii="Arial" w:hAnsi="Arial" w:cs="Arial"/>
          </w:rPr>
          <w:t>Lee et al., 2015</w:t>
        </w:r>
        <w:r w:rsidR="00A947AA" w:rsidRPr="00ED4E38">
          <w:rPr>
            <w:rFonts w:ascii="Arial" w:hAnsi="Arial" w:cs="Arial"/>
          </w:rPr>
          <w:fldChar w:fldCharType="end"/>
        </w:r>
        <w:r w:rsidR="00A947AA" w:rsidRPr="00ED4E38">
          <w:rPr>
            <w:rFonts w:ascii="Arial" w:hAnsi="Arial" w:cs="Arial"/>
          </w:rPr>
          <w:t>), biogeochemical models (</w:t>
        </w:r>
        <w:r w:rsidR="00A947AA" w:rsidRPr="00ED4E38">
          <w:rPr>
            <w:rFonts w:ascii="Arial" w:hAnsi="Arial" w:cs="Arial"/>
          </w:rPr>
          <w:fldChar w:fldCharType="begin"/>
        </w:r>
        <w:r w:rsidR="00A947AA" w:rsidRPr="00884305">
          <w:rPr>
            <w:rFonts w:ascii="Arial" w:hAnsi="Arial" w:cs="Arial"/>
          </w:rPr>
          <w:instrText xml:space="preserve"> HYPERLINK "https://www.frontiersin.org/articles/10.3389/fmars.2017.00339/full" \o "https://www.frontiersin.org/articles/10.3389/fmars.2017.00339/full" \t "_blank" </w:instrText>
        </w:r>
        <w:r w:rsidR="00A947AA" w:rsidRPr="00ED4E38">
          <w:rPr>
            <w:rFonts w:ascii="Arial" w:hAnsi="Arial" w:cs="Arial"/>
          </w:rPr>
          <w:fldChar w:fldCharType="separate"/>
        </w:r>
        <w:r w:rsidR="00A947AA" w:rsidRPr="00ED4E38">
          <w:rPr>
            <w:rFonts w:ascii="Arial" w:hAnsi="Arial" w:cs="Arial"/>
          </w:rPr>
          <w:t>Salihoglu et al., 2017</w:t>
        </w:r>
        <w:r w:rsidR="00A947AA" w:rsidRPr="00ED4E38">
          <w:rPr>
            <w:rFonts w:ascii="Arial" w:hAnsi="Arial" w:cs="Arial"/>
          </w:rPr>
          <w:fldChar w:fldCharType="end"/>
        </w:r>
        <w:r w:rsidR="00A947AA" w:rsidRPr="00ED4E38">
          <w:rPr>
            <w:rFonts w:ascii="Arial" w:hAnsi="Arial" w:cs="Arial"/>
          </w:rPr>
          <w:t>), and stock assessment and population dynamics models on tuna species (</w:t>
        </w:r>
        <w:r w:rsidR="00A947AA" w:rsidRPr="00ED4E38">
          <w:rPr>
            <w:rFonts w:ascii="Arial" w:hAnsi="Arial" w:cs="Arial"/>
          </w:rPr>
          <w:fldChar w:fldCharType="begin"/>
        </w:r>
        <w:r w:rsidR="00A947AA" w:rsidRPr="00884305">
          <w:rPr>
            <w:rFonts w:ascii="Arial" w:hAnsi="Arial" w:cs="Arial"/>
          </w:rPr>
          <w:instrText xml:space="preserve"> HYPERLINK "https://www.sciencedirect.com/science/article/pii/S0165783616301540" \o "https://www.sciencedirect.com/science/article/pii/S0165783616301540" \t "_blank" </w:instrText>
        </w:r>
        <w:r w:rsidR="00A947AA" w:rsidRPr="00ED4E38">
          <w:rPr>
            <w:rFonts w:ascii="Arial" w:hAnsi="Arial" w:cs="Arial"/>
          </w:rPr>
          <w:fldChar w:fldCharType="separate"/>
        </w:r>
        <w:r w:rsidR="00A947AA" w:rsidRPr="00ED4E38">
          <w:rPr>
            <w:rFonts w:ascii="Arial" w:hAnsi="Arial" w:cs="Arial"/>
          </w:rPr>
          <w:t>Kell et al., 2016</w:t>
        </w:r>
        <w:r w:rsidR="00A947AA" w:rsidRPr="00ED4E38">
          <w:rPr>
            <w:rFonts w:ascii="Arial" w:hAnsi="Arial" w:cs="Arial"/>
          </w:rPr>
          <w:fldChar w:fldCharType="end"/>
        </w:r>
        <w:r w:rsidR="00A947AA" w:rsidRPr="00ED4E38">
          <w:rPr>
            <w:rFonts w:ascii="Arial" w:hAnsi="Arial" w:cs="Arial"/>
          </w:rPr>
          <w:t>; </w:t>
        </w:r>
        <w:r w:rsidR="00A947AA" w:rsidRPr="00ED4E38">
          <w:rPr>
            <w:rFonts w:ascii="Arial" w:hAnsi="Arial" w:cs="Arial"/>
          </w:rPr>
          <w:fldChar w:fldCharType="begin"/>
        </w:r>
        <w:r w:rsidR="00A947AA" w:rsidRPr="00884305">
          <w:rPr>
            <w:rFonts w:ascii="Arial" w:hAnsi="Arial" w:cs="Arial"/>
          </w:rPr>
          <w:instrText xml:space="preserve"> HYPERLINK "https://cdnsciencepub.com/doi/full/10.1139/cjfas-2018-0470" \o "https://cdnsciencepub.com/doi/full/10.1139/cjfas-2018-0470" \t "_blank" </w:instrText>
        </w:r>
        <w:r w:rsidR="00A947AA" w:rsidRPr="00ED4E38">
          <w:rPr>
            <w:rFonts w:ascii="Arial" w:hAnsi="Arial" w:cs="Arial"/>
          </w:rPr>
          <w:fldChar w:fldCharType="separate"/>
        </w:r>
        <w:r w:rsidR="00A947AA" w:rsidRPr="00ED4E38">
          <w:rPr>
            <w:rFonts w:ascii="Arial" w:hAnsi="Arial" w:cs="Arial"/>
          </w:rPr>
          <w:t>Senina et al., 2019</w:t>
        </w:r>
        <w:r w:rsidR="00A947AA" w:rsidRPr="00ED4E38">
          <w:rPr>
            <w:rFonts w:ascii="Arial" w:hAnsi="Arial" w:cs="Arial"/>
          </w:rPr>
          <w:fldChar w:fldCharType="end"/>
        </w:r>
        <w:r w:rsidR="00A947AA" w:rsidRPr="00ED4E38">
          <w:rPr>
            <w:rFonts w:ascii="Arial" w:hAnsi="Arial" w:cs="Arial"/>
          </w:rPr>
          <w:t>).</w:t>
        </w:r>
        <w:r w:rsidR="00A947AA">
          <w:rPr>
            <w:rFonts w:ascii="Arial" w:hAnsi="Arial" w:cs="Arial"/>
          </w:rPr>
          <w:t xml:space="preserve"> </w:t>
        </w:r>
      </w:ins>
      <w:ins w:id="401" w:author="Fu, Caihong" w:date="2023-01-31T10:38:00Z">
        <w:r w:rsidR="00A86AFC">
          <w:rPr>
            <w:rFonts w:ascii="Arial" w:hAnsi="Arial" w:cs="Arial"/>
          </w:rPr>
          <w:t>The framework developed through</w:t>
        </w:r>
      </w:ins>
      <w:ins w:id="402" w:author="Fu, Caihong" w:date="2023-01-31T10:37:00Z">
        <w:r w:rsidR="00AD6830" w:rsidRPr="00AD6830">
          <w:rPr>
            <w:rFonts w:ascii="Arial" w:hAnsi="Arial" w:cs="Arial"/>
          </w:rPr>
          <w:t xml:space="preserve"> this study can </w:t>
        </w:r>
      </w:ins>
      <w:ins w:id="403" w:author="Fu, Caihong" w:date="2023-01-31T10:38:00Z">
        <w:r w:rsidR="00A86AFC">
          <w:rPr>
            <w:rFonts w:ascii="Arial" w:hAnsi="Arial" w:cs="Arial"/>
          </w:rPr>
          <w:t xml:space="preserve">then </w:t>
        </w:r>
      </w:ins>
      <w:ins w:id="404" w:author="Fu, Caihong" w:date="2023-01-31T10:37:00Z">
        <w:r w:rsidR="00AD6830" w:rsidRPr="00AD6830">
          <w:rPr>
            <w:rFonts w:ascii="Arial" w:hAnsi="Arial" w:cs="Arial"/>
          </w:rPr>
          <w:t xml:space="preserve">be directly implemented </w:t>
        </w:r>
      </w:ins>
      <w:ins w:id="405" w:author="Fu, Caihong" w:date="2023-01-31T10:38:00Z">
        <w:r w:rsidR="00A86AFC">
          <w:rPr>
            <w:rFonts w:ascii="Arial" w:hAnsi="Arial" w:cs="Arial"/>
          </w:rPr>
          <w:t>in the process of</w:t>
        </w:r>
      </w:ins>
      <w:ins w:id="406" w:author="Fu, Caihong" w:date="2023-01-31T10:37:00Z">
        <w:r w:rsidR="00AD6830" w:rsidRPr="00AD6830">
          <w:rPr>
            <w:rFonts w:ascii="Arial" w:hAnsi="Arial" w:cs="Arial"/>
          </w:rPr>
          <w:t xml:space="preserve"> Fraser sockeye forecasts </w:t>
        </w:r>
      </w:ins>
      <w:ins w:id="407" w:author="Fu, Caihong" w:date="2023-01-31T10:39:00Z">
        <w:r w:rsidR="00A86AFC">
          <w:rPr>
            <w:rFonts w:ascii="Arial" w:hAnsi="Arial" w:cs="Arial"/>
          </w:rPr>
          <w:t>so as to</w:t>
        </w:r>
      </w:ins>
      <w:ins w:id="408" w:author="Fu, Caihong" w:date="2023-01-31T10:37:00Z">
        <w:r w:rsidR="00AD6830" w:rsidRPr="00AD6830">
          <w:rPr>
            <w:rFonts w:ascii="Arial" w:hAnsi="Arial" w:cs="Arial"/>
          </w:rPr>
          <w:t xml:space="preserve"> improve </w:t>
        </w:r>
      </w:ins>
      <w:ins w:id="409" w:author="Fu, Caihong" w:date="2023-01-31T10:39:00Z">
        <w:r w:rsidR="00A86AFC">
          <w:rPr>
            <w:rFonts w:ascii="Arial" w:hAnsi="Arial" w:cs="Arial"/>
          </w:rPr>
          <w:t xml:space="preserve">the performance of sockeye </w:t>
        </w:r>
      </w:ins>
      <w:ins w:id="410" w:author="Fu, Caihong" w:date="2023-01-31T10:37:00Z">
        <w:r w:rsidR="00AD6830" w:rsidRPr="00AD6830">
          <w:rPr>
            <w:rFonts w:ascii="Arial" w:hAnsi="Arial" w:cs="Arial"/>
          </w:rPr>
          <w:t xml:space="preserve">forecast and </w:t>
        </w:r>
      </w:ins>
      <w:ins w:id="411" w:author="Fu, Caihong" w:date="2023-01-31T10:40:00Z">
        <w:r w:rsidR="00A86AFC">
          <w:rPr>
            <w:rFonts w:ascii="Arial" w:hAnsi="Arial" w:cs="Arial"/>
          </w:rPr>
          <w:t>assist</w:t>
        </w:r>
      </w:ins>
      <w:ins w:id="412" w:author="Fu, Caihong" w:date="2023-01-31T10:37:00Z">
        <w:r w:rsidR="00AD6830" w:rsidRPr="00AD6830">
          <w:rPr>
            <w:rFonts w:ascii="Arial" w:hAnsi="Arial" w:cs="Arial"/>
          </w:rPr>
          <w:t xml:space="preserve"> fisheries management planning. </w:t>
        </w:r>
      </w:ins>
      <w:moveTo w:id="413" w:author="Fu, Caihong" w:date="2023-01-27T15:39:00Z">
        <w:del w:id="414" w:author="Fu, Caihong" w:date="2023-01-27T15:39:00Z">
          <w:r w:rsidR="007F3EC1" w:rsidRPr="00B440DC" w:rsidDel="007F3EC1">
            <w:rPr>
              <w:rFonts w:ascii="Arial" w:hAnsi="Arial" w:cs="Arial"/>
              <w:color w:val="242424"/>
              <w:shd w:val="clear" w:color="auto" w:fill="FFFFFF"/>
            </w:rPr>
            <w:delText>quantitative approach using</w:delText>
          </w:r>
        </w:del>
        <w:del w:id="415" w:author="Fu, Caihong" w:date="2023-01-27T15:58:00Z">
          <w:r w:rsidR="007F3EC1" w:rsidRPr="00B440DC" w:rsidDel="00F64F7B">
            <w:rPr>
              <w:rFonts w:ascii="Arial" w:hAnsi="Arial" w:cs="Arial"/>
              <w:color w:val="242424"/>
              <w:shd w:val="clear" w:color="auto" w:fill="FFFFFF"/>
            </w:rPr>
            <w:delText xml:space="preserve"> Taylor diagram to identify best models</w:delText>
          </w:r>
          <w:r w:rsidR="007F3EC1" w:rsidDel="00F64F7B">
            <w:rPr>
              <w:rFonts w:ascii="Arial" w:hAnsi="Arial" w:cs="Arial"/>
              <w:color w:val="242424"/>
              <w:shd w:val="clear" w:color="auto" w:fill="FFFFFF"/>
            </w:rPr>
            <w:delText xml:space="preserve"> </w:delText>
          </w:r>
          <w:r w:rsidR="007F3EC1" w:rsidRPr="00924BB2" w:rsidDel="00F64F7B">
            <w:rPr>
              <w:rFonts w:ascii="Arial" w:hAnsi="Arial" w:cs="Arial"/>
              <w:color w:val="242424"/>
              <w:shd w:val="clear" w:color="auto" w:fill="FFFFFF"/>
            </w:rPr>
            <w:delText xml:space="preserve">to </w:delText>
          </w:r>
        </w:del>
        <w:del w:id="416" w:author="Fu, Caihong" w:date="2023-01-27T15:41:00Z">
          <w:r w:rsidR="007F3EC1" w:rsidRPr="00924BB2" w:rsidDel="007F3EC1">
            <w:rPr>
              <w:rFonts w:ascii="Arial" w:hAnsi="Arial" w:cs="Arial"/>
              <w:color w:val="242424"/>
              <w:shd w:val="clear" w:color="auto" w:fill="FFFFFF"/>
            </w:rPr>
            <w:delText xml:space="preserve">evaluate forecast models retrospectively </w:delText>
          </w:r>
        </w:del>
        <w:del w:id="417" w:author="Fu, Caihong" w:date="2023-01-28T11:00:00Z">
          <w:r w:rsidR="007F3EC1" w:rsidDel="005F4F5B">
            <w:rPr>
              <w:rFonts w:ascii="Arial" w:hAnsi="Arial" w:cs="Arial"/>
              <w:color w:val="242424"/>
              <w:shd w:val="clear" w:color="auto" w:fill="FFFFFF"/>
            </w:rPr>
            <w:fldChar w:fldCharType="begin" w:fldLock="1"/>
          </w:r>
          <w:r w:rsidR="007F3EC1" w:rsidDel="005F4F5B">
            <w:rPr>
              <w:rFonts w:ascii="Arial" w:hAnsi="Arial" w:cs="Arial"/>
              <w:color w:val="242424"/>
              <w:shd w:val="clear" w:color="auto" w:fill="FFFFFF"/>
            </w:rPr>
            <w:delInstrText>ADDIN CSL_CITATION {"citationItems":[{"id":"ITEM-1","itemData":{"abstract":"A diagram has been devised that can provide a concise statistical summary of how well patterns match each other in terms of their correlation, their root-mean-square difference, and the ratio of their variances. Although the form of this diagram is general, it is especially useful in evaluating complex models, such as those used to study geophysical phenomena. Examples are given showing that the diagram can be used to summarize the relative merits of a collection of different models or to track changes in performance of a model as it is modified. Methods are suggested for indicating on these diagrams the statistical significance of apparent differences and the degree to which observational uncertainty and unforced internal variability limit the expected agreement between model-simulated and observed behaviors. The geometric relationship between the statistics plotted on the diagram also provides some guidance for devising skill scores that appropriately weight among the various measures of pattern correspondence","author":[{"dropping-particle":"","family":"Taylor","given":"Karl E","non-dropping-particle":"","parse-names":false,"suffix":""}],"container-title":"Journal of Geophysical Research","id":"ITEM-1","issue":"D7","issued":{"date-parts":[["2001"]]},"page":"7183-7192","title":"Summarizing multiple aspects of model performance in a Single Diagram","type":"article-journal","volume":"106"},"uris":["http://www.mendeley.com/documents/?uuid=6111b45e-4985-4538-8add-0cdae0ea4e86"]}],"mendeley":{"formattedCitation":"(Taylor, 2001)","plainTextFormattedCitation":"(Taylor, 2001)","previouslyFormattedCitation":"(Taylor, 2001)"},"properties":{"noteIndex":0},"schema":"https://github.com/citation-style-language/schema/raw/master/csl-citation.json"}</w:delInstrText>
          </w:r>
          <w:r w:rsidR="007F3EC1" w:rsidDel="005F4F5B">
            <w:rPr>
              <w:rFonts w:ascii="Arial" w:hAnsi="Arial" w:cs="Arial"/>
              <w:color w:val="242424"/>
              <w:shd w:val="clear" w:color="auto" w:fill="FFFFFF"/>
            </w:rPr>
            <w:fldChar w:fldCharType="separate"/>
          </w:r>
          <w:r w:rsidR="007F3EC1" w:rsidRPr="00D82E6E" w:rsidDel="005F4F5B">
            <w:rPr>
              <w:rFonts w:ascii="Arial" w:hAnsi="Arial" w:cs="Arial"/>
              <w:noProof/>
              <w:color w:val="242424"/>
              <w:shd w:val="clear" w:color="auto" w:fill="FFFFFF"/>
            </w:rPr>
            <w:delText>(Taylor, 2001)</w:delText>
          </w:r>
          <w:r w:rsidR="007F3EC1" w:rsidDel="005F4F5B">
            <w:rPr>
              <w:rFonts w:ascii="Arial" w:hAnsi="Arial" w:cs="Arial"/>
              <w:color w:val="242424"/>
              <w:shd w:val="clear" w:color="auto" w:fill="FFFFFF"/>
            </w:rPr>
            <w:fldChar w:fldCharType="end"/>
          </w:r>
          <w:r w:rsidR="007F3EC1" w:rsidRPr="00B440DC" w:rsidDel="005F4F5B">
            <w:rPr>
              <w:rFonts w:ascii="Arial" w:hAnsi="Arial" w:cs="Arial"/>
              <w:color w:val="242424"/>
              <w:shd w:val="clear" w:color="auto" w:fill="FFFFFF"/>
            </w:rPr>
            <w:delText>.</w:delText>
          </w:r>
        </w:del>
      </w:moveTo>
      <w:moveToRangeStart w:id="418" w:author="Fu, Caihong" w:date="2023-01-27T16:08:00Z" w:name="move125728147"/>
      <w:moveToRangeEnd w:id="351"/>
      <w:del w:id="419" w:author="Fu, Caihong" w:date="2023-01-27T16:22:00Z">
        <w:r w:rsidR="002D72B3" w:rsidRPr="002D72B3" w:rsidDel="00DE570D">
          <w:rPr>
            <w:rFonts w:ascii="Arial" w:hAnsi="Arial" w:cs="Arial"/>
            <w:color w:val="242424"/>
            <w:shd w:val="clear" w:color="auto" w:fill="FFFFFF"/>
          </w:rPr>
          <w:delText xml:space="preserve">A set of Taylor diagrams was developed based on an updated retrospective analyses for Fraser sockeye forecasts to compare </w:delText>
        </w:r>
      </w:del>
      <w:del w:id="420" w:author="Fu, Caihong" w:date="2023-01-27T16:09:00Z">
        <w:r w:rsidR="002D72B3" w:rsidRPr="002D72B3" w:rsidDel="00445928">
          <w:rPr>
            <w:rFonts w:ascii="Arial" w:hAnsi="Arial" w:cs="Arial"/>
            <w:color w:val="242424"/>
            <w:shd w:val="clear" w:color="auto" w:fill="FFFFFF"/>
          </w:rPr>
          <w:delText xml:space="preserve">multiple </w:delText>
        </w:r>
      </w:del>
      <w:del w:id="421" w:author="Fu, Caihong" w:date="2023-01-27T16:22:00Z">
        <w:r w:rsidR="002D72B3" w:rsidRPr="002D72B3" w:rsidDel="00DE570D">
          <w:rPr>
            <w:rFonts w:ascii="Arial" w:hAnsi="Arial" w:cs="Arial"/>
            <w:color w:val="242424"/>
            <w:shd w:val="clear" w:color="auto" w:fill="FFFFFF"/>
          </w:rPr>
          <w:delText xml:space="preserve">performance </w:delText>
        </w:r>
      </w:del>
      <w:del w:id="422" w:author="Fu, Caihong" w:date="2023-01-27T16:10:00Z">
        <w:r w:rsidR="002D72B3" w:rsidRPr="002D72B3" w:rsidDel="00445928">
          <w:rPr>
            <w:rFonts w:ascii="Arial" w:hAnsi="Arial" w:cs="Arial"/>
            <w:color w:val="242424"/>
            <w:shd w:val="clear" w:color="auto" w:fill="FFFFFF"/>
          </w:rPr>
          <w:delText xml:space="preserve">statistics </w:delText>
        </w:r>
      </w:del>
      <w:del w:id="423" w:author="Fu, Caihong" w:date="2023-01-27T16:22:00Z">
        <w:r w:rsidR="002D72B3" w:rsidRPr="002D72B3" w:rsidDel="00DE570D">
          <w:rPr>
            <w:rFonts w:ascii="Arial" w:hAnsi="Arial" w:cs="Arial"/>
            <w:color w:val="242424"/>
            <w:shd w:val="clear" w:color="auto" w:fill="FFFFFF"/>
          </w:rPr>
          <w:delText xml:space="preserve">of all </w:delText>
        </w:r>
      </w:del>
      <w:del w:id="424" w:author="Fu, Caihong" w:date="2023-01-27T16:10:00Z">
        <w:r w:rsidR="002D72B3" w:rsidRPr="002D72B3" w:rsidDel="00445928">
          <w:rPr>
            <w:rFonts w:ascii="Arial" w:hAnsi="Arial" w:cs="Arial"/>
            <w:color w:val="242424"/>
            <w:shd w:val="clear" w:color="auto" w:fill="FFFFFF"/>
          </w:rPr>
          <w:delText xml:space="preserve">the </w:delText>
        </w:r>
      </w:del>
      <w:del w:id="425" w:author="Fu, Caihong" w:date="2023-01-27T16:22:00Z">
        <w:r w:rsidR="002D72B3" w:rsidRPr="002D72B3" w:rsidDel="00DE570D">
          <w:rPr>
            <w:rFonts w:ascii="Arial" w:hAnsi="Arial" w:cs="Arial"/>
            <w:color w:val="242424"/>
            <w:shd w:val="clear" w:color="auto" w:fill="FFFFFF"/>
          </w:rPr>
          <w:delText>candidate models simultaneously</w:delText>
        </w:r>
      </w:del>
      <w:del w:id="426" w:author="Fu, Caihong" w:date="2023-01-27T16:10:00Z">
        <w:r w:rsidR="002D72B3" w:rsidRPr="002D72B3" w:rsidDel="00445928">
          <w:rPr>
            <w:rFonts w:ascii="Arial" w:hAnsi="Arial" w:cs="Arial"/>
            <w:color w:val="242424"/>
            <w:shd w:val="clear" w:color="auto" w:fill="FFFFFF"/>
          </w:rPr>
          <w:delText xml:space="preserve"> for each individual stock</w:delText>
        </w:r>
      </w:del>
      <w:del w:id="427" w:author="Fu, Caihong" w:date="2023-01-27T16:22:00Z">
        <w:r w:rsidR="002D72B3" w:rsidRPr="002D72B3" w:rsidDel="00DE570D">
          <w:rPr>
            <w:rFonts w:ascii="Arial" w:hAnsi="Arial" w:cs="Arial"/>
            <w:color w:val="242424"/>
            <w:shd w:val="clear" w:color="auto" w:fill="FFFFFF"/>
          </w:rPr>
          <w:delText xml:space="preserve">. </w:delText>
        </w:r>
      </w:del>
      <w:moveToRangeEnd w:id="418"/>
      <w:del w:id="428" w:author="Fu, Caihong" w:date="2023-01-27T16:12:00Z">
        <w:r w:rsidR="000F3B8C" w:rsidRPr="00B440DC" w:rsidDel="00445928">
          <w:rPr>
            <w:rFonts w:ascii="Arial" w:hAnsi="Arial" w:cs="Arial"/>
            <w:color w:val="242424"/>
            <w:shd w:val="clear" w:color="auto" w:fill="FFFFFF"/>
          </w:rPr>
          <w:delText xml:space="preserve">Recent analyses found that survival of Fraser sockeye salmon </w:delText>
        </w:r>
        <w:r w:rsidR="00A410E1" w:rsidDel="00445928">
          <w:rPr>
            <w:rFonts w:ascii="Arial" w:hAnsi="Arial" w:cs="Arial"/>
            <w:color w:val="242424"/>
            <w:shd w:val="clear" w:color="auto" w:fill="FFFFFF"/>
          </w:rPr>
          <w:delText xml:space="preserve">exhibits a similar temporal pattern among all stocks, and </w:delText>
        </w:r>
        <w:r w:rsidR="000F3B8C" w:rsidRPr="00B440DC" w:rsidDel="00445928">
          <w:rPr>
            <w:rFonts w:ascii="Arial" w:hAnsi="Arial" w:cs="Arial"/>
            <w:color w:val="242424"/>
            <w:shd w:val="clear" w:color="auto" w:fill="FFFFFF"/>
          </w:rPr>
          <w:delText xml:space="preserve">may be more closely related to oceanic environmental conditions </w:delText>
        </w:r>
      </w:del>
      <w:del w:id="429" w:author="Fu, Caihong" w:date="2023-01-19T07:35:00Z">
        <w:r w:rsidR="000F3B8C" w:rsidRPr="00B440DC" w:rsidDel="00296426">
          <w:rPr>
            <w:rFonts w:ascii="Arial" w:hAnsi="Arial" w:cs="Arial"/>
            <w:color w:val="242424"/>
            <w:shd w:val="clear" w:color="auto" w:fill="FFFFFF"/>
          </w:rPr>
          <w:delText xml:space="preserve">(i.e Chilko, indicator stock) </w:delText>
        </w:r>
      </w:del>
      <w:del w:id="430" w:author="Fu, Caihong" w:date="2023-01-27T16:12:00Z">
        <w:r w:rsidR="000F3B8C" w:rsidRPr="00B440DC" w:rsidDel="00445928">
          <w:rPr>
            <w:rFonts w:ascii="Arial" w:hAnsi="Arial" w:cs="Arial"/>
            <w:color w:val="242424"/>
            <w:shd w:val="clear" w:color="auto" w:fill="FFFFFF"/>
          </w:rPr>
          <w:delText>and competition among Pacific salmon at a global scale (</w:delText>
        </w:r>
        <w:r w:rsidR="00A410E1" w:rsidRPr="00695C54" w:rsidDel="00445928">
          <w:rPr>
            <w:rFonts w:ascii="Arial" w:hAnsi="Arial" w:cs="Arial"/>
            <w:color w:val="242424"/>
            <w:shd w:val="clear" w:color="auto" w:fill="FFFFFF"/>
          </w:rPr>
          <w:delText xml:space="preserve">Akenhead </w:delText>
        </w:r>
        <w:r w:rsidR="00A410E1" w:rsidRPr="00695C54" w:rsidDel="00445928">
          <w:rPr>
            <w:rFonts w:ascii="Arial" w:hAnsi="Arial" w:cs="Arial"/>
            <w:color w:val="242424"/>
            <w:shd w:val="clear" w:color="auto" w:fill="FFFFFF"/>
          </w:rPr>
          <w:lastRenderedPageBreak/>
          <w:delText>et al. 2016</w:delText>
        </w:r>
        <w:r w:rsidR="00A410E1" w:rsidDel="00445928">
          <w:rPr>
            <w:rFonts w:ascii="Arial" w:hAnsi="Arial" w:cs="Arial"/>
            <w:color w:val="242424"/>
            <w:shd w:val="clear" w:color="auto" w:fill="FFFFFF"/>
          </w:rPr>
          <w:delText xml:space="preserve">; </w:delText>
        </w:r>
        <w:r w:rsidR="000F3B8C" w:rsidRPr="00B440DC" w:rsidDel="00445928">
          <w:rPr>
            <w:rFonts w:ascii="Arial" w:hAnsi="Arial" w:cs="Arial"/>
            <w:color w:val="242424"/>
            <w:shd w:val="clear" w:color="auto" w:fill="FFFFFF"/>
          </w:rPr>
          <w:delText>Connors et al. 2020; DFO 2021; Ruggerone et al. 2021</w:delText>
        </w:r>
        <w:r w:rsidR="00D14A4B" w:rsidDel="00445928">
          <w:rPr>
            <w:rFonts w:ascii="Arial" w:hAnsi="Arial" w:cs="Arial"/>
            <w:color w:val="242424"/>
            <w:shd w:val="clear" w:color="auto" w:fill="FFFFFF"/>
          </w:rPr>
          <w:delText>;</w:delText>
        </w:r>
        <w:r w:rsidR="00D14A4B" w:rsidRPr="00D14A4B" w:rsidDel="00445928">
          <w:rPr>
            <w:rFonts w:ascii="Arial" w:hAnsi="Arial" w:cs="Arial"/>
            <w:color w:val="242424"/>
            <w:shd w:val="clear" w:color="auto" w:fill="FFFFFF"/>
          </w:rPr>
          <w:delText xml:space="preserve"> </w:delText>
        </w:r>
        <w:r w:rsidR="00D14A4B" w:rsidRPr="00970B6E" w:rsidDel="00445928">
          <w:rPr>
            <w:rFonts w:ascii="Arial" w:hAnsi="Arial" w:cs="Arial"/>
            <w:color w:val="242424"/>
            <w:shd w:val="clear" w:color="auto" w:fill="FFFFFF"/>
          </w:rPr>
          <w:delText>Rosengard et al. 2022</w:delText>
        </w:r>
        <w:r w:rsidR="000F3B8C" w:rsidRPr="00B440DC" w:rsidDel="00445928">
          <w:rPr>
            <w:rFonts w:ascii="Arial" w:hAnsi="Arial" w:cs="Arial"/>
            <w:color w:val="242424"/>
            <w:shd w:val="clear" w:color="auto" w:fill="FFFFFF"/>
          </w:rPr>
          <w:delText xml:space="preserve">). In this study we hypothesize that inclusion of Gulf of Alaska sea surface temperature and Pacific salmon abundance </w:delText>
        </w:r>
        <w:r w:rsidR="00A410E1" w:rsidRPr="00874BE9" w:rsidDel="00445928">
          <w:rPr>
            <w:rFonts w:ascii="Arial" w:hAnsi="Arial" w:cs="Arial"/>
            <w:color w:val="242424"/>
            <w:shd w:val="clear" w:color="auto" w:fill="FFFFFF"/>
          </w:rPr>
          <w:delText>covariates</w:delText>
        </w:r>
        <w:r w:rsidR="00A410E1" w:rsidRPr="00884305" w:rsidDel="00445928">
          <w:rPr>
            <w:rFonts w:ascii="Arial" w:hAnsi="Arial" w:cs="Arial"/>
            <w:color w:val="242424"/>
            <w:shd w:val="clear" w:color="auto" w:fill="FFFFFF"/>
          </w:rPr>
          <w:delText xml:space="preserve"> </w:delText>
        </w:r>
        <w:r w:rsidR="000F3B8C" w:rsidRPr="00B440DC" w:rsidDel="00445928">
          <w:rPr>
            <w:rFonts w:ascii="Arial" w:hAnsi="Arial" w:cs="Arial"/>
            <w:color w:val="242424"/>
            <w:shd w:val="clear" w:color="auto" w:fill="FFFFFF"/>
          </w:rPr>
          <w:delText xml:space="preserve">in the stock-recruitment models can account for the environmental effects on interannual variability in Fraser sockeye survival </w:delText>
        </w:r>
        <w:r w:rsidR="00A410E1" w:rsidDel="00445928">
          <w:rPr>
            <w:rFonts w:ascii="Arial" w:hAnsi="Arial" w:cs="Arial"/>
            <w:color w:val="242424"/>
            <w:shd w:val="clear" w:color="auto" w:fill="FFFFFF"/>
          </w:rPr>
          <w:delText>among all stocks</w:delText>
        </w:r>
        <w:r w:rsidR="000F3B8C" w:rsidRPr="00B440DC" w:rsidDel="00445928">
          <w:rPr>
            <w:rFonts w:ascii="Arial" w:hAnsi="Arial" w:cs="Arial"/>
            <w:color w:val="242424"/>
            <w:shd w:val="clear" w:color="auto" w:fill="FFFFFF"/>
          </w:rPr>
          <w:delText xml:space="preserve">. </w:delText>
        </w:r>
      </w:del>
      <w:del w:id="431" w:author="Fu, Caihong" w:date="2023-01-27T16:06:00Z">
        <w:r w:rsidR="007E6C11" w:rsidRPr="00444684" w:rsidDel="002D72B3">
          <w:rPr>
            <w:rFonts w:ascii="Arial" w:hAnsi="Arial" w:cs="Arial"/>
          </w:rPr>
          <w:delText xml:space="preserve">Taylor diagram </w:delText>
        </w:r>
        <w:r w:rsidR="00E06A31" w:rsidDel="002D72B3">
          <w:rPr>
            <w:rFonts w:ascii="Arial" w:hAnsi="Arial" w:cs="Arial"/>
          </w:rPr>
          <w:delText xml:space="preserve">is an useful tool to visualize the predictive power of the models in terms of </w:delText>
        </w:r>
      </w:del>
      <w:del w:id="432" w:author="Fu, Caihong" w:date="2023-01-27T16:02:00Z">
        <w:r w:rsidR="00E06A31" w:rsidDel="002D72B3">
          <w:rPr>
            <w:rFonts w:ascii="Arial" w:hAnsi="Arial" w:cs="Arial"/>
          </w:rPr>
          <w:delText>Pearson’s correlation coefficient, normalized standard deviation and normalized root</w:delText>
        </w:r>
        <w:r w:rsidR="004B70AE" w:rsidDel="002D72B3">
          <w:rPr>
            <w:rFonts w:ascii="Arial" w:hAnsi="Arial" w:cs="Arial"/>
          </w:rPr>
          <w:delText>-</w:delText>
        </w:r>
        <w:r w:rsidR="00E06A31" w:rsidDel="002D72B3">
          <w:rPr>
            <w:rFonts w:ascii="Arial" w:hAnsi="Arial" w:cs="Arial"/>
          </w:rPr>
          <w:delText>mean</w:delText>
        </w:r>
        <w:r w:rsidR="004B70AE" w:rsidDel="002D72B3">
          <w:rPr>
            <w:rFonts w:ascii="Arial" w:hAnsi="Arial" w:cs="Arial"/>
          </w:rPr>
          <w:delText>-</w:delText>
        </w:r>
        <w:r w:rsidR="00E06A31" w:rsidDel="002D72B3">
          <w:rPr>
            <w:rFonts w:ascii="Arial" w:hAnsi="Arial" w:cs="Arial"/>
          </w:rPr>
          <w:delText xml:space="preserve">square error </w:delText>
        </w:r>
      </w:del>
      <w:del w:id="433" w:author="Fu, Caihong" w:date="2023-01-27T16:06:00Z">
        <w:r w:rsidR="00E06A31" w:rsidDel="002D72B3">
          <w:rPr>
            <w:rFonts w:ascii="Arial" w:hAnsi="Arial" w:cs="Arial"/>
          </w:rPr>
          <w:delText>(Taylor 2001)</w:delText>
        </w:r>
        <w:r w:rsidR="00755F01" w:rsidDel="002D72B3">
          <w:rPr>
            <w:rFonts w:ascii="Arial" w:hAnsi="Arial" w:cs="Arial"/>
          </w:rPr>
          <w:delText>.</w:delText>
        </w:r>
      </w:del>
      <w:del w:id="434" w:author="Fu, Caihong" w:date="2023-01-27T16:23:00Z">
        <w:r w:rsidR="00755F01" w:rsidDel="00DE570D">
          <w:rPr>
            <w:rFonts w:ascii="Arial" w:hAnsi="Arial" w:cs="Arial"/>
          </w:rPr>
          <w:delText xml:space="preserve"> </w:delText>
        </w:r>
      </w:del>
      <w:del w:id="435" w:author="Fu, Caihong" w:date="2023-01-27T16:07:00Z">
        <w:r w:rsidR="00755F01" w:rsidDel="002D72B3">
          <w:rPr>
            <w:rFonts w:ascii="Arial" w:hAnsi="Arial" w:cs="Arial"/>
          </w:rPr>
          <w:delText xml:space="preserve">It </w:delText>
        </w:r>
        <w:r w:rsidR="007E6C11" w:rsidRPr="00444684" w:rsidDel="002D72B3">
          <w:rPr>
            <w:rFonts w:ascii="Arial" w:hAnsi="Arial" w:cs="Arial"/>
          </w:rPr>
          <w:delText xml:space="preserve">has been used to evaluate the performance of </w:delText>
        </w:r>
        <w:r w:rsidR="00E06A31" w:rsidDel="002D72B3">
          <w:rPr>
            <w:rFonts w:ascii="Arial" w:hAnsi="Arial" w:cs="Arial"/>
          </w:rPr>
          <w:delText xml:space="preserve">a variety of models for </w:delText>
        </w:r>
        <w:r w:rsidR="007E6C11" w:rsidRPr="00444684" w:rsidDel="002D72B3">
          <w:rPr>
            <w:rFonts w:ascii="Arial" w:hAnsi="Arial" w:cs="Arial"/>
          </w:rPr>
          <w:delText>ocean circulation (</w:delText>
        </w:r>
        <w:r w:rsidR="007E6C11" w:rsidRPr="00ED4E38" w:rsidDel="002D72B3">
          <w:rPr>
            <w:rFonts w:ascii="Arial" w:hAnsi="Arial" w:cs="Arial"/>
          </w:rPr>
          <w:fldChar w:fldCharType="begin"/>
        </w:r>
        <w:r w:rsidR="007E6C11" w:rsidRPr="00884305" w:rsidDel="002D72B3">
          <w:rPr>
            <w:rFonts w:ascii="Arial" w:hAnsi="Arial" w:cs="Arial"/>
          </w:rPr>
          <w:delInstrText xml:space="preserve"> HYPERLINK "https://www.nature.com/articles/s41598-022-14151-8" \o "https://www.nature.com/articles/s41598-022-14151-8" \t "_blank" </w:delInstrText>
        </w:r>
        <w:r w:rsidR="007E6C11" w:rsidRPr="00ED4E38" w:rsidDel="002D72B3">
          <w:rPr>
            <w:rFonts w:ascii="Arial" w:hAnsi="Arial" w:cs="Arial"/>
          </w:rPr>
          <w:fldChar w:fldCharType="separate"/>
        </w:r>
        <w:r w:rsidR="007E6C11" w:rsidRPr="00ED4E38" w:rsidDel="002D72B3">
          <w:rPr>
            <w:rFonts w:ascii="Arial" w:hAnsi="Arial" w:cs="Arial"/>
          </w:rPr>
          <w:delText>Lamine et al, 2022</w:delText>
        </w:r>
        <w:r w:rsidR="007E6C11" w:rsidRPr="00ED4E38" w:rsidDel="002D72B3">
          <w:rPr>
            <w:rFonts w:ascii="Arial" w:hAnsi="Arial" w:cs="Arial"/>
          </w:rPr>
          <w:fldChar w:fldCharType="end"/>
        </w:r>
        <w:r w:rsidR="007E6C11" w:rsidRPr="00ED4E38" w:rsidDel="002D72B3">
          <w:rPr>
            <w:rFonts w:ascii="Arial" w:hAnsi="Arial" w:cs="Arial"/>
          </w:rPr>
          <w:delText xml:space="preserve">), satellite derived chlorophyll </w:delText>
        </w:r>
        <w:r w:rsidR="00E06A31" w:rsidDel="002D72B3">
          <w:rPr>
            <w:rFonts w:ascii="Arial" w:hAnsi="Arial" w:cs="Arial"/>
          </w:rPr>
          <w:delText xml:space="preserve">measurement </w:delText>
        </w:r>
        <w:r w:rsidR="007E6C11" w:rsidRPr="00ED4E38" w:rsidDel="002D72B3">
          <w:rPr>
            <w:rFonts w:ascii="Arial" w:hAnsi="Arial" w:cs="Arial"/>
          </w:rPr>
          <w:delText>(</w:delText>
        </w:r>
        <w:r w:rsidR="007E6C11" w:rsidRPr="00ED4E38" w:rsidDel="002D72B3">
          <w:rPr>
            <w:rFonts w:ascii="Arial" w:hAnsi="Arial" w:cs="Arial"/>
          </w:rPr>
          <w:fldChar w:fldCharType="begin"/>
        </w:r>
        <w:r w:rsidR="007E6C11" w:rsidRPr="00884305" w:rsidDel="002D72B3">
          <w:rPr>
            <w:rFonts w:ascii="Arial" w:hAnsi="Arial" w:cs="Arial"/>
          </w:rPr>
          <w:delInstrText xml:space="preserve"> HYPERLINK "https://agupubs.onlinelibrary.wiley.com/doi/full/10.1002/2015JC011018" \o "https://agupubs.onlinelibrary.wiley.com/doi/full/10.1002/2015JC011018" \t "_blank" </w:delInstrText>
        </w:r>
        <w:r w:rsidR="007E6C11" w:rsidRPr="00ED4E38" w:rsidDel="002D72B3">
          <w:rPr>
            <w:rFonts w:ascii="Arial" w:hAnsi="Arial" w:cs="Arial"/>
          </w:rPr>
          <w:fldChar w:fldCharType="separate"/>
        </w:r>
        <w:r w:rsidR="007E6C11" w:rsidRPr="00ED4E38" w:rsidDel="002D72B3">
          <w:rPr>
            <w:rFonts w:ascii="Arial" w:hAnsi="Arial" w:cs="Arial"/>
          </w:rPr>
          <w:delText>Lee et al., 2015</w:delText>
        </w:r>
        <w:r w:rsidR="007E6C11" w:rsidRPr="00ED4E38" w:rsidDel="002D72B3">
          <w:rPr>
            <w:rFonts w:ascii="Arial" w:hAnsi="Arial" w:cs="Arial"/>
          </w:rPr>
          <w:fldChar w:fldCharType="end"/>
        </w:r>
        <w:r w:rsidR="007E6C11" w:rsidRPr="00ED4E38" w:rsidDel="002D72B3">
          <w:rPr>
            <w:rFonts w:ascii="Arial" w:hAnsi="Arial" w:cs="Arial"/>
          </w:rPr>
          <w:delText>), biogeochemical models (</w:delText>
        </w:r>
        <w:r w:rsidR="007E6C11" w:rsidRPr="00ED4E38" w:rsidDel="002D72B3">
          <w:rPr>
            <w:rFonts w:ascii="Arial" w:hAnsi="Arial" w:cs="Arial"/>
          </w:rPr>
          <w:fldChar w:fldCharType="begin"/>
        </w:r>
        <w:r w:rsidR="007E6C11" w:rsidRPr="00884305" w:rsidDel="002D72B3">
          <w:rPr>
            <w:rFonts w:ascii="Arial" w:hAnsi="Arial" w:cs="Arial"/>
          </w:rPr>
          <w:delInstrText xml:space="preserve"> HYPERLINK "https://www.frontiersin.org/articles/10.3389/fmars.2017.00339/full" \o "https://www.frontiersin.org/articles/10.3389/fmars.2017.00339/full" \t "_blank" </w:delInstrText>
        </w:r>
        <w:r w:rsidR="007E6C11" w:rsidRPr="00ED4E38" w:rsidDel="002D72B3">
          <w:rPr>
            <w:rFonts w:ascii="Arial" w:hAnsi="Arial" w:cs="Arial"/>
          </w:rPr>
          <w:fldChar w:fldCharType="separate"/>
        </w:r>
        <w:r w:rsidR="007E6C11" w:rsidRPr="00ED4E38" w:rsidDel="002D72B3">
          <w:rPr>
            <w:rFonts w:ascii="Arial" w:hAnsi="Arial" w:cs="Arial"/>
          </w:rPr>
          <w:delText>Salihoglu et al., 2017</w:delText>
        </w:r>
        <w:r w:rsidR="007E6C11" w:rsidRPr="00ED4E38" w:rsidDel="002D72B3">
          <w:rPr>
            <w:rFonts w:ascii="Arial" w:hAnsi="Arial" w:cs="Arial"/>
          </w:rPr>
          <w:fldChar w:fldCharType="end"/>
        </w:r>
        <w:r w:rsidR="007E6C11" w:rsidRPr="00ED4E38" w:rsidDel="002D72B3">
          <w:rPr>
            <w:rFonts w:ascii="Arial" w:hAnsi="Arial" w:cs="Arial"/>
          </w:rPr>
          <w:delText xml:space="preserve">), and </w:delText>
        </w:r>
      </w:del>
      <w:del w:id="436" w:author="Fu, Caihong" w:date="2023-01-23T16:31:00Z">
        <w:r w:rsidR="007E6C11" w:rsidRPr="00ED4E38" w:rsidDel="00622E14">
          <w:rPr>
            <w:rFonts w:ascii="Arial" w:hAnsi="Arial" w:cs="Arial"/>
          </w:rPr>
          <w:delText>applied to</w:delText>
        </w:r>
      </w:del>
      <w:del w:id="437" w:author="Fu, Caihong" w:date="2023-01-27T16:07:00Z">
        <w:r w:rsidR="007E6C11" w:rsidRPr="00ED4E38" w:rsidDel="002D72B3">
          <w:rPr>
            <w:rFonts w:ascii="Arial" w:hAnsi="Arial" w:cs="Arial"/>
          </w:rPr>
          <w:delText xml:space="preserve"> stock assessment and population dynamics models on tuna species (</w:delText>
        </w:r>
        <w:r w:rsidR="007E6C11" w:rsidRPr="00ED4E38" w:rsidDel="002D72B3">
          <w:rPr>
            <w:rFonts w:ascii="Arial" w:hAnsi="Arial" w:cs="Arial"/>
          </w:rPr>
          <w:fldChar w:fldCharType="begin"/>
        </w:r>
        <w:r w:rsidR="007E6C11" w:rsidRPr="00884305" w:rsidDel="002D72B3">
          <w:rPr>
            <w:rFonts w:ascii="Arial" w:hAnsi="Arial" w:cs="Arial"/>
          </w:rPr>
          <w:delInstrText xml:space="preserve"> HYPERLINK "https://www.sciencedirect.com/science/article/pii/S0165783616301540" \o "https://www.sciencedirect.com/science/article/pii/S0165783616301540" \t "_blank" </w:delInstrText>
        </w:r>
        <w:r w:rsidR="007E6C11" w:rsidRPr="00ED4E38" w:rsidDel="002D72B3">
          <w:rPr>
            <w:rFonts w:ascii="Arial" w:hAnsi="Arial" w:cs="Arial"/>
          </w:rPr>
          <w:fldChar w:fldCharType="separate"/>
        </w:r>
        <w:r w:rsidR="007E6C11" w:rsidRPr="00ED4E38" w:rsidDel="002D72B3">
          <w:rPr>
            <w:rFonts w:ascii="Arial" w:hAnsi="Arial" w:cs="Arial"/>
          </w:rPr>
          <w:delText>Kell et al., 2016</w:delText>
        </w:r>
        <w:r w:rsidR="007E6C11" w:rsidRPr="00ED4E38" w:rsidDel="002D72B3">
          <w:rPr>
            <w:rFonts w:ascii="Arial" w:hAnsi="Arial" w:cs="Arial"/>
          </w:rPr>
          <w:fldChar w:fldCharType="end"/>
        </w:r>
        <w:r w:rsidR="007E6C11" w:rsidRPr="00ED4E38" w:rsidDel="002D72B3">
          <w:rPr>
            <w:rFonts w:ascii="Arial" w:hAnsi="Arial" w:cs="Arial"/>
          </w:rPr>
          <w:delText>; </w:delText>
        </w:r>
        <w:r w:rsidR="007E6C11" w:rsidRPr="00ED4E38" w:rsidDel="002D72B3">
          <w:rPr>
            <w:rFonts w:ascii="Arial" w:hAnsi="Arial" w:cs="Arial"/>
          </w:rPr>
          <w:fldChar w:fldCharType="begin"/>
        </w:r>
        <w:r w:rsidR="007E6C11" w:rsidRPr="00884305" w:rsidDel="002D72B3">
          <w:rPr>
            <w:rFonts w:ascii="Arial" w:hAnsi="Arial" w:cs="Arial"/>
          </w:rPr>
          <w:delInstrText xml:space="preserve"> HYPERLINK "https://cdnsciencepub.com/doi/full/10.1139/cjfas-2018-0470" \o "https://cdnsciencepub.com/doi/full/10.1139/cjfas-2018-0470" \t "_blank" </w:delInstrText>
        </w:r>
        <w:r w:rsidR="007E6C11" w:rsidRPr="00ED4E38" w:rsidDel="002D72B3">
          <w:rPr>
            <w:rFonts w:ascii="Arial" w:hAnsi="Arial" w:cs="Arial"/>
          </w:rPr>
          <w:fldChar w:fldCharType="separate"/>
        </w:r>
        <w:r w:rsidR="007E6C11" w:rsidRPr="00ED4E38" w:rsidDel="002D72B3">
          <w:rPr>
            <w:rFonts w:ascii="Arial" w:hAnsi="Arial" w:cs="Arial"/>
          </w:rPr>
          <w:delText>Senina et al., 2019</w:delText>
        </w:r>
        <w:r w:rsidR="007E6C11" w:rsidRPr="00ED4E38" w:rsidDel="002D72B3">
          <w:rPr>
            <w:rFonts w:ascii="Arial" w:hAnsi="Arial" w:cs="Arial"/>
          </w:rPr>
          <w:fldChar w:fldCharType="end"/>
        </w:r>
        <w:r w:rsidR="007E6C11" w:rsidRPr="00ED4E38" w:rsidDel="002D72B3">
          <w:rPr>
            <w:rFonts w:ascii="Arial" w:hAnsi="Arial" w:cs="Arial"/>
          </w:rPr>
          <w:delText>).</w:delText>
        </w:r>
        <w:r w:rsidR="007E6C11" w:rsidDel="002D72B3">
          <w:rPr>
            <w:rFonts w:ascii="Arial" w:hAnsi="Arial" w:cs="Arial"/>
          </w:rPr>
          <w:delText xml:space="preserve"> </w:delText>
        </w:r>
      </w:del>
      <w:moveFromRangeStart w:id="438" w:author="Fu, Caihong" w:date="2023-01-27T15:39:00Z" w:name="move125726362"/>
      <w:moveFrom w:id="439" w:author="Fu, Caihong" w:date="2023-01-27T15:39:00Z">
        <w:del w:id="440" w:author="Fu, Caihong" w:date="2023-01-28T11:00:00Z">
          <w:r w:rsidR="000F3B8C" w:rsidRPr="00B440DC" w:rsidDel="005F4F5B">
            <w:rPr>
              <w:rFonts w:ascii="Arial" w:hAnsi="Arial" w:cs="Arial"/>
              <w:color w:val="242424"/>
              <w:shd w:val="clear" w:color="auto" w:fill="FFFFFF"/>
            </w:rPr>
            <w:delText>We also develop a novel quantitative approach using Taylor diagram to identify best models</w:delText>
          </w:r>
          <w:r w:rsidR="00935BC3" w:rsidDel="005F4F5B">
            <w:rPr>
              <w:rFonts w:ascii="Arial" w:hAnsi="Arial" w:cs="Arial"/>
              <w:color w:val="242424"/>
              <w:shd w:val="clear" w:color="auto" w:fill="FFFFFF"/>
            </w:rPr>
            <w:delText xml:space="preserve"> </w:delText>
          </w:r>
          <w:r w:rsidR="007E6C11" w:rsidRPr="00924BB2" w:rsidDel="005F4F5B">
            <w:rPr>
              <w:rFonts w:ascii="Arial" w:hAnsi="Arial" w:cs="Arial"/>
              <w:color w:val="242424"/>
              <w:shd w:val="clear" w:color="auto" w:fill="FFFFFF"/>
            </w:rPr>
            <w:delText xml:space="preserve">to evaluate forecast models retrospectively </w:delText>
          </w:r>
          <w:r w:rsidR="00935BC3" w:rsidDel="005F4F5B">
            <w:rPr>
              <w:rFonts w:ascii="Arial" w:hAnsi="Arial" w:cs="Arial"/>
              <w:color w:val="242424"/>
              <w:shd w:val="clear" w:color="auto" w:fill="FFFFFF"/>
            </w:rPr>
            <w:fldChar w:fldCharType="begin" w:fldLock="1"/>
          </w:r>
          <w:r w:rsidR="00935BC3" w:rsidDel="005F4F5B">
            <w:rPr>
              <w:rFonts w:ascii="Arial" w:hAnsi="Arial" w:cs="Arial"/>
              <w:color w:val="242424"/>
              <w:shd w:val="clear" w:color="auto" w:fill="FFFFFF"/>
            </w:rPr>
            <w:delInstrText>ADDIN CSL_CITATION {"citationItems":[{"id":"ITEM-1","itemData":{"abstract":"A diagram has been devised that can provide a concise statistical summary of how well patterns match each other in terms of their correlation, their root-mean-square difference, and the ratio of their variances. Although the form of this diagram is general, it is especially useful in evaluating complex models, such as those used to study geophysical phenomena. Examples are given showing that the diagram can be used to summarize the relative merits of a collection of different models or to track changes in performance of a model as it is modified. Methods are suggested for indicating on these diagrams the statistical significance of apparent differences and the degree to which observational uncertainty and unforced internal variability limit the expected agreement between model-simulated and observed behaviors. The geometric relationship between the statistics plotted on the diagram also provides some guidance for devising skill scores that appropriately weight among the various measures of pattern correspondence","author":[{"dropping-particle":"","family":"Taylor","given":"Karl E","non-dropping-particle":"","parse-names":false,"suffix":""}],"container-title":"Journal of Geophysical Research","id":"ITEM-1","issue":"D7","issued":{"date-parts":[["2001"]]},"page":"7183-7192","title":"Summarizing multiple aspects of model performance in a Single Diagram","type":"article-journal","volume":"106"},"uris":["http://www.mendeley.com/documents/?uuid=6111b45e-4985-4538-8add-0cdae0ea4e86"]}],"mendeley":{"formattedCitation":"(Taylor, 2001)","plainTextFormattedCitation":"(Taylor, 2001)","previouslyFormattedCitation":"(Taylor, 2001)"},"properties":{"noteIndex":0},"schema":"https://github.com/citation-style-language/schema/raw/master/csl-citation.json"}</w:delInstrText>
          </w:r>
          <w:r w:rsidR="00935BC3" w:rsidDel="005F4F5B">
            <w:rPr>
              <w:rFonts w:ascii="Arial" w:hAnsi="Arial" w:cs="Arial"/>
              <w:color w:val="242424"/>
              <w:shd w:val="clear" w:color="auto" w:fill="FFFFFF"/>
            </w:rPr>
            <w:fldChar w:fldCharType="separate"/>
          </w:r>
          <w:r w:rsidR="00935BC3" w:rsidRPr="00D82E6E" w:rsidDel="005F4F5B">
            <w:rPr>
              <w:rFonts w:ascii="Arial" w:hAnsi="Arial" w:cs="Arial"/>
              <w:noProof/>
              <w:color w:val="242424"/>
              <w:shd w:val="clear" w:color="auto" w:fill="FFFFFF"/>
            </w:rPr>
            <w:delText>(Taylor, 2001)</w:delText>
          </w:r>
          <w:r w:rsidR="00935BC3" w:rsidDel="005F4F5B">
            <w:rPr>
              <w:rFonts w:ascii="Arial" w:hAnsi="Arial" w:cs="Arial"/>
              <w:color w:val="242424"/>
              <w:shd w:val="clear" w:color="auto" w:fill="FFFFFF"/>
            </w:rPr>
            <w:fldChar w:fldCharType="end"/>
          </w:r>
          <w:r w:rsidR="000F3B8C" w:rsidRPr="00B440DC" w:rsidDel="005F4F5B">
            <w:rPr>
              <w:rFonts w:ascii="Arial" w:hAnsi="Arial" w:cs="Arial"/>
              <w:color w:val="242424"/>
              <w:shd w:val="clear" w:color="auto" w:fill="FFFFFF"/>
            </w:rPr>
            <w:delText xml:space="preserve">. </w:delText>
          </w:r>
        </w:del>
      </w:moveFrom>
      <w:moveFromRangeStart w:id="441" w:author="Fu, Caihong" w:date="2023-01-27T16:08:00Z" w:name="move125728147"/>
      <w:moveFromRangeEnd w:id="438"/>
      <w:moveFrom w:id="442" w:author="Fu, Caihong" w:date="2023-01-27T16:08:00Z">
        <w:del w:id="443" w:author="Fu, Caihong" w:date="2023-01-28T11:00:00Z">
          <w:r w:rsidR="000C3711" w:rsidRPr="00CA011B" w:rsidDel="005F4F5B">
            <w:rPr>
              <w:rFonts w:ascii="Arial" w:hAnsi="Arial" w:cs="Arial"/>
            </w:rPr>
            <w:delText>A set of Taylor diagrams w</w:delText>
          </w:r>
          <w:r w:rsidR="000C3711" w:rsidRPr="00DC1C83" w:rsidDel="005F4F5B">
            <w:rPr>
              <w:rFonts w:ascii="Arial" w:hAnsi="Arial" w:cs="Arial"/>
            </w:rPr>
            <w:delText xml:space="preserve">as developed </w:delText>
          </w:r>
          <w:r w:rsidR="000C3711" w:rsidDel="005F4F5B">
            <w:rPr>
              <w:rFonts w:ascii="Arial" w:hAnsi="Arial" w:cs="Arial"/>
            </w:rPr>
            <w:delText xml:space="preserve">based on an updated </w:delText>
          </w:r>
          <w:r w:rsidR="000C3711" w:rsidRPr="00DC1C83" w:rsidDel="005F4F5B">
            <w:rPr>
              <w:rFonts w:ascii="Arial" w:hAnsi="Arial" w:cs="Arial"/>
            </w:rPr>
            <w:delText xml:space="preserve">retrospective analyses </w:delText>
          </w:r>
          <w:r w:rsidR="000C3711" w:rsidDel="005F4F5B">
            <w:rPr>
              <w:rFonts w:ascii="Arial" w:hAnsi="Arial" w:cs="Arial"/>
            </w:rPr>
            <w:delText>for Fraser sockeye forecasts</w:delText>
          </w:r>
          <w:r w:rsidR="000C3711" w:rsidRPr="00DC1C83" w:rsidDel="005F4F5B">
            <w:rPr>
              <w:rFonts w:ascii="Arial" w:hAnsi="Arial" w:cs="Arial"/>
            </w:rPr>
            <w:delText xml:space="preserve"> to compare multiple performance statistics of all the candidate models simultaneously</w:delText>
          </w:r>
          <w:r w:rsidR="000C3711" w:rsidDel="005F4F5B">
            <w:rPr>
              <w:rFonts w:ascii="Arial" w:hAnsi="Arial" w:cs="Arial"/>
            </w:rPr>
            <w:delText xml:space="preserve"> for each individual stock</w:delText>
          </w:r>
        </w:del>
        <w:r w:rsidR="000C3711" w:rsidRPr="00DC1C83" w:rsidDel="002D72B3">
          <w:rPr>
            <w:rFonts w:ascii="Arial" w:hAnsi="Arial" w:cs="Arial"/>
          </w:rPr>
          <w:t xml:space="preserve">. </w:t>
        </w:r>
      </w:moveFrom>
      <w:moveFromRangeEnd w:id="441"/>
      <w:del w:id="444" w:author="Fu, Caihong" w:date="2023-01-31T10:37:00Z">
        <w:r w:rsidR="000F3B8C" w:rsidRPr="00B440DC" w:rsidDel="00AD6830">
          <w:rPr>
            <w:rFonts w:ascii="Arial" w:hAnsi="Arial" w:cs="Arial"/>
            <w:color w:val="242424"/>
            <w:shd w:val="clear" w:color="auto" w:fill="FFFFFF"/>
          </w:rPr>
          <w:delText xml:space="preserve">The results of this study can be directly implemented into Fraser sockeye forecasts </w:delText>
        </w:r>
        <w:r w:rsidR="00D14A4B" w:rsidDel="00AD6830">
          <w:rPr>
            <w:rFonts w:ascii="Arial" w:hAnsi="Arial" w:cs="Arial"/>
            <w:color w:val="242424"/>
            <w:shd w:val="clear" w:color="auto" w:fill="FFFFFF"/>
          </w:rPr>
          <w:delText>to</w:delText>
        </w:r>
        <w:r w:rsidR="000F3B8C" w:rsidRPr="00B440DC" w:rsidDel="00AD6830">
          <w:rPr>
            <w:rFonts w:ascii="Arial" w:hAnsi="Arial" w:cs="Arial"/>
            <w:color w:val="242424"/>
            <w:shd w:val="clear" w:color="auto" w:fill="FFFFFF"/>
          </w:rPr>
          <w:delText xml:space="preserve"> improv</w:delText>
        </w:r>
        <w:r w:rsidR="00935BC3" w:rsidDel="00AD6830">
          <w:rPr>
            <w:rFonts w:ascii="Arial" w:hAnsi="Arial" w:cs="Arial"/>
            <w:color w:val="242424"/>
            <w:shd w:val="clear" w:color="auto" w:fill="FFFFFF"/>
          </w:rPr>
          <w:delText>e</w:delText>
        </w:r>
        <w:r w:rsidR="000F3B8C" w:rsidRPr="00B440DC" w:rsidDel="00AD6830">
          <w:rPr>
            <w:rFonts w:ascii="Arial" w:hAnsi="Arial" w:cs="Arial"/>
            <w:color w:val="242424"/>
            <w:shd w:val="clear" w:color="auto" w:fill="FFFFFF"/>
          </w:rPr>
          <w:delText xml:space="preserve"> </w:delText>
        </w:r>
      </w:del>
      <w:del w:id="445" w:author="Fu, Caihong" w:date="2023-01-27T16:25:00Z">
        <w:r w:rsidR="00A410E1" w:rsidRPr="00960E8C" w:rsidDel="00DE570D">
          <w:rPr>
            <w:rFonts w:ascii="Arial" w:hAnsi="Arial" w:cs="Arial"/>
            <w:color w:val="242424"/>
            <w:shd w:val="clear" w:color="auto" w:fill="FFFFFF"/>
          </w:rPr>
          <w:delText xml:space="preserve">the accuracy </w:delText>
        </w:r>
      </w:del>
      <w:del w:id="446" w:author="Fu, Caihong" w:date="2023-01-31T10:35:00Z">
        <w:r w:rsidR="00A410E1" w:rsidRPr="00960E8C" w:rsidDel="00A947AA">
          <w:rPr>
            <w:rFonts w:ascii="Arial" w:hAnsi="Arial" w:cs="Arial"/>
            <w:color w:val="242424"/>
            <w:shd w:val="clear" w:color="auto" w:fill="FFFFFF"/>
          </w:rPr>
          <w:delText xml:space="preserve">of </w:delText>
        </w:r>
      </w:del>
      <w:del w:id="447" w:author="Fu, Caihong" w:date="2023-01-31T10:37:00Z">
        <w:r w:rsidR="00A410E1" w:rsidRPr="00960E8C" w:rsidDel="00AD6830">
          <w:rPr>
            <w:rFonts w:ascii="Arial" w:hAnsi="Arial" w:cs="Arial"/>
            <w:color w:val="242424"/>
            <w:shd w:val="clear" w:color="auto" w:fill="FFFFFF"/>
          </w:rPr>
          <w:delText>forecast</w:delText>
        </w:r>
      </w:del>
      <w:del w:id="448" w:author="Fu, Caihong" w:date="2023-01-27T16:25:00Z">
        <w:r w:rsidR="00A410E1" w:rsidRPr="00960E8C" w:rsidDel="00DE570D">
          <w:rPr>
            <w:rFonts w:ascii="Arial" w:hAnsi="Arial" w:cs="Arial"/>
            <w:color w:val="242424"/>
            <w:shd w:val="clear" w:color="auto" w:fill="FFFFFF"/>
          </w:rPr>
          <w:delText>s</w:delText>
        </w:r>
      </w:del>
      <w:del w:id="449" w:author="Fu, Caihong" w:date="2023-01-31T10:37:00Z">
        <w:r w:rsidR="00A410E1" w:rsidRPr="00884305" w:rsidDel="00AD6830">
          <w:rPr>
            <w:rFonts w:ascii="Arial" w:hAnsi="Arial" w:cs="Arial"/>
            <w:color w:val="242424"/>
            <w:shd w:val="clear" w:color="auto" w:fill="FFFFFF"/>
          </w:rPr>
          <w:delText xml:space="preserve"> </w:delText>
        </w:r>
        <w:r w:rsidR="00CB5ADA" w:rsidDel="00AD6830">
          <w:rPr>
            <w:rFonts w:ascii="Arial" w:hAnsi="Arial" w:cs="Arial"/>
            <w:color w:val="242424"/>
            <w:shd w:val="clear" w:color="auto" w:fill="FFFFFF"/>
          </w:rPr>
          <w:delText>and</w:delText>
        </w:r>
        <w:r w:rsidR="000F3B8C" w:rsidRPr="00B440DC" w:rsidDel="00AD6830">
          <w:rPr>
            <w:rFonts w:ascii="Arial" w:hAnsi="Arial" w:cs="Arial"/>
            <w:color w:val="242424"/>
            <w:shd w:val="clear" w:color="auto" w:fill="FFFFFF"/>
          </w:rPr>
          <w:delText xml:space="preserve"> fisheries management</w:delText>
        </w:r>
        <w:r w:rsidR="00935BC3" w:rsidDel="00AD6830">
          <w:rPr>
            <w:rFonts w:ascii="Arial" w:hAnsi="Arial" w:cs="Arial"/>
            <w:color w:val="242424"/>
            <w:shd w:val="clear" w:color="auto" w:fill="FFFFFF"/>
          </w:rPr>
          <w:delText xml:space="preserve"> planning</w:delText>
        </w:r>
        <w:r w:rsidR="000F3B8C" w:rsidRPr="00B440DC" w:rsidDel="00AD6830">
          <w:rPr>
            <w:rFonts w:ascii="Arial" w:hAnsi="Arial" w:cs="Arial"/>
            <w:color w:val="242424"/>
            <w:shd w:val="clear" w:color="auto" w:fill="FFFFFF"/>
          </w:rPr>
          <w:delText xml:space="preserve">. </w:delText>
        </w:r>
      </w:del>
    </w:p>
    <w:p w14:paraId="2D349942" w14:textId="77777777" w:rsidR="00884305" w:rsidRPr="00B440DC" w:rsidRDefault="00884305" w:rsidP="00884305">
      <w:pPr>
        <w:rPr>
          <w:rFonts w:ascii="Arial" w:hAnsi="Arial" w:cs="Arial"/>
          <w:b/>
          <w:bCs/>
        </w:rPr>
      </w:pPr>
      <w:r w:rsidRPr="00B440DC">
        <w:rPr>
          <w:rFonts w:ascii="Arial" w:hAnsi="Arial" w:cs="Arial"/>
          <w:b/>
          <w:bCs/>
        </w:rPr>
        <w:t>2 Data and Methods</w:t>
      </w:r>
    </w:p>
    <w:p w14:paraId="55E84EEB" w14:textId="19D47DA6" w:rsidR="00884305" w:rsidRPr="00B440DC" w:rsidRDefault="00884305" w:rsidP="00884305">
      <w:pPr>
        <w:rPr>
          <w:rFonts w:ascii="Arial" w:hAnsi="Arial" w:cs="Arial"/>
          <w:b/>
          <w:bCs/>
        </w:rPr>
      </w:pPr>
      <w:r w:rsidRPr="00B440DC">
        <w:rPr>
          <w:rFonts w:ascii="Arial" w:hAnsi="Arial" w:cs="Arial"/>
          <w:b/>
          <w:bCs/>
        </w:rPr>
        <w:t xml:space="preserve">2.1 </w:t>
      </w:r>
      <w:ins w:id="450" w:author="Fu, Caihong" w:date="2023-01-28T10:26:00Z">
        <w:r w:rsidR="00240E8F" w:rsidRPr="00B440DC">
          <w:rPr>
            <w:rFonts w:ascii="Arial" w:hAnsi="Arial" w:cs="Arial"/>
            <w:b/>
            <w:bCs/>
          </w:rPr>
          <w:t xml:space="preserve">Fraser sockeye salmon spawner and recruit </w:t>
        </w:r>
      </w:ins>
      <w:del w:id="451" w:author="Fu, Caihong" w:date="2023-01-31T10:41:00Z">
        <w:r w:rsidRPr="00B440DC" w:rsidDel="001726FC">
          <w:rPr>
            <w:rFonts w:ascii="Arial" w:hAnsi="Arial" w:cs="Arial"/>
            <w:b/>
            <w:bCs/>
          </w:rPr>
          <w:delText>Data</w:delText>
        </w:r>
      </w:del>
      <w:ins w:id="452" w:author="Fu, Caihong" w:date="2023-01-31T10:41:00Z">
        <w:r w:rsidR="001726FC">
          <w:rPr>
            <w:rFonts w:ascii="Arial" w:hAnsi="Arial" w:cs="Arial"/>
            <w:b/>
            <w:bCs/>
          </w:rPr>
          <w:t>d</w:t>
        </w:r>
        <w:r w:rsidR="001726FC" w:rsidRPr="00B440DC">
          <w:rPr>
            <w:rFonts w:ascii="Arial" w:hAnsi="Arial" w:cs="Arial"/>
            <w:b/>
            <w:bCs/>
          </w:rPr>
          <w:t>ata</w:t>
        </w:r>
      </w:ins>
    </w:p>
    <w:p w14:paraId="4C287452" w14:textId="2208938E" w:rsidR="00884305" w:rsidRPr="00B440DC" w:rsidRDefault="00884305" w:rsidP="00884305">
      <w:pPr>
        <w:rPr>
          <w:rFonts w:ascii="Arial" w:hAnsi="Arial" w:cs="Arial"/>
          <w:b/>
          <w:bCs/>
        </w:rPr>
      </w:pPr>
      <w:del w:id="453" w:author="Fu, Caihong" w:date="2023-01-28T10:26:00Z">
        <w:r w:rsidRPr="00B440DC" w:rsidDel="00240E8F">
          <w:rPr>
            <w:rFonts w:ascii="Arial" w:hAnsi="Arial" w:cs="Arial"/>
            <w:b/>
            <w:bCs/>
          </w:rPr>
          <w:delText xml:space="preserve">2.1.1. Fraser sockeye salmon spawner and recruit </w:delText>
        </w:r>
      </w:del>
      <w:r w:rsidRPr="00B440DC">
        <w:rPr>
          <w:rFonts w:ascii="Arial" w:hAnsi="Arial" w:cs="Arial"/>
          <w:b/>
          <w:bCs/>
        </w:rPr>
        <w:t>data</w:t>
      </w:r>
    </w:p>
    <w:p w14:paraId="5840809F" w14:textId="05666E7C" w:rsidR="00884305" w:rsidRPr="00B440DC" w:rsidRDefault="009E7A29" w:rsidP="00572A47">
      <w:pPr>
        <w:ind w:firstLine="360"/>
        <w:rPr>
          <w:rFonts w:ascii="Arial" w:hAnsi="Arial" w:cs="Arial"/>
        </w:rPr>
      </w:pPr>
      <w:ins w:id="454" w:author="Fu, Caihong" w:date="2023-01-19T07:46:00Z">
        <w:r w:rsidRPr="00B440DC">
          <w:rPr>
            <w:rFonts w:ascii="Arial" w:hAnsi="Arial" w:cs="Arial"/>
          </w:rPr>
          <w:t xml:space="preserve">In this study, </w:t>
        </w:r>
        <w:r>
          <w:rPr>
            <w:rFonts w:ascii="Arial" w:hAnsi="Arial" w:cs="Arial"/>
          </w:rPr>
          <w:t>w</w:t>
        </w:r>
      </w:ins>
      <w:ins w:id="455" w:author="Fu, Caihong" w:date="2023-01-19T07:43:00Z">
        <w:r w:rsidR="00296426">
          <w:rPr>
            <w:rFonts w:ascii="Arial" w:hAnsi="Arial" w:cs="Arial"/>
          </w:rPr>
          <w:t>e used t</w:t>
        </w:r>
      </w:ins>
      <w:del w:id="456" w:author="Fu, Caihong" w:date="2023-01-19T07:43:00Z">
        <w:r w:rsidR="00884305" w:rsidRPr="00B440DC" w:rsidDel="00296426">
          <w:rPr>
            <w:rFonts w:ascii="Arial" w:hAnsi="Arial" w:cs="Arial"/>
          </w:rPr>
          <w:delText>T</w:delText>
        </w:r>
      </w:del>
      <w:r w:rsidR="00884305" w:rsidRPr="00B440DC">
        <w:rPr>
          <w:rFonts w:ascii="Arial" w:hAnsi="Arial" w:cs="Arial"/>
        </w:rPr>
        <w:t xml:space="preserve">he </w:t>
      </w:r>
      <w:ins w:id="457" w:author="Fu, Caihong" w:date="2023-01-19T07:43:00Z">
        <w:r w:rsidR="00296426">
          <w:rPr>
            <w:rFonts w:ascii="Arial" w:hAnsi="Arial" w:cs="Arial"/>
          </w:rPr>
          <w:t xml:space="preserve">same </w:t>
        </w:r>
      </w:ins>
      <w:r w:rsidR="00884305" w:rsidRPr="00B440DC">
        <w:rPr>
          <w:rFonts w:ascii="Arial" w:hAnsi="Arial" w:cs="Arial"/>
        </w:rPr>
        <w:t>Fraser sockeye salmon spawner and recruit</w:t>
      </w:r>
      <w:r w:rsidR="0062116A">
        <w:rPr>
          <w:rFonts w:ascii="Arial" w:hAnsi="Arial" w:cs="Arial"/>
        </w:rPr>
        <w:t>ment</w:t>
      </w:r>
      <w:r w:rsidR="00884305" w:rsidRPr="00B440DC">
        <w:rPr>
          <w:rFonts w:ascii="Arial" w:hAnsi="Arial" w:cs="Arial"/>
        </w:rPr>
        <w:t xml:space="preserve"> data </w:t>
      </w:r>
      <w:del w:id="458" w:author="Fu, Caihong" w:date="2023-01-19T07:43:00Z">
        <w:r w:rsidR="00884305" w:rsidRPr="00B440DC" w:rsidDel="009E7A29">
          <w:rPr>
            <w:rFonts w:ascii="Arial" w:hAnsi="Arial" w:cs="Arial"/>
          </w:rPr>
          <w:delText>is same as what</w:delText>
        </w:r>
      </w:del>
      <w:ins w:id="459" w:author="Fu, Caihong" w:date="2023-01-19T07:43:00Z">
        <w:r>
          <w:rPr>
            <w:rFonts w:ascii="Arial" w:hAnsi="Arial" w:cs="Arial"/>
          </w:rPr>
          <w:t>tha</w:t>
        </w:r>
      </w:ins>
      <w:ins w:id="460" w:author="Fu, Caihong" w:date="2023-01-19T07:44:00Z">
        <w:r>
          <w:rPr>
            <w:rFonts w:ascii="Arial" w:hAnsi="Arial" w:cs="Arial"/>
          </w:rPr>
          <w:t>t</w:t>
        </w:r>
      </w:ins>
      <w:r w:rsidR="00884305" w:rsidRPr="00B440DC">
        <w:rPr>
          <w:rFonts w:ascii="Arial" w:hAnsi="Arial" w:cs="Arial"/>
        </w:rPr>
        <w:t xml:space="preserve"> </w:t>
      </w:r>
      <w:del w:id="461" w:author="Fu, Caihong" w:date="2023-01-19T07:44:00Z">
        <w:r w:rsidR="00884305" w:rsidRPr="00B440DC" w:rsidDel="009E7A29">
          <w:rPr>
            <w:rFonts w:ascii="Arial" w:hAnsi="Arial" w:cs="Arial"/>
          </w:rPr>
          <w:delText xml:space="preserve">was </w:delText>
        </w:r>
      </w:del>
      <w:ins w:id="462" w:author="Fu, Caihong" w:date="2023-01-19T07:44:00Z">
        <w:r>
          <w:rPr>
            <w:rFonts w:ascii="Arial" w:hAnsi="Arial" w:cs="Arial"/>
          </w:rPr>
          <w:t>were</w:t>
        </w:r>
        <w:r w:rsidRPr="00B440DC">
          <w:rPr>
            <w:rFonts w:ascii="Arial" w:hAnsi="Arial" w:cs="Arial"/>
          </w:rPr>
          <w:t xml:space="preserve"> </w:t>
        </w:r>
      </w:ins>
      <w:r w:rsidR="00884305" w:rsidRPr="00B440DC">
        <w:rPr>
          <w:rFonts w:ascii="Arial" w:hAnsi="Arial" w:cs="Arial"/>
        </w:rPr>
        <w:t xml:space="preserve">approved for </w:t>
      </w:r>
      <w:ins w:id="463" w:author="Fu, Caihong" w:date="2023-01-31T10:41:00Z">
        <w:r w:rsidR="001726FC">
          <w:rPr>
            <w:rFonts w:ascii="Arial" w:hAnsi="Arial" w:cs="Arial"/>
          </w:rPr>
          <w:t xml:space="preserve">the </w:t>
        </w:r>
      </w:ins>
      <w:r w:rsidR="00884305" w:rsidRPr="00B440DC">
        <w:rPr>
          <w:rFonts w:ascii="Arial" w:hAnsi="Arial" w:cs="Arial"/>
        </w:rPr>
        <w:t xml:space="preserve">2022 pre-season forecast (DFO </w:t>
      </w:r>
      <w:r w:rsidR="00884305" w:rsidRPr="00B440DC">
        <w:rPr>
          <w:rFonts w:ascii="Arial" w:hAnsi="Arial" w:cs="Arial"/>
          <w:highlight w:val="yellow"/>
        </w:rPr>
        <w:t>in press</w:t>
      </w:r>
      <w:r w:rsidR="00884305" w:rsidRPr="00B440DC">
        <w:rPr>
          <w:rFonts w:ascii="Arial" w:hAnsi="Arial" w:cs="Arial"/>
        </w:rPr>
        <w:t xml:space="preserve">). The spawner data were collected by </w:t>
      </w:r>
      <w:del w:id="464" w:author="Fu, Caihong" w:date="2023-01-31T10:42:00Z">
        <w:r w:rsidR="00884305" w:rsidRPr="00B440DC" w:rsidDel="001726FC">
          <w:rPr>
            <w:rFonts w:ascii="Arial" w:hAnsi="Arial" w:cs="Arial"/>
          </w:rPr>
          <w:delText>Fisheries and Oceans Canada</w:delText>
        </w:r>
        <w:r w:rsidR="00B616E0" w:rsidDel="001726FC">
          <w:rPr>
            <w:rFonts w:ascii="Arial" w:hAnsi="Arial" w:cs="Arial"/>
          </w:rPr>
          <w:delText xml:space="preserve"> (</w:delText>
        </w:r>
      </w:del>
      <w:r w:rsidR="00B616E0">
        <w:rPr>
          <w:rFonts w:ascii="Arial" w:hAnsi="Arial" w:cs="Arial"/>
        </w:rPr>
        <w:t>DFO</w:t>
      </w:r>
      <w:del w:id="465" w:author="Fu, Caihong" w:date="2023-01-31T10:42:00Z">
        <w:r w:rsidR="00B616E0" w:rsidDel="001726FC">
          <w:rPr>
            <w:rFonts w:ascii="Arial" w:hAnsi="Arial" w:cs="Arial"/>
          </w:rPr>
          <w:delText>)</w:delText>
        </w:r>
        <w:r w:rsidR="00884305" w:rsidRPr="00B440DC" w:rsidDel="001726FC">
          <w:rPr>
            <w:rFonts w:ascii="Arial" w:hAnsi="Arial" w:cs="Arial"/>
          </w:rPr>
          <w:delText xml:space="preserve"> </w:delText>
        </w:r>
      </w:del>
      <w:ins w:id="466" w:author="Fu, Caihong" w:date="2023-01-31T10:42:00Z">
        <w:r w:rsidR="001726FC">
          <w:rPr>
            <w:rFonts w:ascii="Arial" w:hAnsi="Arial" w:cs="Arial"/>
          </w:rPr>
          <w:t xml:space="preserve"> </w:t>
        </w:r>
      </w:ins>
      <w:r w:rsidR="00884305" w:rsidRPr="00B440DC">
        <w:rPr>
          <w:rFonts w:ascii="Arial" w:hAnsi="Arial" w:cs="Arial"/>
        </w:rPr>
        <w:t>since 1938</w:t>
      </w:r>
      <w:ins w:id="467" w:author="Fu, Caihong" w:date="2023-01-27T16:30:00Z">
        <w:r w:rsidR="001F065B">
          <w:rPr>
            <w:rFonts w:ascii="Arial" w:hAnsi="Arial" w:cs="Arial"/>
          </w:rPr>
          <w:t xml:space="preserve"> (Grant et al., 2011)</w:t>
        </w:r>
      </w:ins>
      <w:r w:rsidR="00884305" w:rsidRPr="00B440DC">
        <w:rPr>
          <w:rFonts w:ascii="Arial" w:hAnsi="Arial" w:cs="Arial"/>
        </w:rPr>
        <w:t>, and the recruit</w:t>
      </w:r>
      <w:r w:rsidR="00083F7A">
        <w:rPr>
          <w:rFonts w:ascii="Arial" w:hAnsi="Arial" w:cs="Arial"/>
        </w:rPr>
        <w:t>ment</w:t>
      </w:r>
      <w:r w:rsidR="00884305" w:rsidRPr="00B440DC">
        <w:rPr>
          <w:rFonts w:ascii="Arial" w:hAnsi="Arial" w:cs="Arial"/>
        </w:rPr>
        <w:t xml:space="preserve"> data were collected by Pacific Salmon Commission</w:t>
      </w:r>
      <w:ins w:id="468" w:author="Fu, Caihong" w:date="2023-01-27T16:27:00Z">
        <w:r w:rsidR="00572A47">
          <w:rPr>
            <w:rFonts w:ascii="Arial" w:hAnsi="Arial" w:cs="Arial"/>
          </w:rPr>
          <w:t xml:space="preserve"> </w:t>
        </w:r>
      </w:ins>
      <w:ins w:id="469" w:author="Fu, Caihong" w:date="2023-01-27T16:30:00Z">
        <w:r w:rsidR="001F065B">
          <w:rPr>
            <w:rFonts w:ascii="Arial" w:hAnsi="Arial" w:cs="Arial"/>
          </w:rPr>
          <w:t xml:space="preserve">with </w:t>
        </w:r>
      </w:ins>
      <w:ins w:id="470" w:author="Fu, Caihong" w:date="2023-01-27T16:29:00Z">
        <w:r w:rsidR="00572A47" w:rsidRPr="00572A47">
          <w:rPr>
            <w:rFonts w:ascii="Arial" w:hAnsi="Arial" w:cs="Arial"/>
          </w:rPr>
          <w:t xml:space="preserve">details on </w:t>
        </w:r>
      </w:ins>
      <w:ins w:id="471" w:author="Fu, Caihong" w:date="2023-01-27T16:31:00Z">
        <w:r w:rsidR="001F065B">
          <w:rPr>
            <w:rFonts w:ascii="Arial" w:hAnsi="Arial" w:cs="Arial"/>
          </w:rPr>
          <w:t>data</w:t>
        </w:r>
      </w:ins>
      <w:ins w:id="472" w:author="Fu, Caihong" w:date="2023-01-27T16:29:00Z">
        <w:r w:rsidR="00572A47" w:rsidRPr="00572A47">
          <w:rPr>
            <w:rFonts w:ascii="Arial" w:hAnsi="Arial" w:cs="Arial"/>
          </w:rPr>
          <w:t xml:space="preserve"> quality </w:t>
        </w:r>
      </w:ins>
      <w:ins w:id="473" w:author="Fu, Caihong" w:date="2023-01-27T16:31:00Z">
        <w:r w:rsidR="001F065B">
          <w:rPr>
            <w:rFonts w:ascii="Arial" w:hAnsi="Arial" w:cs="Arial"/>
          </w:rPr>
          <w:t>being available in</w:t>
        </w:r>
      </w:ins>
      <w:ins w:id="474" w:author="Fu, Caihong" w:date="2023-01-27T16:29:00Z">
        <w:r w:rsidR="00572A47" w:rsidRPr="00572A47">
          <w:rPr>
            <w:rFonts w:ascii="Arial" w:hAnsi="Arial" w:cs="Arial"/>
          </w:rPr>
          <w:t xml:space="preserve"> Ogden et al. (2015)</w:t>
        </w:r>
      </w:ins>
      <w:r w:rsidR="00884305" w:rsidRPr="00B440DC">
        <w:rPr>
          <w:rFonts w:ascii="Arial" w:hAnsi="Arial" w:cs="Arial"/>
        </w:rPr>
        <w:t xml:space="preserve">. We compiled data of spawners and recruits for 18 major sockeye salmon stocks within the Fraser watershed (Figure 1). Based </w:t>
      </w:r>
      <w:del w:id="475" w:author="Fu, Caihong" w:date="2023-01-31T10:43:00Z">
        <w:r w:rsidR="00884305" w:rsidRPr="00B440DC" w:rsidDel="001726FC">
          <w:rPr>
            <w:rFonts w:ascii="Arial" w:hAnsi="Arial" w:cs="Arial"/>
          </w:rPr>
          <w:delText>up</w:delText>
        </w:r>
      </w:del>
      <w:r w:rsidR="00884305" w:rsidRPr="00B440DC">
        <w:rPr>
          <w:rFonts w:ascii="Arial" w:hAnsi="Arial" w:cs="Arial"/>
        </w:rPr>
        <w:t xml:space="preserve">on shared </w:t>
      </w:r>
      <w:del w:id="476" w:author="Fu, Caihong" w:date="2023-01-31T10:43:00Z">
        <w:r w:rsidR="00884305" w:rsidRPr="00B440DC" w:rsidDel="001726FC">
          <w:rPr>
            <w:rFonts w:ascii="Arial" w:hAnsi="Arial" w:cs="Arial"/>
          </w:rPr>
          <w:delText xml:space="preserve">return </w:delText>
        </w:r>
      </w:del>
      <w:r w:rsidR="00884305" w:rsidRPr="00B440DC">
        <w:rPr>
          <w:rFonts w:ascii="Arial" w:hAnsi="Arial" w:cs="Arial"/>
        </w:rPr>
        <w:t xml:space="preserve">timing </w:t>
      </w:r>
      <w:ins w:id="477" w:author="Fu, Caihong" w:date="2023-01-31T10:43:00Z">
        <w:r w:rsidR="001726FC">
          <w:rPr>
            <w:rFonts w:ascii="Arial" w:hAnsi="Arial" w:cs="Arial"/>
          </w:rPr>
          <w:t xml:space="preserve">of </w:t>
        </w:r>
        <w:r w:rsidR="001726FC" w:rsidRPr="00B440DC">
          <w:rPr>
            <w:rFonts w:ascii="Arial" w:hAnsi="Arial" w:cs="Arial"/>
          </w:rPr>
          <w:t>return</w:t>
        </w:r>
        <w:r w:rsidR="001726FC">
          <w:rPr>
            <w:rFonts w:ascii="Arial" w:hAnsi="Arial" w:cs="Arial"/>
          </w:rPr>
          <w:t>ing</w:t>
        </w:r>
        <w:r w:rsidR="001726FC" w:rsidRPr="00B440DC">
          <w:rPr>
            <w:rFonts w:ascii="Arial" w:hAnsi="Arial" w:cs="Arial"/>
          </w:rPr>
          <w:t xml:space="preserve"> </w:t>
        </w:r>
      </w:ins>
      <w:r w:rsidR="00884305" w:rsidRPr="00B440DC">
        <w:rPr>
          <w:rFonts w:ascii="Arial" w:hAnsi="Arial" w:cs="Arial"/>
        </w:rPr>
        <w:t xml:space="preserve">to Fraser River, </w:t>
      </w:r>
      <w:ins w:id="478" w:author="Fu, Caihong" w:date="2023-01-27T16:34:00Z">
        <w:r w:rsidR="0098651C">
          <w:rPr>
            <w:rFonts w:ascii="Arial" w:hAnsi="Arial" w:cs="Arial"/>
          </w:rPr>
          <w:t xml:space="preserve">the stocks were aggregated into </w:t>
        </w:r>
      </w:ins>
      <w:del w:id="479" w:author="Fu, Caihong" w:date="2023-01-27T16:34:00Z">
        <w:r w:rsidR="00884305" w:rsidRPr="00B440DC" w:rsidDel="0098651C">
          <w:rPr>
            <w:rFonts w:ascii="Arial" w:hAnsi="Arial" w:cs="Arial"/>
          </w:rPr>
          <w:delText xml:space="preserve">there are </w:delText>
        </w:r>
      </w:del>
      <w:r w:rsidR="00884305" w:rsidRPr="00B440DC">
        <w:rPr>
          <w:rFonts w:ascii="Arial" w:hAnsi="Arial" w:cs="Arial"/>
        </w:rPr>
        <w:t xml:space="preserve">four management </w:t>
      </w:r>
      <w:r w:rsidR="006C0326">
        <w:rPr>
          <w:rFonts w:ascii="Arial" w:hAnsi="Arial" w:cs="Arial"/>
        </w:rPr>
        <w:t>aggregate</w:t>
      </w:r>
      <w:r w:rsidR="00884305" w:rsidRPr="00B440DC">
        <w:rPr>
          <w:rFonts w:ascii="Arial" w:hAnsi="Arial" w:cs="Arial"/>
        </w:rPr>
        <w:t>s</w:t>
      </w:r>
      <w:del w:id="480" w:author="Fu, Caihong" w:date="2023-01-27T16:34:00Z">
        <w:r w:rsidR="00884305" w:rsidRPr="00B440DC" w:rsidDel="0098651C">
          <w:rPr>
            <w:rFonts w:ascii="Arial" w:hAnsi="Arial" w:cs="Arial"/>
          </w:rPr>
          <w:delText xml:space="preserve"> </w:delText>
        </w:r>
      </w:del>
      <w:r w:rsidR="00884305" w:rsidRPr="00B440DC">
        <w:rPr>
          <w:rFonts w:ascii="Arial" w:hAnsi="Arial" w:cs="Arial"/>
        </w:rPr>
        <w:t>: Early Stuart, Early Summer, Summer</w:t>
      </w:r>
      <w:ins w:id="481" w:author="Fu, Caihong" w:date="2023-01-19T07:46:00Z">
        <w:r>
          <w:rPr>
            <w:rFonts w:ascii="Arial" w:hAnsi="Arial" w:cs="Arial"/>
          </w:rPr>
          <w:t>,</w:t>
        </w:r>
      </w:ins>
      <w:r w:rsidR="00884305" w:rsidRPr="00B440DC">
        <w:rPr>
          <w:rFonts w:ascii="Arial" w:hAnsi="Arial" w:cs="Arial"/>
        </w:rPr>
        <w:t xml:space="preserve"> and Late Run. In this study, we focused on ‘lake-type’ sockeye, which typically spend two years in a nursery lake before migrating seaward, and return to their natal rivers at age 4 or 5. </w:t>
      </w:r>
      <w:ins w:id="482" w:author="Fu, Caihong" w:date="2023-01-19T08:00:00Z">
        <w:r w:rsidR="00F05AFA" w:rsidRPr="00B440DC">
          <w:rPr>
            <w:rFonts w:ascii="Arial" w:hAnsi="Arial" w:cs="Arial"/>
          </w:rPr>
          <w:t>Harrison River</w:t>
        </w:r>
        <w:r w:rsidR="00F05AFA" w:rsidRPr="00B440DC">
          <w:rPr>
            <w:rFonts w:ascii="Arial" w:hAnsi="Arial" w:cs="Arial"/>
          </w:rPr>
          <w:t xml:space="preserve"> </w:t>
        </w:r>
        <w:r w:rsidR="00F05AFA" w:rsidRPr="00B440DC">
          <w:rPr>
            <w:rFonts w:ascii="Arial" w:hAnsi="Arial" w:cs="Arial"/>
          </w:rPr>
          <w:t>sockeye</w:t>
        </w:r>
        <w:r w:rsidR="00F05AFA">
          <w:rPr>
            <w:rFonts w:ascii="Arial" w:hAnsi="Arial" w:cs="Arial"/>
          </w:rPr>
          <w:t xml:space="preserve"> stock</w:t>
        </w:r>
      </w:ins>
      <w:ins w:id="483" w:author="Fu, Caihong" w:date="2023-01-19T08:03:00Z">
        <w:r w:rsidR="00F05AFA">
          <w:rPr>
            <w:rFonts w:ascii="Arial" w:hAnsi="Arial" w:cs="Arial"/>
          </w:rPr>
          <w:t>,</w:t>
        </w:r>
      </w:ins>
      <w:ins w:id="484" w:author="Fu, Caihong" w:date="2023-01-19T08:00:00Z">
        <w:r w:rsidR="00F05AFA" w:rsidRPr="00B440DC">
          <w:rPr>
            <w:rFonts w:ascii="Arial" w:hAnsi="Arial" w:cs="Arial"/>
          </w:rPr>
          <w:t xml:space="preserve"> </w:t>
        </w:r>
      </w:ins>
      <w:ins w:id="485" w:author="Fu, Caihong" w:date="2023-01-19T08:03:00Z">
        <w:r w:rsidR="00F05AFA">
          <w:rPr>
            <w:rFonts w:ascii="Arial" w:hAnsi="Arial" w:cs="Arial"/>
          </w:rPr>
          <w:t xml:space="preserve">typically </w:t>
        </w:r>
        <w:r w:rsidR="00F05AFA" w:rsidRPr="00B440DC">
          <w:rPr>
            <w:rFonts w:ascii="Arial" w:hAnsi="Arial" w:cs="Arial"/>
          </w:rPr>
          <w:t>contribut</w:t>
        </w:r>
        <w:r w:rsidR="00F05AFA">
          <w:rPr>
            <w:rFonts w:ascii="Arial" w:hAnsi="Arial" w:cs="Arial"/>
          </w:rPr>
          <w:t>ing</w:t>
        </w:r>
        <w:r w:rsidR="00F05AFA" w:rsidRPr="00B440DC">
          <w:rPr>
            <w:rFonts w:ascii="Arial" w:hAnsi="Arial" w:cs="Arial"/>
          </w:rPr>
          <w:t xml:space="preserve"> a small proportion to the total </w:t>
        </w:r>
        <w:r w:rsidR="00F05AFA">
          <w:rPr>
            <w:rFonts w:ascii="Arial" w:hAnsi="Arial" w:cs="Arial"/>
          </w:rPr>
          <w:t xml:space="preserve">Fraser sockeye </w:t>
        </w:r>
        <w:r w:rsidR="00F05AFA" w:rsidRPr="00B440DC">
          <w:rPr>
            <w:rFonts w:ascii="Arial" w:hAnsi="Arial" w:cs="Arial"/>
          </w:rPr>
          <w:t>return</w:t>
        </w:r>
        <w:r w:rsidR="00F05AFA">
          <w:rPr>
            <w:rFonts w:ascii="Arial" w:hAnsi="Arial" w:cs="Arial"/>
          </w:rPr>
          <w:t>s</w:t>
        </w:r>
        <w:r w:rsidR="00F05AFA" w:rsidRPr="00B440DC">
          <w:rPr>
            <w:rFonts w:ascii="Arial" w:hAnsi="Arial" w:cs="Arial"/>
          </w:rPr>
          <w:t xml:space="preserve"> (</w:t>
        </w:r>
        <w:r w:rsidR="00F05AFA" w:rsidRPr="00561658">
          <w:rPr>
            <w:rFonts w:ascii="Arial" w:hAnsi="Arial" w:cs="Arial"/>
          </w:rPr>
          <w:t xml:space="preserve">average of 3% </w:t>
        </w:r>
      </w:ins>
      <w:ins w:id="486" w:author="Fu, Caihong" w:date="2023-01-27T16:41:00Z">
        <w:r w:rsidR="00561658" w:rsidRPr="00561658">
          <w:rPr>
            <w:rFonts w:ascii="Arial" w:hAnsi="Arial" w:cs="Arial"/>
          </w:rPr>
          <w:t xml:space="preserve">during </w:t>
        </w:r>
      </w:ins>
      <w:ins w:id="487" w:author="Fu, Caihong" w:date="2023-01-19T08:03:00Z">
        <w:r w:rsidR="00F05AFA" w:rsidRPr="00561658">
          <w:rPr>
            <w:rFonts w:ascii="Arial" w:hAnsi="Arial" w:cs="Arial"/>
          </w:rPr>
          <w:t>1948-2022)</w:t>
        </w:r>
        <w:r w:rsidR="00F05AFA" w:rsidRPr="00561658">
          <w:rPr>
            <w:rFonts w:ascii="Arial" w:hAnsi="Arial" w:cs="Arial"/>
          </w:rPr>
          <w:t>,</w:t>
        </w:r>
        <w:r w:rsidR="00F05AFA" w:rsidRPr="00561658">
          <w:rPr>
            <w:rFonts w:ascii="Arial" w:hAnsi="Arial" w:cs="Arial"/>
          </w:rPr>
          <w:t xml:space="preserve"> </w:t>
        </w:r>
      </w:ins>
      <w:del w:id="488" w:author="Fu, Caihong" w:date="2023-01-19T08:00:00Z">
        <w:r w:rsidR="00884305" w:rsidRPr="00B440DC" w:rsidDel="00F05AFA">
          <w:rPr>
            <w:rFonts w:ascii="Arial" w:hAnsi="Arial" w:cs="Arial"/>
          </w:rPr>
          <w:delText xml:space="preserve">The only major stock that </w:delText>
        </w:r>
      </w:del>
      <w:r w:rsidR="00884305" w:rsidRPr="00B440DC">
        <w:rPr>
          <w:rFonts w:ascii="Arial" w:hAnsi="Arial" w:cs="Arial"/>
        </w:rPr>
        <w:t>was excluded from our analysis</w:t>
      </w:r>
      <w:ins w:id="489" w:author="Fu, Caihong" w:date="2023-01-19T08:03:00Z">
        <w:r w:rsidR="00F05AFA">
          <w:rPr>
            <w:rFonts w:ascii="Arial" w:hAnsi="Arial" w:cs="Arial"/>
          </w:rPr>
          <w:t xml:space="preserve"> because of its </w:t>
        </w:r>
      </w:ins>
      <w:del w:id="490" w:author="Fu, Caihong" w:date="2023-01-19T08:01:00Z">
        <w:r w:rsidR="00884305" w:rsidRPr="00B440DC" w:rsidDel="00F05AFA">
          <w:rPr>
            <w:rFonts w:ascii="Arial" w:hAnsi="Arial" w:cs="Arial"/>
          </w:rPr>
          <w:delText xml:space="preserve"> is</w:delText>
        </w:r>
      </w:del>
      <w:del w:id="491" w:author="Fu, Caihong" w:date="2023-01-19T08:00:00Z">
        <w:r w:rsidR="00884305" w:rsidRPr="00B440DC" w:rsidDel="00F05AFA">
          <w:rPr>
            <w:rFonts w:ascii="Arial" w:hAnsi="Arial" w:cs="Arial"/>
          </w:rPr>
          <w:delText xml:space="preserve"> Harrison River</w:delText>
        </w:r>
      </w:del>
      <w:del w:id="492" w:author="Fu, Caihong" w:date="2023-01-19T08:02:00Z">
        <w:r w:rsidR="00884305" w:rsidRPr="00B440DC" w:rsidDel="00F05AFA">
          <w:rPr>
            <w:rFonts w:ascii="Arial" w:hAnsi="Arial" w:cs="Arial"/>
          </w:rPr>
          <w:delText xml:space="preserve">, because it </w:delText>
        </w:r>
      </w:del>
      <w:del w:id="493" w:author="Fu, Caihong" w:date="2023-01-19T08:03:00Z">
        <w:r w:rsidR="00884305" w:rsidRPr="00B440DC" w:rsidDel="00F05AFA">
          <w:rPr>
            <w:rFonts w:ascii="Arial" w:hAnsi="Arial" w:cs="Arial"/>
          </w:rPr>
          <w:delText xml:space="preserve">has a </w:delText>
        </w:r>
      </w:del>
      <w:r w:rsidR="00884305" w:rsidRPr="00B440DC">
        <w:rPr>
          <w:rFonts w:ascii="Arial" w:hAnsi="Arial" w:cs="Arial"/>
        </w:rPr>
        <w:t>different life-history</w:t>
      </w:r>
      <w:del w:id="494" w:author="Fu, Caihong" w:date="2023-01-19T08:02:00Z">
        <w:r w:rsidR="00884305" w:rsidRPr="00B440DC" w:rsidDel="00F05AFA">
          <w:rPr>
            <w:rFonts w:ascii="Arial" w:hAnsi="Arial" w:cs="Arial"/>
          </w:rPr>
          <w:delText xml:space="preserve">; </w:delText>
        </w:r>
      </w:del>
      <w:ins w:id="495" w:author="Fu, Caihong" w:date="2023-01-19T08:02:00Z">
        <w:r w:rsidR="00F05AFA">
          <w:rPr>
            <w:rFonts w:ascii="Arial" w:hAnsi="Arial" w:cs="Arial"/>
          </w:rPr>
          <w:t>,</w:t>
        </w:r>
        <w:r w:rsidR="00F05AFA" w:rsidRPr="00B440DC">
          <w:rPr>
            <w:rFonts w:ascii="Arial" w:hAnsi="Arial" w:cs="Arial"/>
          </w:rPr>
          <w:t xml:space="preserve"> </w:t>
        </w:r>
      </w:ins>
      <w:del w:id="496" w:author="Fu, Caihong" w:date="2023-01-19T08:02:00Z">
        <w:r w:rsidR="00884305" w:rsidRPr="00B440DC" w:rsidDel="00F05AFA">
          <w:rPr>
            <w:rFonts w:ascii="Arial" w:hAnsi="Arial" w:cs="Arial"/>
          </w:rPr>
          <w:delText xml:space="preserve">Harrison </w:delText>
        </w:r>
      </w:del>
      <w:del w:id="497" w:author="Fu, Caihong" w:date="2023-01-19T08:00:00Z">
        <w:r w:rsidR="00884305" w:rsidRPr="00B440DC" w:rsidDel="00F05AFA">
          <w:rPr>
            <w:rFonts w:ascii="Arial" w:hAnsi="Arial" w:cs="Arial"/>
          </w:rPr>
          <w:delText xml:space="preserve">sockeye </w:delText>
        </w:r>
      </w:del>
      <w:r w:rsidR="00884305" w:rsidRPr="00B440DC">
        <w:rPr>
          <w:rFonts w:ascii="Arial" w:hAnsi="Arial" w:cs="Arial"/>
        </w:rPr>
        <w:t>rear</w:t>
      </w:r>
      <w:ins w:id="498" w:author="Fu, Caihong" w:date="2023-01-19T08:02:00Z">
        <w:r w:rsidR="00F05AFA">
          <w:rPr>
            <w:rFonts w:ascii="Arial" w:hAnsi="Arial" w:cs="Arial"/>
          </w:rPr>
          <w:t>ing</w:t>
        </w:r>
      </w:ins>
      <w:r w:rsidR="00884305" w:rsidRPr="00B440DC">
        <w:rPr>
          <w:rFonts w:ascii="Arial" w:hAnsi="Arial" w:cs="Arial"/>
        </w:rPr>
        <w:t xml:space="preserve"> in freshwater for one year prior to moving downstream to the estuary (without lacustrine parr). </w:t>
      </w:r>
      <w:del w:id="499" w:author="Fu, Caihong" w:date="2023-01-19T08:04:00Z">
        <w:r w:rsidR="00884305" w:rsidRPr="00B440DC" w:rsidDel="00F05AFA">
          <w:rPr>
            <w:rFonts w:ascii="Arial" w:hAnsi="Arial" w:cs="Arial"/>
          </w:rPr>
          <w:delText xml:space="preserve">The Harrison stock </w:delText>
        </w:r>
      </w:del>
      <w:del w:id="500" w:author="Fu, Caihong" w:date="2023-01-19T08:03:00Z">
        <w:r w:rsidR="006C0326" w:rsidDel="00F05AFA">
          <w:rPr>
            <w:rFonts w:ascii="Arial" w:hAnsi="Arial" w:cs="Arial"/>
          </w:rPr>
          <w:delText xml:space="preserve">typically </w:delText>
        </w:r>
        <w:r w:rsidR="00884305" w:rsidRPr="00B440DC" w:rsidDel="00F05AFA">
          <w:rPr>
            <w:rFonts w:ascii="Arial" w:hAnsi="Arial" w:cs="Arial"/>
          </w:rPr>
          <w:delText>contribute</w:delText>
        </w:r>
        <w:r w:rsidR="006C0326" w:rsidDel="00F05AFA">
          <w:rPr>
            <w:rFonts w:ascii="Arial" w:hAnsi="Arial" w:cs="Arial"/>
          </w:rPr>
          <w:delText>s</w:delText>
        </w:r>
        <w:r w:rsidR="00884305" w:rsidRPr="00B440DC" w:rsidDel="00F05AFA">
          <w:rPr>
            <w:rFonts w:ascii="Arial" w:hAnsi="Arial" w:cs="Arial"/>
          </w:rPr>
          <w:delText xml:space="preserve"> a small proportion to the total </w:delText>
        </w:r>
        <w:r w:rsidR="006C0326" w:rsidDel="00F05AFA">
          <w:rPr>
            <w:rFonts w:ascii="Arial" w:hAnsi="Arial" w:cs="Arial"/>
          </w:rPr>
          <w:delText xml:space="preserve">Fraser sockeye </w:delText>
        </w:r>
        <w:r w:rsidR="00884305" w:rsidRPr="00B440DC" w:rsidDel="00F05AFA">
          <w:rPr>
            <w:rFonts w:ascii="Arial" w:hAnsi="Arial" w:cs="Arial"/>
          </w:rPr>
          <w:delText>return</w:delText>
        </w:r>
        <w:r w:rsidR="006C0326" w:rsidDel="00F05AFA">
          <w:rPr>
            <w:rFonts w:ascii="Arial" w:hAnsi="Arial" w:cs="Arial"/>
          </w:rPr>
          <w:delText>s</w:delText>
        </w:r>
        <w:r w:rsidR="00884305" w:rsidRPr="00B440DC" w:rsidDel="00F05AFA">
          <w:rPr>
            <w:rFonts w:ascii="Arial" w:hAnsi="Arial" w:cs="Arial"/>
          </w:rPr>
          <w:delText xml:space="preserve"> (</w:delText>
        </w:r>
        <w:r w:rsidR="00884305" w:rsidRPr="0098651C" w:rsidDel="00F05AFA">
          <w:rPr>
            <w:rFonts w:ascii="Arial" w:hAnsi="Arial" w:cs="Arial"/>
            <w:rPrChange w:id="501" w:author="Fu, Caihong" w:date="2023-01-27T16:35:00Z">
              <w:rPr>
                <w:rFonts w:ascii="Arial" w:hAnsi="Arial" w:cs="Arial"/>
                <w:highlight w:val="yellow"/>
              </w:rPr>
            </w:rPrChange>
          </w:rPr>
          <w:delText>average of 3% 1948-2022)</w:delText>
        </w:r>
        <w:r w:rsidR="006C0326" w:rsidRPr="0098651C" w:rsidDel="00F05AFA">
          <w:rPr>
            <w:rFonts w:ascii="Arial" w:hAnsi="Arial" w:cs="Arial"/>
            <w:rPrChange w:id="502" w:author="Fu, Caihong" w:date="2023-01-27T16:35:00Z">
              <w:rPr>
                <w:rFonts w:ascii="Arial" w:hAnsi="Arial" w:cs="Arial"/>
                <w:highlight w:val="yellow"/>
              </w:rPr>
            </w:rPrChange>
          </w:rPr>
          <w:delText>.</w:delText>
        </w:r>
        <w:r w:rsidR="00884305" w:rsidRPr="0098651C" w:rsidDel="00F05AFA">
          <w:rPr>
            <w:rFonts w:ascii="Arial" w:hAnsi="Arial" w:cs="Arial"/>
            <w:rPrChange w:id="503" w:author="Fu, Caihong" w:date="2023-01-27T16:35:00Z">
              <w:rPr>
                <w:rFonts w:ascii="Arial" w:hAnsi="Arial" w:cs="Arial"/>
                <w:highlight w:val="yellow"/>
              </w:rPr>
            </w:rPrChange>
          </w:rPr>
          <w:delText xml:space="preserve"> </w:delText>
        </w:r>
      </w:del>
      <w:del w:id="504" w:author="Fu, Caihong" w:date="2023-01-27T16:42:00Z">
        <w:r w:rsidR="00884305" w:rsidRPr="0098651C" w:rsidDel="00561658">
          <w:rPr>
            <w:rFonts w:ascii="Arial" w:hAnsi="Arial" w:cs="Arial"/>
            <w:rPrChange w:id="505" w:author="Fu, Caihong" w:date="2023-01-27T16:35:00Z">
              <w:rPr>
                <w:rFonts w:ascii="Arial" w:hAnsi="Arial" w:cs="Arial"/>
                <w:highlight w:val="yellow"/>
              </w:rPr>
            </w:rPrChange>
          </w:rPr>
          <w:delText xml:space="preserve">Spawning </w:delText>
        </w:r>
      </w:del>
      <w:ins w:id="506" w:author="Fu, Caihong" w:date="2023-01-27T16:42:00Z">
        <w:r w:rsidR="00561658" w:rsidRPr="0098651C">
          <w:rPr>
            <w:rFonts w:ascii="Arial" w:hAnsi="Arial" w:cs="Arial"/>
            <w:rPrChange w:id="507" w:author="Fu, Caihong" w:date="2023-01-27T16:35:00Z">
              <w:rPr>
                <w:rFonts w:ascii="Arial" w:hAnsi="Arial" w:cs="Arial"/>
                <w:highlight w:val="yellow"/>
              </w:rPr>
            </w:rPrChange>
          </w:rPr>
          <w:t>Spawn</w:t>
        </w:r>
        <w:r w:rsidR="00561658">
          <w:rPr>
            <w:rFonts w:ascii="Arial" w:hAnsi="Arial" w:cs="Arial"/>
          </w:rPr>
          <w:t>er</w:t>
        </w:r>
      </w:ins>
      <w:ins w:id="508" w:author="Fu, Caihong" w:date="2023-01-31T10:47:00Z">
        <w:r w:rsidR="000728E3">
          <w:rPr>
            <w:rFonts w:ascii="Arial" w:hAnsi="Arial" w:cs="Arial"/>
          </w:rPr>
          <w:t>s</w:t>
        </w:r>
      </w:ins>
      <w:ins w:id="509" w:author="Fu, Caihong" w:date="2023-01-27T16:42:00Z">
        <w:r w:rsidR="00561658" w:rsidRPr="00BA45D7">
          <w:rPr>
            <w:rFonts w:ascii="Arial" w:hAnsi="Arial" w:cs="Arial"/>
          </w:rPr>
          <w:t xml:space="preserve"> </w:t>
        </w:r>
      </w:ins>
      <w:del w:id="510" w:author="Fu, Caihong" w:date="2023-01-31T10:47:00Z">
        <w:r w:rsidR="00884305" w:rsidRPr="00BA45D7" w:rsidDel="000728E3">
          <w:rPr>
            <w:rFonts w:ascii="Arial" w:hAnsi="Arial" w:cs="Arial"/>
          </w:rPr>
          <w:delText xml:space="preserve">data </w:delText>
        </w:r>
      </w:del>
      <w:del w:id="511" w:author="Fu, Caihong" w:date="2023-01-27T16:42:00Z">
        <w:r w:rsidR="00884305" w:rsidRPr="00BA45D7" w:rsidDel="00561658">
          <w:rPr>
            <w:rFonts w:ascii="Arial" w:hAnsi="Arial" w:cs="Arial"/>
          </w:rPr>
          <w:delText xml:space="preserve">(S) </w:delText>
        </w:r>
      </w:del>
      <w:del w:id="512" w:author="Fu, Caihong" w:date="2023-01-27T16:43:00Z">
        <w:r w:rsidR="00884305" w:rsidRPr="00BA45D7" w:rsidDel="00561658">
          <w:rPr>
            <w:rFonts w:ascii="Arial" w:hAnsi="Arial" w:cs="Arial"/>
          </w:rPr>
          <w:delText xml:space="preserve">was </w:delText>
        </w:r>
      </w:del>
      <w:ins w:id="513" w:author="Fu, Caihong" w:date="2023-01-27T16:43:00Z">
        <w:r w:rsidR="00561658">
          <w:rPr>
            <w:rFonts w:ascii="Arial" w:hAnsi="Arial" w:cs="Arial"/>
          </w:rPr>
          <w:t>were</w:t>
        </w:r>
        <w:r w:rsidR="00561658" w:rsidRPr="00BA45D7">
          <w:rPr>
            <w:rFonts w:ascii="Arial" w:hAnsi="Arial" w:cs="Arial"/>
          </w:rPr>
          <w:t xml:space="preserve"> </w:t>
        </w:r>
      </w:ins>
      <w:r w:rsidR="00884305" w:rsidRPr="00BA45D7">
        <w:rPr>
          <w:rFonts w:ascii="Arial" w:hAnsi="Arial" w:cs="Arial"/>
        </w:rPr>
        <w:t>limited to female</w:t>
      </w:r>
      <w:ins w:id="514" w:author="Fu, Caihong" w:date="2023-01-31T10:47:00Z">
        <w:r w:rsidR="000728E3">
          <w:rPr>
            <w:rFonts w:ascii="Arial" w:hAnsi="Arial" w:cs="Arial"/>
          </w:rPr>
          <w:t>s</w:t>
        </w:r>
      </w:ins>
      <w:r w:rsidR="00884305" w:rsidRPr="00BA45D7">
        <w:rPr>
          <w:rFonts w:ascii="Arial" w:hAnsi="Arial" w:cs="Arial"/>
        </w:rPr>
        <w:t xml:space="preserve"> </w:t>
      </w:r>
      <w:ins w:id="515" w:author="Fu, Caihong" w:date="2023-01-27T16:44:00Z">
        <w:r w:rsidR="00561658">
          <w:rPr>
            <w:rFonts w:ascii="Arial" w:hAnsi="Arial" w:cs="Arial"/>
          </w:rPr>
          <w:t>(</w:t>
        </w:r>
      </w:ins>
      <w:ins w:id="516" w:author="Fu, Caihong" w:date="2023-01-27T16:45:00Z">
        <w:r w:rsidR="00561658">
          <w:rPr>
            <w:rFonts w:ascii="Arial" w:hAnsi="Arial" w:cs="Arial"/>
          </w:rPr>
          <w:t xml:space="preserve">also called effective female spawner) extending </w:t>
        </w:r>
      </w:ins>
      <w:del w:id="517" w:author="Fu, Caihong" w:date="2023-01-27T16:44:00Z">
        <w:r w:rsidR="00884305" w:rsidRPr="0098651C" w:rsidDel="00561658">
          <w:rPr>
            <w:rFonts w:ascii="Arial" w:hAnsi="Arial" w:cs="Arial"/>
            <w:rPrChange w:id="518" w:author="Fu, Caihong" w:date="2023-01-27T16:35:00Z">
              <w:rPr>
                <w:rFonts w:ascii="Arial" w:hAnsi="Arial" w:cs="Arial"/>
                <w:highlight w:val="yellow"/>
              </w:rPr>
            </w:rPrChange>
          </w:rPr>
          <w:delText xml:space="preserve">with data </w:delText>
        </w:r>
      </w:del>
      <w:del w:id="519" w:author="Fu, Caihong" w:date="2023-01-19T08:07:00Z">
        <w:r w:rsidR="00884305" w:rsidRPr="0098651C" w:rsidDel="0026559E">
          <w:rPr>
            <w:rFonts w:ascii="Arial" w:hAnsi="Arial" w:cs="Arial"/>
            <w:rPrChange w:id="520" w:author="Fu, Caihong" w:date="2023-01-27T16:35:00Z">
              <w:rPr>
                <w:rFonts w:ascii="Arial" w:hAnsi="Arial" w:cs="Arial"/>
                <w:highlight w:val="yellow"/>
              </w:rPr>
            </w:rPrChange>
          </w:rPr>
          <w:delText xml:space="preserve">used </w:delText>
        </w:r>
      </w:del>
      <w:r w:rsidR="00884305" w:rsidRPr="0098651C">
        <w:rPr>
          <w:rFonts w:ascii="Arial" w:hAnsi="Arial" w:cs="Arial"/>
          <w:rPrChange w:id="521" w:author="Fu, Caihong" w:date="2023-01-27T16:35:00Z">
            <w:rPr>
              <w:rFonts w:ascii="Arial" w:hAnsi="Arial" w:cs="Arial"/>
              <w:highlight w:val="yellow"/>
            </w:rPr>
          </w:rPrChange>
        </w:rPr>
        <w:t xml:space="preserve">up to the 2018 brood year for all stocks. Recruits </w:t>
      </w:r>
      <w:del w:id="522" w:author="Fu, Caihong" w:date="2023-01-27T16:45:00Z">
        <w:r w:rsidR="00884305" w:rsidRPr="0098651C" w:rsidDel="00561658">
          <w:rPr>
            <w:rFonts w:ascii="Arial" w:hAnsi="Arial" w:cs="Arial"/>
            <w:rPrChange w:id="523" w:author="Fu, Caihong" w:date="2023-01-27T16:35:00Z">
              <w:rPr>
                <w:rFonts w:ascii="Arial" w:hAnsi="Arial" w:cs="Arial"/>
                <w:highlight w:val="yellow"/>
              </w:rPr>
            </w:rPrChange>
          </w:rPr>
          <w:delText xml:space="preserve">(R) </w:delText>
        </w:r>
      </w:del>
      <w:r w:rsidR="00884305" w:rsidRPr="0098651C">
        <w:rPr>
          <w:rFonts w:ascii="Arial" w:hAnsi="Arial" w:cs="Arial"/>
          <w:rPrChange w:id="524" w:author="Fu, Caihong" w:date="2023-01-27T16:35:00Z">
            <w:rPr>
              <w:rFonts w:ascii="Arial" w:hAnsi="Arial" w:cs="Arial"/>
              <w:highlight w:val="yellow"/>
            </w:rPr>
          </w:rPrChange>
        </w:rPr>
        <w:t>included both sexes with the most recent recruitment data (</w:t>
      </w:r>
      <w:del w:id="525" w:author="Fu, Caihong" w:date="2023-01-27T16:46:00Z">
        <w:r w:rsidR="00884305" w:rsidRPr="0098651C" w:rsidDel="00561658">
          <w:rPr>
            <w:rFonts w:ascii="Arial" w:hAnsi="Arial" w:cs="Arial"/>
            <w:rPrChange w:id="526" w:author="Fu, Caihong" w:date="2023-01-27T16:35:00Z">
              <w:rPr>
                <w:rFonts w:ascii="Arial" w:hAnsi="Arial" w:cs="Arial"/>
                <w:highlight w:val="yellow"/>
              </w:rPr>
            </w:rPrChange>
          </w:rPr>
          <w:delText>four</w:delText>
        </w:r>
      </w:del>
      <w:ins w:id="527" w:author="Fu, Caihong" w:date="2023-01-27T16:46:00Z">
        <w:r w:rsidR="00561658">
          <w:rPr>
            <w:rFonts w:ascii="Arial" w:hAnsi="Arial" w:cs="Arial"/>
          </w:rPr>
          <w:t>4</w:t>
        </w:r>
      </w:ins>
      <w:r w:rsidR="00884305" w:rsidRPr="00BA45D7">
        <w:rPr>
          <w:rFonts w:ascii="Arial" w:hAnsi="Arial" w:cs="Arial"/>
        </w:rPr>
        <w:t xml:space="preserve">- and </w:t>
      </w:r>
      <w:del w:id="528" w:author="Fu, Caihong" w:date="2023-01-27T16:46:00Z">
        <w:r w:rsidR="00884305" w:rsidRPr="00BA45D7" w:rsidDel="00561658">
          <w:rPr>
            <w:rFonts w:ascii="Arial" w:hAnsi="Arial" w:cs="Arial"/>
          </w:rPr>
          <w:delText>five</w:delText>
        </w:r>
      </w:del>
      <w:ins w:id="529" w:author="Fu, Caihong" w:date="2023-01-27T16:46:00Z">
        <w:r w:rsidR="00561658">
          <w:rPr>
            <w:rFonts w:ascii="Arial" w:hAnsi="Arial" w:cs="Arial"/>
          </w:rPr>
          <w:t>5</w:t>
        </w:r>
      </w:ins>
      <w:r w:rsidR="00884305" w:rsidRPr="00BA45D7">
        <w:rPr>
          <w:rFonts w:ascii="Arial" w:hAnsi="Arial" w:cs="Arial"/>
        </w:rPr>
        <w:t xml:space="preserve">-year-old) available up to </w:t>
      </w:r>
      <w:ins w:id="530" w:author="Fu, Caihong" w:date="2023-01-31T10:48:00Z">
        <w:r w:rsidR="000728E3">
          <w:rPr>
            <w:rFonts w:ascii="Arial" w:hAnsi="Arial" w:cs="Arial"/>
          </w:rPr>
          <w:t xml:space="preserve">the </w:t>
        </w:r>
      </w:ins>
      <w:r w:rsidR="00884305" w:rsidRPr="00BA45D7">
        <w:rPr>
          <w:rFonts w:ascii="Arial" w:hAnsi="Arial" w:cs="Arial"/>
        </w:rPr>
        <w:t>2017 brood year</w:t>
      </w:r>
      <w:r w:rsidR="006C0326">
        <w:rPr>
          <w:rFonts w:ascii="Arial" w:hAnsi="Arial" w:cs="Arial"/>
        </w:rPr>
        <w:t xml:space="preserve"> (</w:t>
      </w:r>
      <w:del w:id="531" w:author="Fu, Caihong" w:date="2023-01-31T10:49:00Z">
        <w:r w:rsidR="006C0326" w:rsidDel="000728E3">
          <w:rPr>
            <w:rFonts w:ascii="Arial" w:hAnsi="Arial" w:cs="Arial"/>
          </w:rPr>
          <w:delText xml:space="preserve">2021 </w:delText>
        </w:r>
      </w:del>
      <w:ins w:id="532" w:author="Fu, Caihong" w:date="2023-01-31T10:49:00Z">
        <w:r w:rsidR="000728E3">
          <w:rPr>
            <w:rFonts w:ascii="Arial" w:hAnsi="Arial" w:cs="Arial"/>
          </w:rPr>
          <w:t xml:space="preserve">the </w:t>
        </w:r>
      </w:ins>
      <w:r w:rsidR="006C0326">
        <w:rPr>
          <w:rFonts w:ascii="Arial" w:hAnsi="Arial" w:cs="Arial"/>
        </w:rPr>
        <w:t>actual return year</w:t>
      </w:r>
      <w:ins w:id="533" w:author="Fu, Caihong" w:date="2023-01-31T10:49:00Z">
        <w:r w:rsidR="000728E3">
          <w:rPr>
            <w:rFonts w:ascii="Arial" w:hAnsi="Arial" w:cs="Arial"/>
          </w:rPr>
          <w:t xml:space="preserve"> of </w:t>
        </w:r>
        <w:r w:rsidR="000728E3">
          <w:rPr>
            <w:rFonts w:ascii="Arial" w:hAnsi="Arial" w:cs="Arial"/>
          </w:rPr>
          <w:t>2021</w:t>
        </w:r>
      </w:ins>
      <w:r w:rsidR="006C0326">
        <w:rPr>
          <w:rFonts w:ascii="Arial" w:hAnsi="Arial" w:cs="Arial"/>
        </w:rPr>
        <w:t>)</w:t>
      </w:r>
      <w:r w:rsidR="00884305" w:rsidRPr="00B440DC">
        <w:rPr>
          <w:rFonts w:ascii="Arial" w:hAnsi="Arial" w:cs="Arial"/>
        </w:rPr>
        <w:t xml:space="preserve">. For Cultus, juvenile abundance was used instead of spawner for building the stock-recruit relationship, because escapement data </w:t>
      </w:r>
      <w:del w:id="534" w:author="Fu, Caihong" w:date="2023-01-27T16:47:00Z">
        <w:r w:rsidR="00884305" w:rsidRPr="00B440DC" w:rsidDel="00561658">
          <w:rPr>
            <w:rFonts w:ascii="Arial" w:hAnsi="Arial" w:cs="Arial"/>
          </w:rPr>
          <w:delText xml:space="preserve">are </w:delText>
        </w:r>
      </w:del>
      <w:ins w:id="535" w:author="Fu, Caihong" w:date="2023-01-27T16:47:00Z">
        <w:r w:rsidR="00561658">
          <w:rPr>
            <w:rFonts w:ascii="Arial" w:hAnsi="Arial" w:cs="Arial"/>
          </w:rPr>
          <w:t>were</w:t>
        </w:r>
        <w:r w:rsidR="00561658" w:rsidRPr="00B440DC">
          <w:rPr>
            <w:rFonts w:ascii="Arial" w:hAnsi="Arial" w:cs="Arial"/>
          </w:rPr>
          <w:t xml:space="preserve"> </w:t>
        </w:r>
      </w:ins>
      <w:r w:rsidR="00884305" w:rsidRPr="00B440DC">
        <w:rPr>
          <w:rFonts w:ascii="Arial" w:hAnsi="Arial" w:cs="Arial"/>
        </w:rPr>
        <w:t xml:space="preserve">in poor quality and </w:t>
      </w:r>
      <w:del w:id="536" w:author="Fu, Caihong" w:date="2023-01-27T16:47:00Z">
        <w:r w:rsidR="00884305" w:rsidRPr="00B440DC" w:rsidDel="00561658">
          <w:rPr>
            <w:rFonts w:ascii="Arial" w:hAnsi="Arial" w:cs="Arial"/>
          </w:rPr>
          <w:delText xml:space="preserve">has </w:delText>
        </w:r>
      </w:del>
      <w:ins w:id="537" w:author="Fu, Caihong" w:date="2023-01-27T16:47:00Z">
        <w:r w:rsidR="00561658" w:rsidRPr="00B440DC">
          <w:rPr>
            <w:rFonts w:ascii="Arial" w:hAnsi="Arial" w:cs="Arial"/>
          </w:rPr>
          <w:t>ha</w:t>
        </w:r>
        <w:r w:rsidR="00561658">
          <w:rPr>
            <w:rFonts w:ascii="Arial" w:hAnsi="Arial" w:cs="Arial"/>
          </w:rPr>
          <w:t>d</w:t>
        </w:r>
        <w:r w:rsidR="00561658" w:rsidRPr="00B440DC">
          <w:rPr>
            <w:rFonts w:ascii="Arial" w:hAnsi="Arial" w:cs="Arial"/>
          </w:rPr>
          <w:t xml:space="preserve"> </w:t>
        </w:r>
      </w:ins>
      <w:r w:rsidR="00884305" w:rsidRPr="00B440DC">
        <w:rPr>
          <w:rFonts w:ascii="Arial" w:hAnsi="Arial" w:cs="Arial"/>
        </w:rPr>
        <w:t>been heavily affected by the hatchery broodstock</w:t>
      </w:r>
      <w:r w:rsidR="006C0326">
        <w:rPr>
          <w:rFonts w:ascii="Arial" w:hAnsi="Arial" w:cs="Arial"/>
        </w:rPr>
        <w:t xml:space="preserve"> program</w:t>
      </w:r>
      <w:r w:rsidR="00884305" w:rsidRPr="00B440DC">
        <w:rPr>
          <w:rFonts w:ascii="Arial" w:hAnsi="Arial" w:cs="Arial"/>
        </w:rPr>
        <w:t xml:space="preserve">. The overall </w:t>
      </w:r>
      <w:del w:id="538" w:author="Fu, Caihong" w:date="2023-01-19T08:14:00Z">
        <w:r w:rsidR="00884305" w:rsidRPr="00B440DC" w:rsidDel="004D2A81">
          <w:rPr>
            <w:rFonts w:ascii="Arial" w:hAnsi="Arial" w:cs="Arial"/>
          </w:rPr>
          <w:delText xml:space="preserve">proportion </w:delText>
        </w:r>
      </w:del>
      <w:ins w:id="539" w:author="Fu, Caihong" w:date="2023-01-19T08:14:00Z">
        <w:r w:rsidR="004D2A81">
          <w:rPr>
            <w:rFonts w:ascii="Arial" w:hAnsi="Arial" w:cs="Arial"/>
          </w:rPr>
          <w:t>age composition</w:t>
        </w:r>
        <w:r w:rsidR="004D2A81" w:rsidRPr="00B440DC">
          <w:rPr>
            <w:rFonts w:ascii="Arial" w:hAnsi="Arial" w:cs="Arial"/>
          </w:rPr>
          <w:t xml:space="preserve"> </w:t>
        </w:r>
      </w:ins>
      <w:r w:rsidR="00884305" w:rsidRPr="00B440DC">
        <w:rPr>
          <w:rFonts w:ascii="Arial" w:hAnsi="Arial" w:cs="Arial"/>
        </w:rPr>
        <w:t xml:space="preserve">of Fraser sockeye </w:t>
      </w:r>
      <w:del w:id="540" w:author="Fu, Caihong" w:date="2023-01-27T16:47:00Z">
        <w:r w:rsidR="00884305" w:rsidRPr="00B440DC" w:rsidDel="00561658">
          <w:rPr>
            <w:rFonts w:ascii="Arial" w:hAnsi="Arial" w:cs="Arial"/>
          </w:rPr>
          <w:delText xml:space="preserve">is </w:delText>
        </w:r>
      </w:del>
      <w:ins w:id="541" w:author="Fu, Caihong" w:date="2023-01-27T16:47:00Z">
        <w:r w:rsidR="00561658">
          <w:rPr>
            <w:rFonts w:ascii="Arial" w:hAnsi="Arial" w:cs="Arial"/>
          </w:rPr>
          <w:t>was</w:t>
        </w:r>
        <w:r w:rsidR="00561658" w:rsidRPr="00B440DC">
          <w:rPr>
            <w:rFonts w:ascii="Arial" w:hAnsi="Arial" w:cs="Arial"/>
          </w:rPr>
          <w:t xml:space="preserve"> </w:t>
        </w:r>
      </w:ins>
      <w:r w:rsidR="00884305" w:rsidRPr="00B440DC">
        <w:rPr>
          <w:rFonts w:ascii="Arial" w:hAnsi="Arial" w:cs="Arial"/>
        </w:rPr>
        <w:t xml:space="preserve">typically dominated by </w:t>
      </w:r>
      <w:ins w:id="542" w:author="Fu, Caihong" w:date="2023-01-19T08:13:00Z">
        <w:r w:rsidR="0026559E">
          <w:rPr>
            <w:rFonts w:ascii="Arial" w:hAnsi="Arial" w:cs="Arial"/>
          </w:rPr>
          <w:t xml:space="preserve">age </w:t>
        </w:r>
      </w:ins>
      <w:r w:rsidR="006C0326">
        <w:rPr>
          <w:rFonts w:ascii="Arial" w:hAnsi="Arial" w:cs="Arial"/>
        </w:rPr>
        <w:t>4</w:t>
      </w:r>
      <w:del w:id="543" w:author="Fu, Caihong" w:date="2023-01-19T08:13:00Z">
        <w:r w:rsidR="006C0326" w:rsidDel="0026559E">
          <w:rPr>
            <w:rFonts w:ascii="Arial" w:hAnsi="Arial" w:cs="Arial"/>
          </w:rPr>
          <w:delText xml:space="preserve">-year-old </w:delText>
        </w:r>
        <w:r w:rsidR="00884305" w:rsidRPr="00B440DC" w:rsidDel="0026559E">
          <w:rPr>
            <w:rFonts w:ascii="Arial" w:hAnsi="Arial" w:cs="Arial"/>
          </w:rPr>
          <w:delText>age</w:delText>
        </w:r>
      </w:del>
      <w:del w:id="544" w:author="Fu, Caihong" w:date="2023-01-27T16:49:00Z">
        <w:r w:rsidR="006C0326" w:rsidDel="00561658">
          <w:rPr>
            <w:rFonts w:ascii="Arial" w:hAnsi="Arial" w:cs="Arial"/>
          </w:rPr>
          <w:delText xml:space="preserve"> </w:delText>
        </w:r>
        <w:r w:rsidR="00884305" w:rsidRPr="00B440DC" w:rsidDel="00561658">
          <w:rPr>
            <w:rFonts w:ascii="Arial" w:hAnsi="Arial" w:cs="Arial"/>
          </w:rPr>
          <w:delText xml:space="preserve">class, accounting for over 96% of returns in </w:delText>
        </w:r>
        <w:commentRangeStart w:id="545"/>
        <w:r w:rsidR="00884305" w:rsidRPr="00B440DC" w:rsidDel="00561658">
          <w:rPr>
            <w:rFonts w:ascii="Arial" w:hAnsi="Arial" w:cs="Arial"/>
          </w:rPr>
          <w:delText>brood year 2022</w:delText>
        </w:r>
        <w:commentRangeEnd w:id="545"/>
        <w:r w:rsidR="006C0326" w:rsidDel="00561658">
          <w:rPr>
            <w:rStyle w:val="CommentReference"/>
          </w:rPr>
          <w:commentReference w:id="545"/>
        </w:r>
        <w:r w:rsidR="00884305" w:rsidRPr="00B440DC" w:rsidDel="00561658">
          <w:rPr>
            <w:rFonts w:ascii="Arial" w:hAnsi="Arial" w:cs="Arial"/>
          </w:rPr>
          <w:delText xml:space="preserve">, </w:delText>
        </w:r>
      </w:del>
      <w:del w:id="546" w:author="Fu, Caihong" w:date="2023-01-19T08:10:00Z">
        <w:r w:rsidR="00884305" w:rsidRPr="00B440DC" w:rsidDel="0026559E">
          <w:rPr>
            <w:rFonts w:ascii="Arial" w:hAnsi="Arial" w:cs="Arial"/>
          </w:rPr>
          <w:delText xml:space="preserve">for example. The </w:delText>
        </w:r>
      </w:del>
      <w:del w:id="547" w:author="Fu, Caihong" w:date="2023-01-27T16:49:00Z">
        <w:r w:rsidR="00884305" w:rsidRPr="00B440DC" w:rsidDel="00561658">
          <w:rPr>
            <w:rFonts w:ascii="Arial" w:hAnsi="Arial" w:cs="Arial"/>
          </w:rPr>
          <w:delText xml:space="preserve">Pitt and Birkenhead stocks </w:delText>
        </w:r>
      </w:del>
      <w:del w:id="548" w:author="Fu, Caihong" w:date="2023-01-19T08:11:00Z">
        <w:r w:rsidR="00884305" w:rsidRPr="00B440DC" w:rsidDel="0026559E">
          <w:rPr>
            <w:rFonts w:ascii="Arial" w:hAnsi="Arial" w:cs="Arial"/>
          </w:rPr>
          <w:delText xml:space="preserve">were exceptions, </w:delText>
        </w:r>
      </w:del>
      <w:del w:id="549" w:author="Fu, Caihong" w:date="2023-01-27T16:49:00Z">
        <w:r w:rsidR="00884305" w:rsidRPr="00B440DC" w:rsidDel="00561658">
          <w:rPr>
            <w:rFonts w:ascii="Arial" w:hAnsi="Arial" w:cs="Arial"/>
          </w:rPr>
          <w:delText xml:space="preserve">comprised </w:delText>
        </w:r>
      </w:del>
      <w:del w:id="550" w:author="Fu, Caihong" w:date="2023-01-19T08:12:00Z">
        <w:r w:rsidR="00884305" w:rsidRPr="00B440DC" w:rsidDel="0026559E">
          <w:rPr>
            <w:rFonts w:ascii="Arial" w:hAnsi="Arial" w:cs="Arial"/>
          </w:rPr>
          <w:delText>of &gt;50% of</w:delText>
        </w:r>
      </w:del>
      <w:del w:id="551" w:author="Fu, Caihong" w:date="2023-01-27T16:49:00Z">
        <w:r w:rsidR="00884305" w:rsidRPr="00B440DC" w:rsidDel="00561658">
          <w:rPr>
            <w:rFonts w:ascii="Arial" w:hAnsi="Arial" w:cs="Arial"/>
          </w:rPr>
          <w:delText xml:space="preserve"> age 5 class (</w:delText>
        </w:r>
      </w:del>
      <w:del w:id="552" w:author="Fu, Caihong" w:date="2023-01-19T08:13:00Z">
        <w:r w:rsidR="00884305" w:rsidRPr="00B440DC" w:rsidDel="0026559E">
          <w:rPr>
            <w:rFonts w:ascii="Arial" w:hAnsi="Arial" w:cs="Arial"/>
          </w:rPr>
          <w:delText xml:space="preserve">Pitt age 5 is </w:delText>
        </w:r>
      </w:del>
      <w:del w:id="553" w:author="Fu, Caihong" w:date="2023-01-27T16:49:00Z">
        <w:r w:rsidR="00884305" w:rsidRPr="00B440DC" w:rsidDel="00561658">
          <w:rPr>
            <w:rFonts w:ascii="Arial" w:hAnsi="Arial" w:cs="Arial"/>
          </w:rPr>
          <w:delText xml:space="preserve">80% and </w:delText>
        </w:r>
      </w:del>
      <w:del w:id="554" w:author="Fu, Caihong" w:date="2023-01-19T08:13:00Z">
        <w:r w:rsidR="00884305" w:rsidRPr="00B440DC" w:rsidDel="0026559E">
          <w:rPr>
            <w:rFonts w:ascii="Arial" w:hAnsi="Arial" w:cs="Arial"/>
          </w:rPr>
          <w:delText>Birkenhead is 57%</w:delText>
        </w:r>
      </w:del>
      <w:del w:id="555" w:author="Fu, Caihong" w:date="2023-01-27T16:49:00Z">
        <w:r w:rsidR="006C0326" w:rsidDel="00561658">
          <w:rPr>
            <w:rFonts w:ascii="Arial" w:hAnsi="Arial" w:cs="Arial"/>
          </w:rPr>
          <w:delText xml:space="preserve"> </w:delText>
        </w:r>
        <w:commentRangeStart w:id="556"/>
        <w:r w:rsidR="006C0326" w:rsidDel="00561658">
          <w:rPr>
            <w:rFonts w:ascii="Arial" w:hAnsi="Arial" w:cs="Arial"/>
          </w:rPr>
          <w:delText>in 2022</w:delText>
        </w:r>
        <w:commentRangeEnd w:id="556"/>
        <w:r w:rsidR="006C0326" w:rsidDel="00561658">
          <w:rPr>
            <w:rStyle w:val="CommentReference"/>
          </w:rPr>
          <w:commentReference w:id="556"/>
        </w:r>
        <w:r w:rsidR="00884305" w:rsidRPr="00B440DC" w:rsidDel="00561658">
          <w:rPr>
            <w:rFonts w:ascii="Arial" w:hAnsi="Arial" w:cs="Arial"/>
          </w:rPr>
          <w:delText>)</w:delText>
        </w:r>
      </w:del>
      <w:r w:rsidR="00884305" w:rsidRPr="00B440DC">
        <w:rPr>
          <w:rFonts w:ascii="Arial" w:hAnsi="Arial" w:cs="Arial"/>
        </w:rPr>
        <w:t xml:space="preserve">. </w:t>
      </w:r>
      <w:del w:id="557" w:author="Fu, Caihong" w:date="2023-01-31T10:52:00Z">
        <w:r w:rsidR="00884305" w:rsidRPr="00B440DC" w:rsidDel="000728E3">
          <w:rPr>
            <w:rFonts w:ascii="Arial" w:hAnsi="Arial" w:cs="Arial"/>
          </w:rPr>
          <w:delText>Our analysis</w:delText>
        </w:r>
      </w:del>
      <w:ins w:id="558" w:author="Fu, Caihong" w:date="2023-01-31T10:52:00Z">
        <w:r w:rsidR="000728E3">
          <w:rPr>
            <w:rFonts w:ascii="Arial" w:hAnsi="Arial" w:cs="Arial"/>
          </w:rPr>
          <w:t>We</w:t>
        </w:r>
      </w:ins>
      <w:r w:rsidR="00884305" w:rsidRPr="00B440DC">
        <w:rPr>
          <w:rFonts w:ascii="Arial" w:hAnsi="Arial" w:cs="Arial"/>
        </w:rPr>
        <w:t xml:space="preserve"> assumed </w:t>
      </w:r>
      <w:ins w:id="559" w:author="Fu, Caihong" w:date="2023-01-19T08:17:00Z">
        <w:r w:rsidR="0081722C">
          <w:rPr>
            <w:rFonts w:ascii="Arial" w:hAnsi="Arial" w:cs="Arial"/>
          </w:rPr>
          <w:t xml:space="preserve">that </w:t>
        </w:r>
      </w:ins>
      <w:r w:rsidR="00884305" w:rsidRPr="00B440DC">
        <w:rPr>
          <w:rFonts w:ascii="Arial" w:hAnsi="Arial" w:cs="Arial"/>
        </w:rPr>
        <w:t xml:space="preserve">age </w:t>
      </w:r>
      <w:r w:rsidR="00884305" w:rsidRPr="00B440DC">
        <w:rPr>
          <w:rFonts w:ascii="Arial" w:hAnsi="Arial" w:cs="Arial"/>
        </w:rPr>
        <w:lastRenderedPageBreak/>
        <w:t xml:space="preserve">composition of adults </w:t>
      </w:r>
      <w:r w:rsidR="006C0326">
        <w:rPr>
          <w:rFonts w:ascii="Arial" w:hAnsi="Arial" w:cs="Arial"/>
        </w:rPr>
        <w:t xml:space="preserve">generally </w:t>
      </w:r>
      <w:del w:id="560" w:author="Fu, Caihong" w:date="2023-01-27T16:49:00Z">
        <w:r w:rsidR="00884305" w:rsidRPr="00B440DC" w:rsidDel="00561658">
          <w:rPr>
            <w:rFonts w:ascii="Arial" w:hAnsi="Arial" w:cs="Arial"/>
          </w:rPr>
          <w:delText xml:space="preserve">follows </w:delText>
        </w:r>
      </w:del>
      <w:ins w:id="561" w:author="Fu, Caihong" w:date="2023-01-27T16:49:00Z">
        <w:r w:rsidR="00561658" w:rsidRPr="00B440DC">
          <w:rPr>
            <w:rFonts w:ascii="Arial" w:hAnsi="Arial" w:cs="Arial"/>
          </w:rPr>
          <w:t>follow</w:t>
        </w:r>
        <w:r w:rsidR="00561658">
          <w:rPr>
            <w:rFonts w:ascii="Arial" w:hAnsi="Arial" w:cs="Arial"/>
          </w:rPr>
          <w:t>ed</w:t>
        </w:r>
        <w:r w:rsidR="00561658" w:rsidRPr="00B440DC">
          <w:rPr>
            <w:rFonts w:ascii="Arial" w:hAnsi="Arial" w:cs="Arial"/>
          </w:rPr>
          <w:t xml:space="preserve"> </w:t>
        </w:r>
      </w:ins>
      <w:r w:rsidR="00884305" w:rsidRPr="00B440DC">
        <w:rPr>
          <w:rFonts w:ascii="Arial" w:hAnsi="Arial" w:cs="Arial"/>
        </w:rPr>
        <w:t xml:space="preserve">a similar pattern among brood years </w:t>
      </w:r>
      <w:del w:id="562" w:author="Fu, Caihong" w:date="2023-01-19T08:18:00Z">
        <w:r w:rsidR="00884305" w:rsidRPr="00B440DC" w:rsidDel="0081722C">
          <w:rPr>
            <w:rFonts w:ascii="Arial" w:hAnsi="Arial" w:cs="Arial"/>
          </w:rPr>
          <w:delText xml:space="preserve">and </w:delText>
        </w:r>
      </w:del>
      <w:ins w:id="563" w:author="Fu, Caihong" w:date="2023-01-19T08:18:00Z">
        <w:r w:rsidR="0081722C">
          <w:rPr>
            <w:rFonts w:ascii="Arial" w:hAnsi="Arial" w:cs="Arial"/>
          </w:rPr>
          <w:t>around</w:t>
        </w:r>
        <w:r w:rsidR="0081722C" w:rsidRPr="00B440DC">
          <w:rPr>
            <w:rFonts w:ascii="Arial" w:hAnsi="Arial" w:cs="Arial"/>
          </w:rPr>
          <w:t xml:space="preserve"> </w:t>
        </w:r>
      </w:ins>
      <w:del w:id="564" w:author="Fu, Caihong" w:date="2023-01-19T08:16:00Z">
        <w:r w:rsidR="00884305" w:rsidRPr="00B440DC" w:rsidDel="004D2A81">
          <w:rPr>
            <w:rFonts w:ascii="Arial" w:hAnsi="Arial" w:cs="Arial"/>
          </w:rPr>
          <w:delText xml:space="preserve">historic </w:delText>
        </w:r>
      </w:del>
      <w:ins w:id="565" w:author="Fu, Caihong" w:date="2023-01-19T08:16:00Z">
        <w:r w:rsidR="004D2A81">
          <w:rPr>
            <w:rFonts w:ascii="Arial" w:hAnsi="Arial" w:cs="Arial"/>
          </w:rPr>
          <w:t>historical</w:t>
        </w:r>
        <w:r w:rsidR="004D2A81" w:rsidRPr="00B440DC">
          <w:rPr>
            <w:rFonts w:ascii="Arial" w:hAnsi="Arial" w:cs="Arial"/>
          </w:rPr>
          <w:t xml:space="preserve"> </w:t>
        </w:r>
      </w:ins>
      <w:r w:rsidR="00884305" w:rsidRPr="00B440DC">
        <w:rPr>
          <w:rFonts w:ascii="Arial" w:hAnsi="Arial" w:cs="Arial"/>
        </w:rPr>
        <w:t xml:space="preserve">average. Ten of the 18 stocks had time series of paired </w:t>
      </w:r>
      <w:del w:id="566" w:author="Fu, Caihong" w:date="2023-01-31T10:53:00Z">
        <w:r w:rsidR="00884305" w:rsidRPr="00B440DC" w:rsidDel="000728E3">
          <w:rPr>
            <w:rFonts w:ascii="Arial" w:hAnsi="Arial" w:cs="Arial"/>
          </w:rPr>
          <w:delText xml:space="preserve">escapement </w:delText>
        </w:r>
      </w:del>
      <w:ins w:id="567" w:author="Fu, Caihong" w:date="2023-01-31T10:53:00Z">
        <w:r w:rsidR="000728E3">
          <w:rPr>
            <w:rFonts w:ascii="Arial" w:hAnsi="Arial" w:cs="Arial"/>
          </w:rPr>
          <w:t>spawner</w:t>
        </w:r>
        <w:r w:rsidR="000728E3" w:rsidRPr="00B440DC">
          <w:rPr>
            <w:rFonts w:ascii="Arial" w:hAnsi="Arial" w:cs="Arial"/>
          </w:rPr>
          <w:t xml:space="preserve"> </w:t>
        </w:r>
      </w:ins>
      <w:r w:rsidR="00884305" w:rsidRPr="00B440DC">
        <w:rPr>
          <w:rFonts w:ascii="Arial" w:hAnsi="Arial" w:cs="Arial"/>
        </w:rPr>
        <w:t xml:space="preserve">and </w:t>
      </w:r>
      <w:del w:id="568" w:author="Fu, Caihong" w:date="2023-01-31T10:53:00Z">
        <w:r w:rsidR="00884305" w:rsidRPr="00B440DC" w:rsidDel="000728E3">
          <w:rPr>
            <w:rFonts w:ascii="Arial" w:hAnsi="Arial" w:cs="Arial"/>
          </w:rPr>
          <w:delText xml:space="preserve">return </w:delText>
        </w:r>
      </w:del>
      <w:ins w:id="569" w:author="Fu, Caihong" w:date="2023-01-31T10:53:00Z">
        <w:r w:rsidR="000728E3">
          <w:rPr>
            <w:rFonts w:ascii="Arial" w:hAnsi="Arial" w:cs="Arial"/>
          </w:rPr>
          <w:t>recruit</w:t>
        </w:r>
        <w:r w:rsidR="000728E3" w:rsidRPr="00B440DC">
          <w:rPr>
            <w:rFonts w:ascii="Arial" w:hAnsi="Arial" w:cs="Arial"/>
          </w:rPr>
          <w:t xml:space="preserve"> </w:t>
        </w:r>
      </w:ins>
      <w:r w:rsidR="00884305" w:rsidRPr="00B440DC">
        <w:rPr>
          <w:rFonts w:ascii="Arial" w:hAnsi="Arial" w:cs="Arial"/>
        </w:rPr>
        <w:t xml:space="preserve">estimates from brood year </w:t>
      </w:r>
      <w:ins w:id="570" w:author="Fu, Caihong" w:date="2023-01-19T08:20:00Z">
        <w:r w:rsidR="000F35FC">
          <w:rPr>
            <w:rFonts w:ascii="Arial" w:hAnsi="Arial" w:cs="Arial"/>
          </w:rPr>
          <w:t xml:space="preserve">going back to </w:t>
        </w:r>
      </w:ins>
      <w:r w:rsidR="00884305" w:rsidRPr="00B440DC">
        <w:rPr>
          <w:rFonts w:ascii="Arial" w:hAnsi="Arial" w:cs="Arial"/>
        </w:rPr>
        <w:t>1948, and the remaining eight stocks had shorter time series</w:t>
      </w:r>
      <w:del w:id="571" w:author="Fu, Caihong" w:date="2023-01-19T08:21:00Z">
        <w:r w:rsidR="00884305" w:rsidRPr="00B440DC" w:rsidDel="000F35FC">
          <w:rPr>
            <w:rFonts w:ascii="Arial" w:hAnsi="Arial" w:cs="Arial"/>
          </w:rPr>
          <w:delText>, which vary</w:delText>
        </w:r>
      </w:del>
      <w:ins w:id="572" w:author="Fu, Caihong" w:date="2023-01-19T08:21:00Z">
        <w:r w:rsidR="000F35FC">
          <w:rPr>
            <w:rFonts w:ascii="Arial" w:hAnsi="Arial" w:cs="Arial"/>
          </w:rPr>
          <w:t xml:space="preserve"> dating back </w:t>
        </w:r>
      </w:ins>
      <w:del w:id="573" w:author="Fu, Caihong" w:date="2023-01-19T08:21:00Z">
        <w:r w:rsidR="00884305" w:rsidRPr="00B440DC" w:rsidDel="000F35FC">
          <w:rPr>
            <w:rFonts w:ascii="Arial" w:hAnsi="Arial" w:cs="Arial"/>
          </w:rPr>
          <w:delText xml:space="preserve"> </w:delText>
        </w:r>
      </w:del>
      <w:ins w:id="574" w:author="Fu, Caihong" w:date="2023-01-19T08:21:00Z">
        <w:r w:rsidR="000F35FC">
          <w:rPr>
            <w:rFonts w:ascii="Arial" w:hAnsi="Arial" w:cs="Arial"/>
          </w:rPr>
          <w:t xml:space="preserve">to </w:t>
        </w:r>
      </w:ins>
      <w:del w:id="575" w:author="Fu, Caihong" w:date="2023-01-19T08:21:00Z">
        <w:r w:rsidR="00884305" w:rsidRPr="00B440DC" w:rsidDel="000F35FC">
          <w:rPr>
            <w:rFonts w:ascii="Arial" w:hAnsi="Arial" w:cs="Arial"/>
          </w:rPr>
          <w:delText xml:space="preserve">from </w:delText>
        </w:r>
      </w:del>
      <w:del w:id="576" w:author="Fu, Caihong" w:date="2023-01-28T08:17:00Z">
        <w:r w:rsidR="00884305" w:rsidRPr="00B440DC" w:rsidDel="008737A9">
          <w:rPr>
            <w:rFonts w:ascii="Arial" w:hAnsi="Arial" w:cs="Arial"/>
          </w:rPr>
          <w:delText>1954-1980</w:delText>
        </w:r>
      </w:del>
      <w:ins w:id="577" w:author="Fu, Caihong" w:date="2023-01-28T08:17:00Z">
        <w:r w:rsidR="008737A9">
          <w:rPr>
            <w:rFonts w:ascii="Arial" w:hAnsi="Arial" w:cs="Arial"/>
          </w:rPr>
          <w:t>different year</w:t>
        </w:r>
      </w:ins>
      <w:ins w:id="578" w:author="Fu, Caihong" w:date="2023-01-31T10:54:00Z">
        <w:r w:rsidR="000728E3">
          <w:rPr>
            <w:rFonts w:ascii="Arial" w:hAnsi="Arial" w:cs="Arial"/>
          </w:rPr>
          <w:t>s</w:t>
        </w:r>
      </w:ins>
      <w:ins w:id="579" w:author="Fu, Caihong" w:date="2023-01-28T08:17:00Z">
        <w:r w:rsidR="008737A9">
          <w:rPr>
            <w:rFonts w:ascii="Arial" w:hAnsi="Arial" w:cs="Arial"/>
          </w:rPr>
          <w:t xml:space="preserve"> for different stocks</w:t>
        </w:r>
      </w:ins>
      <w:r w:rsidR="00884305" w:rsidRPr="00B440DC">
        <w:rPr>
          <w:rFonts w:ascii="Arial" w:hAnsi="Arial" w:cs="Arial"/>
        </w:rPr>
        <w:t xml:space="preserve"> (Nadina: 1973; Gates: 1968; Scotch: 1980; Fennell: 1967; Weaver: 1966; Portage: 1953)</w:t>
      </w:r>
      <w:ins w:id="580" w:author="Fu, Caihong" w:date="2023-01-28T08:14:00Z">
        <w:r w:rsidR="008737A9">
          <w:rPr>
            <w:rFonts w:ascii="Arial" w:hAnsi="Arial" w:cs="Arial"/>
          </w:rPr>
          <w:t xml:space="preserve">, </w:t>
        </w:r>
      </w:ins>
      <w:ins w:id="581" w:author="Fu, Caihong" w:date="2023-01-28T08:18:00Z">
        <w:r w:rsidR="008737A9">
          <w:rPr>
            <w:rFonts w:ascii="Arial" w:hAnsi="Arial" w:cs="Arial"/>
          </w:rPr>
          <w:t xml:space="preserve">depending on </w:t>
        </w:r>
      </w:ins>
      <w:del w:id="582" w:author="Fu, Caihong" w:date="2023-01-28T08:14:00Z">
        <w:r w:rsidR="00884305" w:rsidRPr="00B440DC" w:rsidDel="008737A9">
          <w:rPr>
            <w:rFonts w:ascii="Arial" w:hAnsi="Arial" w:cs="Arial"/>
          </w:rPr>
          <w:delText>.</w:delText>
        </w:r>
      </w:del>
      <w:del w:id="583" w:author="Fu, Caihong" w:date="2023-01-28T08:17:00Z">
        <w:r w:rsidR="00884305" w:rsidRPr="00B440DC" w:rsidDel="008737A9">
          <w:rPr>
            <w:rFonts w:ascii="Arial" w:hAnsi="Arial" w:cs="Arial"/>
          </w:rPr>
          <w:delText xml:space="preserve"> The </w:delText>
        </w:r>
        <w:commentRangeStart w:id="584"/>
        <w:r w:rsidR="00884305" w:rsidRPr="00B440DC" w:rsidDel="008737A9">
          <w:rPr>
            <w:rFonts w:ascii="Arial" w:hAnsi="Arial" w:cs="Arial"/>
          </w:rPr>
          <w:delText>cut-off</w:delText>
        </w:r>
        <w:commentRangeEnd w:id="584"/>
        <w:r w:rsidR="000F35FC" w:rsidDel="008737A9">
          <w:rPr>
            <w:rStyle w:val="CommentReference"/>
          </w:rPr>
          <w:commentReference w:id="584"/>
        </w:r>
        <w:r w:rsidR="00884305" w:rsidRPr="00B440DC" w:rsidDel="008737A9">
          <w:rPr>
            <w:rFonts w:ascii="Arial" w:hAnsi="Arial" w:cs="Arial"/>
          </w:rPr>
          <w:delText xml:space="preserve"> years are mainly due to</w:delText>
        </w:r>
      </w:del>
      <w:r w:rsidR="00884305" w:rsidRPr="00B440DC">
        <w:rPr>
          <w:rFonts w:ascii="Arial" w:hAnsi="Arial" w:cs="Arial"/>
        </w:rPr>
        <w:t xml:space="preserve"> the availability and quality of the data </w:t>
      </w:r>
      <w:del w:id="585" w:author="Fu, Caihong" w:date="2023-01-28T08:18:00Z">
        <w:r w:rsidR="00884305" w:rsidRPr="00B440DC" w:rsidDel="008737A9">
          <w:rPr>
            <w:rFonts w:ascii="Arial" w:hAnsi="Arial" w:cs="Arial"/>
          </w:rPr>
          <w:delText>and is</w:delText>
        </w:r>
      </w:del>
      <w:ins w:id="586" w:author="Fu, Caihong" w:date="2023-01-28T08:18:00Z">
        <w:r w:rsidR="008737A9">
          <w:rPr>
            <w:rFonts w:ascii="Arial" w:hAnsi="Arial" w:cs="Arial"/>
          </w:rPr>
          <w:t>as well as</w:t>
        </w:r>
      </w:ins>
      <w:r w:rsidR="00884305" w:rsidRPr="00B440DC">
        <w:rPr>
          <w:rFonts w:ascii="Arial" w:hAnsi="Arial" w:cs="Arial"/>
        </w:rPr>
        <w:t xml:space="preserve"> </w:t>
      </w:r>
      <w:del w:id="587" w:author="Fu, Caihong" w:date="2023-01-28T08:18:00Z">
        <w:r w:rsidR="00884305" w:rsidRPr="00B440DC" w:rsidDel="008737A9">
          <w:rPr>
            <w:rFonts w:ascii="Arial" w:hAnsi="Arial" w:cs="Arial"/>
          </w:rPr>
          <w:delText xml:space="preserve">consistent </w:delText>
        </w:r>
      </w:del>
      <w:ins w:id="588" w:author="Fu, Caihong" w:date="2023-01-28T08:18:00Z">
        <w:r w:rsidR="008737A9" w:rsidRPr="00B440DC">
          <w:rPr>
            <w:rFonts w:ascii="Arial" w:hAnsi="Arial" w:cs="Arial"/>
          </w:rPr>
          <w:t>consisten</w:t>
        </w:r>
        <w:r w:rsidR="008737A9">
          <w:rPr>
            <w:rFonts w:ascii="Arial" w:hAnsi="Arial" w:cs="Arial"/>
          </w:rPr>
          <w:t>cy</w:t>
        </w:r>
        <w:r w:rsidR="008737A9" w:rsidRPr="00B440DC">
          <w:rPr>
            <w:rFonts w:ascii="Arial" w:hAnsi="Arial" w:cs="Arial"/>
          </w:rPr>
          <w:t xml:space="preserve"> </w:t>
        </w:r>
      </w:ins>
      <w:r w:rsidR="00884305" w:rsidRPr="00B440DC">
        <w:rPr>
          <w:rFonts w:ascii="Arial" w:hAnsi="Arial" w:cs="Arial"/>
        </w:rPr>
        <w:t>with previous pre-season forecasts (DFO 2019; DFO</w:t>
      </w:r>
      <w:r w:rsidR="006C0326">
        <w:rPr>
          <w:rFonts w:ascii="Arial" w:hAnsi="Arial" w:cs="Arial"/>
        </w:rPr>
        <w:t xml:space="preserve"> </w:t>
      </w:r>
      <w:r w:rsidR="00884305" w:rsidRPr="00B440DC">
        <w:rPr>
          <w:rFonts w:ascii="Arial" w:hAnsi="Arial" w:cs="Arial"/>
        </w:rPr>
        <w:t xml:space="preserve">2020; DFO 2021). </w:t>
      </w:r>
    </w:p>
    <w:p w14:paraId="4DDE1F9A" w14:textId="6B07C366" w:rsidR="00884305" w:rsidRDefault="00884305" w:rsidP="00884305">
      <w:pPr>
        <w:rPr>
          <w:ins w:id="589" w:author="Fu, Caihong" w:date="2023-01-27T16:13:00Z"/>
          <w:rFonts w:ascii="Arial" w:hAnsi="Arial" w:cs="Arial"/>
          <w:b/>
          <w:bCs/>
        </w:rPr>
      </w:pPr>
      <w:r w:rsidRPr="00ED4E38">
        <w:rPr>
          <w:rFonts w:ascii="Arial" w:hAnsi="Arial" w:cs="Arial"/>
          <w:b/>
          <w:bCs/>
        </w:rPr>
        <w:t>2.</w:t>
      </w:r>
      <w:ins w:id="590" w:author="Fu, Caihong" w:date="2023-01-28T10:27:00Z">
        <w:r w:rsidR="00240E8F" w:rsidRPr="00ED4E38" w:rsidDel="00240E8F">
          <w:rPr>
            <w:rFonts w:ascii="Arial" w:hAnsi="Arial" w:cs="Arial"/>
            <w:b/>
            <w:bCs/>
          </w:rPr>
          <w:t xml:space="preserve"> </w:t>
        </w:r>
      </w:ins>
      <w:del w:id="591" w:author="Fu, Caihong" w:date="2023-01-28T10:27:00Z">
        <w:r w:rsidRPr="00ED4E38" w:rsidDel="00240E8F">
          <w:rPr>
            <w:rFonts w:ascii="Arial" w:hAnsi="Arial" w:cs="Arial"/>
            <w:b/>
            <w:bCs/>
          </w:rPr>
          <w:delText>1.</w:delText>
        </w:r>
      </w:del>
      <w:r w:rsidRPr="00ED4E38">
        <w:rPr>
          <w:rFonts w:ascii="Arial" w:hAnsi="Arial" w:cs="Arial"/>
          <w:b/>
          <w:bCs/>
        </w:rPr>
        <w:t>2</w:t>
      </w:r>
      <w:del w:id="592" w:author="Fu, Caihong" w:date="2023-01-28T20:16:00Z">
        <w:r w:rsidRPr="00ED4E38" w:rsidDel="00464E5B">
          <w:rPr>
            <w:rFonts w:ascii="Arial" w:hAnsi="Arial" w:cs="Arial"/>
            <w:b/>
            <w:bCs/>
          </w:rPr>
          <w:delText>.</w:delText>
        </w:r>
      </w:del>
      <w:r w:rsidRPr="00ED4E38">
        <w:rPr>
          <w:rFonts w:ascii="Arial" w:hAnsi="Arial" w:cs="Arial"/>
          <w:b/>
          <w:bCs/>
        </w:rPr>
        <w:t xml:space="preserve"> Environmental and ecological covariates</w:t>
      </w:r>
    </w:p>
    <w:p w14:paraId="7AFA8FF0" w14:textId="02DF3E5A" w:rsidR="0094750A" w:rsidRDefault="008F1DEB" w:rsidP="0094750A">
      <w:pPr>
        <w:ind w:firstLine="360"/>
        <w:rPr>
          <w:ins w:id="593" w:author="Fu, Caihong" w:date="2023-01-28T08:45:00Z"/>
          <w:rFonts w:ascii="Arial" w:hAnsi="Arial" w:cs="Arial"/>
        </w:rPr>
      </w:pPr>
      <w:ins w:id="594" w:author="Fu, Caihong" w:date="2023-01-28T08:28:00Z">
        <w:r>
          <w:rPr>
            <w:rFonts w:ascii="Arial" w:hAnsi="Arial" w:cs="Arial"/>
          </w:rPr>
          <w:t xml:space="preserve">Previous pre-season forecasts have incorporated </w:t>
        </w:r>
      </w:ins>
      <w:ins w:id="595" w:author="Fu, Caihong" w:date="2023-01-31T10:57:00Z">
        <w:r w:rsidR="00181519">
          <w:rPr>
            <w:rFonts w:ascii="Arial" w:hAnsi="Arial" w:cs="Arial"/>
          </w:rPr>
          <w:t>a few</w:t>
        </w:r>
      </w:ins>
      <w:ins w:id="596" w:author="Fu, Caihong" w:date="2023-01-28T08:28:00Z">
        <w:r>
          <w:rPr>
            <w:rFonts w:ascii="Arial" w:hAnsi="Arial" w:cs="Arial"/>
          </w:rPr>
          <w:t xml:space="preserve"> </w:t>
        </w:r>
        <w:r w:rsidRPr="00552724">
          <w:rPr>
            <w:rFonts w:ascii="Arial" w:hAnsi="Arial" w:cs="Arial"/>
          </w:rPr>
          <w:t>local and large-scale environmental conditions in the Northeast Pacific Ocean</w:t>
        </w:r>
        <w:r>
          <w:rPr>
            <w:rFonts w:ascii="Arial" w:hAnsi="Arial" w:cs="Arial"/>
          </w:rPr>
          <w:t>, in</w:t>
        </w:r>
      </w:ins>
      <w:ins w:id="597" w:author="Fu, Caihong" w:date="2023-01-28T08:29:00Z">
        <w:r>
          <w:rPr>
            <w:rFonts w:ascii="Arial" w:hAnsi="Arial" w:cs="Arial"/>
          </w:rPr>
          <w:t xml:space="preserve">cluding </w:t>
        </w:r>
        <w:r w:rsidRPr="00552724">
          <w:rPr>
            <w:rFonts w:ascii="Arial" w:hAnsi="Arial" w:cs="Arial"/>
          </w:rPr>
          <w:t>(1) Pacific Decadal Oscill</w:t>
        </w:r>
        <w:r w:rsidRPr="00444684">
          <w:rPr>
            <w:rFonts w:ascii="Arial" w:hAnsi="Arial" w:cs="Arial"/>
          </w:rPr>
          <w:t>ation</w:t>
        </w:r>
        <w:r>
          <w:rPr>
            <w:rFonts w:ascii="Arial" w:hAnsi="Arial" w:cs="Arial"/>
          </w:rPr>
          <w:t xml:space="preserve"> </w:t>
        </w:r>
        <w:r w:rsidRPr="008F1DEB">
          <w:rPr>
            <w:rFonts w:ascii="Arial" w:hAnsi="Arial" w:cs="Arial"/>
          </w:rPr>
          <w:t>in the winter preceding outmigration</w:t>
        </w:r>
        <w:r w:rsidRPr="00935F29">
          <w:rPr>
            <w:rFonts w:ascii="Arial" w:hAnsi="Arial" w:cs="Arial"/>
          </w:rPr>
          <w:t xml:space="preserve"> </w:t>
        </w:r>
        <w:r w:rsidRPr="00444684">
          <w:rPr>
            <w:rFonts w:ascii="Arial" w:hAnsi="Arial" w:cs="Arial"/>
          </w:rPr>
          <w:t>(PDO, November-March, Zhang et al. 1997; Mantua et al., 1997</w:t>
        </w:r>
        <w:r w:rsidRPr="00CA011B">
          <w:rPr>
            <w:rFonts w:ascii="Arial" w:hAnsi="Arial" w:cs="Arial"/>
          </w:rPr>
          <w:t>),</w:t>
        </w:r>
        <w:r w:rsidRPr="008F1DEB">
          <w:rPr>
            <w:rFonts w:ascii="Arial" w:hAnsi="Arial" w:cs="Arial"/>
          </w:rPr>
          <w:t xml:space="preserve"> </w:t>
        </w:r>
        <w:r w:rsidRPr="00ED4E38">
          <w:rPr>
            <w:rFonts w:ascii="Arial" w:hAnsi="Arial" w:cs="Arial"/>
          </w:rPr>
          <w:t>(</w:t>
        </w:r>
      </w:ins>
      <w:ins w:id="598" w:author="Fu, Caihong" w:date="2023-01-28T08:30:00Z">
        <w:r>
          <w:rPr>
            <w:rFonts w:ascii="Arial" w:hAnsi="Arial" w:cs="Arial"/>
          </w:rPr>
          <w:t>2</w:t>
        </w:r>
      </w:ins>
      <w:ins w:id="599" w:author="Fu, Caihong" w:date="2023-01-28T08:29:00Z">
        <w:r w:rsidRPr="00ED4E38">
          <w:rPr>
            <w:rFonts w:ascii="Arial" w:hAnsi="Arial" w:cs="Arial"/>
          </w:rPr>
          <w:t>) monthly average SST (April-June) from Entrance Island lighthouse (</w:t>
        </w:r>
        <w:r w:rsidRPr="00B561FF">
          <w:rPr>
            <w:rFonts w:ascii="Arial" w:hAnsi="Arial" w:cs="Arial"/>
          </w:rPr>
          <w:t>Ei.SST, Strait of Georgia, near Nanaimo, B</w:t>
        </w:r>
        <w:r w:rsidRPr="00552724">
          <w:rPr>
            <w:rFonts w:ascii="Arial" w:hAnsi="Arial" w:cs="Arial"/>
          </w:rPr>
          <w:t>C, Canada), (</w:t>
        </w:r>
      </w:ins>
      <w:ins w:id="600" w:author="Fu, Caihong" w:date="2023-01-28T08:30:00Z">
        <w:r>
          <w:rPr>
            <w:rFonts w:ascii="Arial" w:hAnsi="Arial" w:cs="Arial"/>
          </w:rPr>
          <w:t>3</w:t>
        </w:r>
      </w:ins>
      <w:ins w:id="601" w:author="Fu, Caihong" w:date="2023-01-28T08:29:00Z">
        <w:r w:rsidRPr="00552724">
          <w:rPr>
            <w:rFonts w:ascii="Arial" w:hAnsi="Arial" w:cs="Arial"/>
          </w:rPr>
          <w:t>) monthly average SST (April-July) from Pine Island (Pi</w:t>
        </w:r>
        <w:r w:rsidRPr="00444684">
          <w:rPr>
            <w:rFonts w:ascii="Arial" w:hAnsi="Arial" w:cs="Arial"/>
          </w:rPr>
          <w:t>.SST, Northeast corner of Vancouver Island)</w:t>
        </w:r>
        <w:r w:rsidRPr="00935F29">
          <w:t xml:space="preserve"> </w:t>
        </w:r>
        <w:r w:rsidRPr="008F1DEB">
          <w:rPr>
            <w:rFonts w:ascii="Arial" w:hAnsi="Arial" w:cs="Arial"/>
          </w:rPr>
          <w:t>of the year of outmigration</w:t>
        </w:r>
        <w:r w:rsidRPr="00CA011B">
          <w:rPr>
            <w:rFonts w:ascii="Arial" w:hAnsi="Arial" w:cs="Arial"/>
          </w:rPr>
          <w:t>, (</w:t>
        </w:r>
      </w:ins>
      <w:ins w:id="602" w:author="Fu, Caihong" w:date="2023-01-28T08:30:00Z">
        <w:r>
          <w:rPr>
            <w:rFonts w:ascii="Arial" w:hAnsi="Arial" w:cs="Arial"/>
          </w:rPr>
          <w:t>4</w:t>
        </w:r>
      </w:ins>
      <w:ins w:id="603" w:author="Fu, Caihong" w:date="2023-01-28T08:29:00Z">
        <w:r w:rsidRPr="00CA011B">
          <w:rPr>
            <w:rFonts w:ascii="Arial" w:hAnsi="Arial" w:cs="Arial"/>
          </w:rPr>
          <w:t xml:space="preserve">) peak </w:t>
        </w:r>
        <w:r w:rsidRPr="00B440DC">
          <w:rPr>
            <w:rFonts w:ascii="Arial" w:hAnsi="Arial" w:cs="Arial"/>
          </w:rPr>
          <w:fldChar w:fldCharType="begin"/>
        </w:r>
        <w:r w:rsidRPr="00B440DC">
          <w:rPr>
            <w:rFonts w:ascii="Arial" w:hAnsi="Arial" w:cs="Arial"/>
          </w:rPr>
          <w:instrText xml:space="preserve"> HYPERLINK "https://wateroffice.ec.gc.ca/" \h </w:instrText>
        </w:r>
        <w:r w:rsidRPr="00B440DC">
          <w:rPr>
            <w:rFonts w:ascii="Arial" w:hAnsi="Arial" w:cs="Arial"/>
          </w:rPr>
          <w:fldChar w:fldCharType="separate"/>
        </w:r>
        <w:r w:rsidRPr="00884305">
          <w:rPr>
            <w:rFonts w:ascii="Arial" w:hAnsi="Arial" w:cs="Arial"/>
          </w:rPr>
          <w:t>Fraser River discharge (FRD.peak)</w:t>
        </w:r>
        <w:r>
          <w:rPr>
            <w:rFonts w:ascii="Arial" w:hAnsi="Arial" w:cs="Arial"/>
          </w:rPr>
          <w:t>,</w:t>
        </w:r>
        <w:r w:rsidRPr="00884305">
          <w:rPr>
            <w:rFonts w:ascii="Arial" w:hAnsi="Arial" w:cs="Arial"/>
          </w:rPr>
          <w:t xml:space="preserve"> and (</w:t>
        </w:r>
      </w:ins>
      <w:ins w:id="604" w:author="Fu, Caihong" w:date="2023-01-28T08:30:00Z">
        <w:r>
          <w:rPr>
            <w:rFonts w:ascii="Arial" w:hAnsi="Arial" w:cs="Arial"/>
          </w:rPr>
          <w:t>5</w:t>
        </w:r>
      </w:ins>
      <w:ins w:id="605" w:author="Fu, Caihong" w:date="2023-01-28T08:29:00Z">
        <w:r w:rsidRPr="00884305">
          <w:rPr>
            <w:rFonts w:ascii="Arial" w:hAnsi="Arial" w:cs="Arial"/>
          </w:rPr>
          <w:t>) average Fraser River discharge (FRD.mean) from April to June</w:t>
        </w:r>
        <w:r w:rsidRPr="00935F29">
          <w:t xml:space="preserve"> </w:t>
        </w:r>
        <w:r w:rsidRPr="008F1DEB">
          <w:rPr>
            <w:rFonts w:ascii="Arial" w:hAnsi="Arial" w:cs="Arial"/>
          </w:rPr>
          <w:t>of the outmigration year</w:t>
        </w:r>
        <w:r w:rsidRPr="00884305">
          <w:rPr>
            <w:rFonts w:ascii="Arial" w:hAnsi="Arial" w:cs="Arial"/>
          </w:rPr>
          <w:t>, both measured at Hope, BC, Canada</w:t>
        </w:r>
        <w:r w:rsidRPr="00884305" w:rsidDel="007D1926">
          <w:rPr>
            <w:rFonts w:ascii="Arial" w:hAnsi="Arial" w:cs="Arial"/>
          </w:rPr>
          <w:t xml:space="preserve"> </w:t>
        </w:r>
        <w:r w:rsidRPr="00B440DC">
          <w:rPr>
            <w:rFonts w:ascii="Arial" w:hAnsi="Arial" w:cs="Arial"/>
          </w:rPr>
          <w:fldChar w:fldCharType="end"/>
        </w:r>
        <w:r w:rsidRPr="00ED4E38">
          <w:rPr>
            <w:rFonts w:ascii="Arial" w:hAnsi="Arial" w:cs="Arial"/>
          </w:rPr>
          <w:t>(</w:t>
        </w:r>
      </w:ins>
      <w:ins w:id="606" w:author="Fu, Caihong" w:date="2023-01-28T08:33:00Z">
        <w:r>
          <w:rPr>
            <w:rFonts w:ascii="Arial" w:hAnsi="Arial" w:cs="Arial"/>
          </w:rPr>
          <w:t xml:space="preserve">for </w:t>
        </w:r>
      </w:ins>
      <w:ins w:id="607" w:author="Fu, Caihong" w:date="2023-01-28T08:29:00Z">
        <w:r w:rsidRPr="00ED4E38">
          <w:rPr>
            <w:rFonts w:ascii="Arial" w:hAnsi="Arial" w:cs="Arial"/>
          </w:rPr>
          <w:t>data</w:t>
        </w:r>
      </w:ins>
      <w:ins w:id="608" w:author="Fu, Caihong" w:date="2023-01-28T08:33:00Z">
        <w:r>
          <w:rPr>
            <w:rFonts w:ascii="Arial" w:hAnsi="Arial" w:cs="Arial"/>
          </w:rPr>
          <w:t xml:space="preserve"> sources, please refer to </w:t>
        </w:r>
      </w:ins>
      <w:ins w:id="609" w:author="Fu, Caihong" w:date="2023-01-28T08:29:00Z">
        <w:r w:rsidRPr="00ED4E38">
          <w:rPr>
            <w:rFonts w:ascii="Arial" w:hAnsi="Arial" w:cs="Arial"/>
          </w:rPr>
          <w:t xml:space="preserve"> </w:t>
        </w:r>
      </w:ins>
      <w:ins w:id="610" w:author="Fu, Caihong" w:date="2023-01-28T08:34:00Z">
        <w:r>
          <w:rPr>
            <w:rFonts w:ascii="Arial" w:hAnsi="Arial" w:cs="Arial"/>
          </w:rPr>
          <w:t>Hawkshaw et al., 2020a, 2020b</w:t>
        </w:r>
      </w:ins>
      <w:ins w:id="611" w:author="Fu, Caihong" w:date="2023-01-28T08:29:00Z">
        <w:r w:rsidRPr="00ED4E38">
          <w:rPr>
            <w:rFonts w:ascii="Arial" w:hAnsi="Arial" w:cs="Arial"/>
          </w:rPr>
          <w:t>).</w:t>
        </w:r>
      </w:ins>
      <w:ins w:id="612" w:author="Fu, Caihong" w:date="2023-01-28T08:28:00Z">
        <w:r w:rsidRPr="00552724">
          <w:rPr>
            <w:rFonts w:ascii="Arial" w:hAnsi="Arial" w:cs="Arial"/>
          </w:rPr>
          <w:t xml:space="preserve"> </w:t>
        </w:r>
      </w:ins>
      <w:ins w:id="613" w:author="Fu, Caihong" w:date="2023-01-28T08:39:00Z">
        <w:r w:rsidR="002424F4">
          <w:rPr>
            <w:rFonts w:ascii="Arial" w:hAnsi="Arial" w:cs="Arial"/>
          </w:rPr>
          <w:t>All t</w:t>
        </w:r>
      </w:ins>
      <w:ins w:id="614" w:author="Fu, Caihong" w:date="2023-01-28T08:37:00Z">
        <w:r w:rsidR="002424F4">
          <w:rPr>
            <w:rFonts w:ascii="Arial" w:hAnsi="Arial" w:cs="Arial"/>
          </w:rPr>
          <w:t xml:space="preserve">hese </w:t>
        </w:r>
      </w:ins>
      <w:ins w:id="615" w:author="Fu, Caihong" w:date="2023-01-28T08:38:00Z">
        <w:r w:rsidR="002424F4">
          <w:rPr>
            <w:rFonts w:ascii="Arial" w:hAnsi="Arial" w:cs="Arial"/>
          </w:rPr>
          <w:t>t</w:t>
        </w:r>
      </w:ins>
      <w:ins w:id="616" w:author="Fu, Caihong" w:date="2023-01-28T08:37:00Z">
        <w:r w:rsidR="002424F4" w:rsidRPr="00552724">
          <w:rPr>
            <w:rFonts w:ascii="Arial" w:hAnsi="Arial" w:cs="Arial"/>
          </w:rPr>
          <w:t>ime</w:t>
        </w:r>
        <w:r w:rsidR="002424F4">
          <w:rPr>
            <w:rFonts w:ascii="Arial" w:hAnsi="Arial" w:cs="Arial"/>
          </w:rPr>
          <w:t xml:space="preserve"> </w:t>
        </w:r>
        <w:r w:rsidR="002424F4" w:rsidRPr="00552724">
          <w:rPr>
            <w:rFonts w:ascii="Arial" w:hAnsi="Arial" w:cs="Arial"/>
          </w:rPr>
          <w:t xml:space="preserve">series </w:t>
        </w:r>
        <w:r w:rsidR="002424F4">
          <w:rPr>
            <w:rFonts w:ascii="Arial" w:hAnsi="Arial" w:cs="Arial"/>
          </w:rPr>
          <w:t>of</w:t>
        </w:r>
        <w:r w:rsidR="002424F4" w:rsidRPr="00552724">
          <w:rPr>
            <w:rFonts w:ascii="Arial" w:hAnsi="Arial" w:cs="Arial"/>
          </w:rPr>
          <w:t xml:space="preserve"> </w:t>
        </w:r>
      </w:ins>
      <w:ins w:id="617" w:author="Fu, Caihong" w:date="2023-01-28T08:38:00Z">
        <w:r w:rsidR="002424F4">
          <w:rPr>
            <w:rFonts w:ascii="Arial" w:hAnsi="Arial" w:cs="Arial"/>
          </w:rPr>
          <w:t>environmental</w:t>
        </w:r>
      </w:ins>
      <w:ins w:id="618" w:author="Fu, Caihong" w:date="2023-01-28T08:37:00Z">
        <w:r w:rsidR="002424F4" w:rsidRPr="00552724">
          <w:rPr>
            <w:rFonts w:ascii="Arial" w:hAnsi="Arial" w:cs="Arial"/>
          </w:rPr>
          <w:t xml:space="preserve"> indices were aligned with smolt outmigration year </w:t>
        </w:r>
      </w:ins>
      <w:ins w:id="619" w:author="Fu, Caihong" w:date="2023-01-28T08:40:00Z">
        <w:r w:rsidR="002424F4">
          <w:rPr>
            <w:rFonts w:ascii="Arial" w:hAnsi="Arial" w:cs="Arial"/>
          </w:rPr>
          <w:t>because that is when they</w:t>
        </w:r>
      </w:ins>
      <w:ins w:id="620" w:author="Fu, Caihong" w:date="2023-01-28T08:37:00Z">
        <w:r w:rsidR="002424F4" w:rsidRPr="00552724">
          <w:rPr>
            <w:rFonts w:ascii="Arial" w:hAnsi="Arial" w:cs="Arial"/>
          </w:rPr>
          <w:t xml:space="preserve"> </w:t>
        </w:r>
        <w:r w:rsidR="002424F4">
          <w:rPr>
            <w:rFonts w:ascii="Arial" w:hAnsi="Arial" w:cs="Arial"/>
          </w:rPr>
          <w:t>influence</w:t>
        </w:r>
        <w:r w:rsidR="002424F4" w:rsidRPr="00552724">
          <w:rPr>
            <w:rFonts w:ascii="Arial" w:hAnsi="Arial" w:cs="Arial"/>
          </w:rPr>
          <w:t xml:space="preserve"> </w:t>
        </w:r>
        <w:r w:rsidR="002424F4" w:rsidRPr="00552724">
          <w:rPr>
            <w:rFonts w:ascii="Arial" w:hAnsi="Arial" w:cs="Arial"/>
          </w:rPr>
          <w:t xml:space="preserve">marine survival </w:t>
        </w:r>
        <w:r w:rsidR="002424F4">
          <w:rPr>
            <w:rFonts w:ascii="Arial" w:hAnsi="Arial" w:cs="Arial"/>
          </w:rPr>
          <w:t>of</w:t>
        </w:r>
        <w:r w:rsidR="002424F4" w:rsidRPr="00552724">
          <w:rPr>
            <w:rFonts w:ascii="Arial" w:hAnsi="Arial" w:cs="Arial"/>
          </w:rPr>
          <w:t xml:space="preserve"> sockeye and other Pacific salmon species</w:t>
        </w:r>
        <w:r w:rsidR="002424F4">
          <w:rPr>
            <w:rFonts w:ascii="Arial" w:hAnsi="Arial" w:cs="Arial"/>
          </w:rPr>
          <w:t xml:space="preserve"> the most (</w:t>
        </w:r>
        <w:r w:rsidR="002424F4" w:rsidRPr="00571CE3">
          <w:rPr>
            <w:rFonts w:ascii="Arial" w:hAnsi="Arial" w:cs="Arial"/>
            <w:color w:val="242424"/>
            <w:shd w:val="clear" w:color="auto" w:fill="FFFFFF"/>
          </w:rPr>
          <w:t>Mueter et al. 2002; Cass et al. 2006</w:t>
        </w:r>
        <w:r w:rsidR="002424F4">
          <w:rPr>
            <w:rFonts w:ascii="Arial" w:hAnsi="Arial" w:cs="Arial"/>
          </w:rPr>
          <w:t>)</w:t>
        </w:r>
        <w:r w:rsidR="002424F4" w:rsidRPr="00552724">
          <w:rPr>
            <w:rFonts w:ascii="Arial" w:hAnsi="Arial" w:cs="Arial"/>
          </w:rPr>
          <w:t xml:space="preserve">. </w:t>
        </w:r>
      </w:ins>
    </w:p>
    <w:p w14:paraId="5D6F42B1" w14:textId="796410B9" w:rsidR="00884305" w:rsidRPr="00DC545D" w:rsidRDefault="00665A6A" w:rsidP="00C43BB4">
      <w:pPr>
        <w:ind w:firstLine="360"/>
        <w:rPr>
          <w:rFonts w:ascii="Arial" w:hAnsi="Arial" w:cs="Arial"/>
          <w:b/>
          <w:bCs/>
        </w:rPr>
      </w:pPr>
      <w:ins w:id="621" w:author="Fu, Caihong" w:date="2023-01-30T15:49:00Z">
        <w:r w:rsidRPr="00665A6A">
          <w:rPr>
            <w:rFonts w:ascii="Arial" w:hAnsi="Arial" w:cs="Arial"/>
            <w:color w:val="242424"/>
            <w:shd w:val="clear" w:color="auto" w:fill="FFFFFF"/>
          </w:rPr>
          <w:t xml:space="preserve">Exploration of new biological and environmental </w:t>
        </w:r>
        <w:r>
          <w:rPr>
            <w:rFonts w:ascii="Arial" w:hAnsi="Arial" w:cs="Arial"/>
            <w:color w:val="242424"/>
            <w:shd w:val="clear" w:color="auto" w:fill="FFFFFF"/>
          </w:rPr>
          <w:t>covariates</w:t>
        </w:r>
        <w:r w:rsidRPr="00665A6A">
          <w:rPr>
            <w:rFonts w:ascii="Arial" w:hAnsi="Arial" w:cs="Arial"/>
            <w:color w:val="242424"/>
            <w:shd w:val="clear" w:color="auto" w:fill="FFFFFF"/>
          </w:rPr>
          <w:t xml:space="preserve"> that may explain the inter-annual variability in Fraser Sockeye recruitment has long been suggested (Grant et al. 2010; MacDonald and Grant 2012; DFO 2015; Hawkshaw et al. 2021).</w:t>
        </w:r>
        <w:r>
          <w:rPr>
            <w:rFonts w:ascii="Arial" w:hAnsi="Arial" w:cs="Arial"/>
            <w:color w:val="242424"/>
            <w:shd w:val="clear" w:color="auto" w:fill="FFFFFF"/>
          </w:rPr>
          <w:t xml:space="preserve"> </w:t>
        </w:r>
      </w:ins>
      <w:ins w:id="622" w:author="Fu, Caihong" w:date="2023-01-28T08:45:00Z">
        <w:r w:rsidR="0094750A" w:rsidRPr="00B440DC">
          <w:rPr>
            <w:rFonts w:ascii="Arial" w:hAnsi="Arial" w:cs="Arial"/>
            <w:color w:val="242424"/>
            <w:shd w:val="clear" w:color="auto" w:fill="FFFFFF"/>
          </w:rPr>
          <w:t xml:space="preserve">Recent analyses found that survival of Fraser sockeye salmon </w:t>
        </w:r>
        <w:r w:rsidR="0094750A">
          <w:rPr>
            <w:rFonts w:ascii="Arial" w:hAnsi="Arial" w:cs="Arial"/>
            <w:color w:val="242424"/>
            <w:shd w:val="clear" w:color="auto" w:fill="FFFFFF"/>
          </w:rPr>
          <w:t xml:space="preserve">exhibits a similar temporal pattern among all stocks, </w:t>
        </w:r>
      </w:ins>
      <w:ins w:id="623" w:author="Fu, Caihong" w:date="2023-01-28T08:48:00Z">
        <w:r w:rsidR="0094750A">
          <w:rPr>
            <w:rFonts w:ascii="Arial" w:hAnsi="Arial" w:cs="Arial"/>
            <w:color w:val="242424"/>
            <w:shd w:val="clear" w:color="auto" w:fill="FFFFFF"/>
          </w:rPr>
          <w:t xml:space="preserve">indicating that </w:t>
        </w:r>
      </w:ins>
      <w:ins w:id="624" w:author="Fu, Caihong" w:date="2023-01-28T08:49:00Z">
        <w:r w:rsidR="0094750A">
          <w:rPr>
            <w:rFonts w:ascii="Arial" w:hAnsi="Arial" w:cs="Arial"/>
            <w:color w:val="242424"/>
            <w:shd w:val="clear" w:color="auto" w:fill="FFFFFF"/>
          </w:rPr>
          <w:t xml:space="preserve">Fraser sockeye stocks </w:t>
        </w:r>
      </w:ins>
      <w:ins w:id="625" w:author="Fu, Caihong" w:date="2023-01-28T08:45:00Z">
        <w:r w:rsidR="0094750A" w:rsidRPr="00B440DC">
          <w:rPr>
            <w:rFonts w:ascii="Arial" w:hAnsi="Arial" w:cs="Arial"/>
            <w:color w:val="242424"/>
            <w:shd w:val="clear" w:color="auto" w:fill="FFFFFF"/>
          </w:rPr>
          <w:t>may be related to oceanic environmental conditions and competition among Pacific salmon at a global scale (</w:t>
        </w:r>
        <w:r w:rsidR="0094750A" w:rsidRPr="00695C54">
          <w:rPr>
            <w:rFonts w:ascii="Arial" w:hAnsi="Arial" w:cs="Arial"/>
            <w:color w:val="242424"/>
            <w:shd w:val="clear" w:color="auto" w:fill="FFFFFF"/>
          </w:rPr>
          <w:t>Akenhead et al. 2016</w:t>
        </w:r>
        <w:r w:rsidR="0094750A">
          <w:rPr>
            <w:rFonts w:ascii="Arial" w:hAnsi="Arial" w:cs="Arial"/>
            <w:color w:val="242424"/>
            <w:shd w:val="clear" w:color="auto" w:fill="FFFFFF"/>
          </w:rPr>
          <w:t xml:space="preserve">; </w:t>
        </w:r>
        <w:r w:rsidR="0094750A" w:rsidRPr="00B440DC">
          <w:rPr>
            <w:rFonts w:ascii="Arial" w:hAnsi="Arial" w:cs="Arial"/>
            <w:color w:val="242424"/>
            <w:shd w:val="clear" w:color="auto" w:fill="FFFFFF"/>
          </w:rPr>
          <w:t>Connors et al. 2020; DFO 2021; Ruggerone et al. 2021</w:t>
        </w:r>
        <w:r w:rsidR="0094750A">
          <w:rPr>
            <w:rFonts w:ascii="Arial" w:hAnsi="Arial" w:cs="Arial"/>
            <w:color w:val="242424"/>
            <w:shd w:val="clear" w:color="auto" w:fill="FFFFFF"/>
          </w:rPr>
          <w:t>;</w:t>
        </w:r>
        <w:r w:rsidR="0094750A" w:rsidRPr="00D14A4B">
          <w:rPr>
            <w:rFonts w:ascii="Arial" w:hAnsi="Arial" w:cs="Arial"/>
            <w:color w:val="242424"/>
            <w:shd w:val="clear" w:color="auto" w:fill="FFFFFF"/>
          </w:rPr>
          <w:t xml:space="preserve"> </w:t>
        </w:r>
        <w:r w:rsidR="0094750A" w:rsidRPr="00970B6E">
          <w:rPr>
            <w:rFonts w:ascii="Arial" w:hAnsi="Arial" w:cs="Arial"/>
            <w:color w:val="242424"/>
            <w:shd w:val="clear" w:color="auto" w:fill="FFFFFF"/>
          </w:rPr>
          <w:t>Rosengard et al. 2022</w:t>
        </w:r>
        <w:r w:rsidR="0094750A" w:rsidRPr="00B440DC">
          <w:rPr>
            <w:rFonts w:ascii="Arial" w:hAnsi="Arial" w:cs="Arial"/>
            <w:color w:val="242424"/>
            <w:shd w:val="clear" w:color="auto" w:fill="FFFFFF"/>
          </w:rPr>
          <w:t xml:space="preserve">). </w:t>
        </w:r>
      </w:ins>
      <w:ins w:id="626" w:author="Fu, Caihong" w:date="2023-01-28T08:51:00Z">
        <w:r w:rsidR="0094750A">
          <w:rPr>
            <w:rFonts w:ascii="Arial" w:hAnsi="Arial" w:cs="Arial"/>
            <w:color w:val="242424"/>
            <w:shd w:val="clear" w:color="auto" w:fill="FFFFFF"/>
          </w:rPr>
          <w:t xml:space="preserve">Therefore, </w:t>
        </w:r>
      </w:ins>
      <w:ins w:id="627" w:author="Fu, Caihong" w:date="2023-01-28T08:50:00Z">
        <w:r w:rsidR="0094750A" w:rsidRPr="00B440DC">
          <w:rPr>
            <w:rFonts w:ascii="Arial" w:hAnsi="Arial" w:cs="Arial"/>
            <w:color w:val="242424"/>
            <w:shd w:val="clear" w:color="auto" w:fill="FFFFFF"/>
          </w:rPr>
          <w:t xml:space="preserve">we </w:t>
        </w:r>
      </w:ins>
      <w:ins w:id="628" w:author="Fu, Caihong" w:date="2023-01-28T08:52:00Z">
        <w:r w:rsidR="001C33A6">
          <w:rPr>
            <w:rFonts w:ascii="Arial" w:hAnsi="Arial" w:cs="Arial"/>
            <w:color w:val="242424"/>
            <w:shd w:val="clear" w:color="auto" w:fill="FFFFFF"/>
          </w:rPr>
          <w:t>further include</w:t>
        </w:r>
      </w:ins>
      <w:ins w:id="629" w:author="Fu, Caihong" w:date="2023-01-31T11:02:00Z">
        <w:r w:rsidR="00181519">
          <w:rPr>
            <w:rFonts w:ascii="Arial" w:hAnsi="Arial" w:cs="Arial"/>
            <w:color w:val="242424"/>
            <w:shd w:val="clear" w:color="auto" w:fill="FFFFFF"/>
          </w:rPr>
          <w:t>d</w:t>
        </w:r>
      </w:ins>
      <w:ins w:id="630" w:author="Fu, Caihong" w:date="2023-01-28T08:52:00Z">
        <w:r w:rsidR="001C33A6">
          <w:rPr>
            <w:rFonts w:ascii="Arial" w:hAnsi="Arial" w:cs="Arial"/>
            <w:color w:val="242424"/>
            <w:shd w:val="clear" w:color="auto" w:fill="FFFFFF"/>
          </w:rPr>
          <w:t xml:space="preserve"> </w:t>
        </w:r>
      </w:ins>
      <w:ins w:id="631" w:author="Fu, Caihong" w:date="2023-01-28T08:50:00Z">
        <w:r w:rsidR="0094750A" w:rsidRPr="00B440DC">
          <w:rPr>
            <w:rFonts w:ascii="Arial" w:hAnsi="Arial" w:cs="Arial"/>
            <w:color w:val="242424"/>
            <w:shd w:val="clear" w:color="auto" w:fill="FFFFFF"/>
          </w:rPr>
          <w:t xml:space="preserve">Gulf of Alaska sea surface temperature </w:t>
        </w:r>
      </w:ins>
      <w:ins w:id="632" w:author="Fu, Caihong" w:date="2023-01-28T08:53:00Z">
        <w:r w:rsidR="001C33A6" w:rsidRPr="00DC1C83">
          <w:rPr>
            <w:rFonts w:ascii="Arial" w:hAnsi="Arial" w:cs="Arial"/>
          </w:rPr>
          <w:t xml:space="preserve">(GOA.SST) </w:t>
        </w:r>
      </w:ins>
      <w:ins w:id="633" w:author="Fu, Caihong" w:date="2023-01-28T08:50:00Z">
        <w:r w:rsidR="0094750A" w:rsidRPr="00B440DC">
          <w:rPr>
            <w:rFonts w:ascii="Arial" w:hAnsi="Arial" w:cs="Arial"/>
            <w:color w:val="242424"/>
            <w:shd w:val="clear" w:color="auto" w:fill="FFFFFF"/>
          </w:rPr>
          <w:t xml:space="preserve">and </w:t>
        </w:r>
      </w:ins>
      <w:ins w:id="634" w:author="Fu, Caihong" w:date="2023-01-28T08:56:00Z">
        <w:r w:rsidR="00C43BB4" w:rsidRPr="00B440DC">
          <w:rPr>
            <w:rFonts w:ascii="Arial" w:hAnsi="Arial" w:cs="Arial"/>
            <w:color w:val="242424"/>
            <w:shd w:val="clear" w:color="auto" w:fill="FFFFFF"/>
          </w:rPr>
          <w:t>abundance</w:t>
        </w:r>
        <w:r w:rsidR="00C43BB4">
          <w:rPr>
            <w:rFonts w:ascii="Arial" w:hAnsi="Arial" w:cs="Arial"/>
            <w:color w:val="242424"/>
            <w:shd w:val="clear" w:color="auto" w:fill="FFFFFF"/>
          </w:rPr>
          <w:t xml:space="preserve"> of other</w:t>
        </w:r>
        <w:r w:rsidR="00C43BB4" w:rsidRPr="00B440DC">
          <w:rPr>
            <w:rFonts w:ascii="Arial" w:hAnsi="Arial" w:cs="Arial"/>
            <w:color w:val="242424"/>
            <w:shd w:val="clear" w:color="auto" w:fill="FFFFFF"/>
          </w:rPr>
          <w:t xml:space="preserve"> </w:t>
        </w:r>
      </w:ins>
      <w:ins w:id="635" w:author="Fu, Caihong" w:date="2023-01-28T08:50:00Z">
        <w:r w:rsidR="0094750A" w:rsidRPr="00B440DC">
          <w:rPr>
            <w:rFonts w:ascii="Arial" w:hAnsi="Arial" w:cs="Arial"/>
            <w:color w:val="242424"/>
            <w:shd w:val="clear" w:color="auto" w:fill="FFFFFF"/>
          </w:rPr>
          <w:t xml:space="preserve">Pacific salmon </w:t>
        </w:r>
      </w:ins>
      <w:ins w:id="636" w:author="Fu, Caihong" w:date="2023-01-28T08:56:00Z">
        <w:r w:rsidR="00C43BB4">
          <w:rPr>
            <w:rFonts w:ascii="Arial" w:hAnsi="Arial" w:cs="Arial"/>
            <w:color w:val="242424"/>
            <w:shd w:val="clear" w:color="auto" w:fill="FFFFFF"/>
          </w:rPr>
          <w:t xml:space="preserve">species </w:t>
        </w:r>
      </w:ins>
      <w:ins w:id="637" w:author="Fu, Caihong" w:date="2023-01-28T08:50:00Z">
        <w:r w:rsidR="0094750A" w:rsidRPr="00B440DC">
          <w:rPr>
            <w:rFonts w:ascii="Arial" w:hAnsi="Arial" w:cs="Arial"/>
            <w:color w:val="242424"/>
            <w:shd w:val="clear" w:color="auto" w:fill="FFFFFF"/>
          </w:rPr>
          <w:t>in the stock-recruitment models</w:t>
        </w:r>
      </w:ins>
      <w:ins w:id="638" w:author="Fu, Caihong" w:date="2023-01-28T08:56:00Z">
        <w:r w:rsidR="00C43BB4">
          <w:rPr>
            <w:rFonts w:ascii="Arial" w:hAnsi="Arial" w:cs="Arial"/>
            <w:color w:val="242424"/>
            <w:shd w:val="clear" w:color="auto" w:fill="FFFFFF"/>
          </w:rPr>
          <w:t>,</w:t>
        </w:r>
      </w:ins>
      <w:ins w:id="639" w:author="Fu, Caihong" w:date="2023-01-28T08:50:00Z">
        <w:r w:rsidR="0094750A" w:rsidRPr="00B440DC">
          <w:rPr>
            <w:rFonts w:ascii="Arial" w:hAnsi="Arial" w:cs="Arial"/>
            <w:color w:val="242424"/>
            <w:shd w:val="clear" w:color="auto" w:fill="FFFFFF"/>
          </w:rPr>
          <w:t xml:space="preserve"> </w:t>
        </w:r>
      </w:ins>
      <w:ins w:id="640" w:author="Fu, Caihong" w:date="2023-01-28T08:56:00Z">
        <w:r w:rsidR="00C43BB4" w:rsidRPr="00B440DC">
          <w:rPr>
            <w:rFonts w:ascii="Arial" w:hAnsi="Arial" w:cs="Arial"/>
            <w:color w:val="242424"/>
            <w:shd w:val="clear" w:color="auto" w:fill="FFFFFF"/>
          </w:rPr>
          <w:t>hypothesiz</w:t>
        </w:r>
      </w:ins>
      <w:ins w:id="641" w:author="Fu, Caihong" w:date="2023-01-28T08:57:00Z">
        <w:r w:rsidR="00C43BB4">
          <w:rPr>
            <w:rFonts w:ascii="Arial" w:hAnsi="Arial" w:cs="Arial"/>
            <w:color w:val="242424"/>
            <w:shd w:val="clear" w:color="auto" w:fill="FFFFFF"/>
          </w:rPr>
          <w:t>ing that</w:t>
        </w:r>
      </w:ins>
      <w:ins w:id="642" w:author="Fu, Caihong" w:date="2023-01-28T08:56:00Z">
        <w:r w:rsidR="00C43BB4" w:rsidRPr="00B440DC">
          <w:rPr>
            <w:rFonts w:ascii="Arial" w:hAnsi="Arial" w:cs="Arial"/>
            <w:color w:val="242424"/>
            <w:shd w:val="clear" w:color="auto" w:fill="FFFFFF"/>
          </w:rPr>
          <w:t xml:space="preserve"> </w:t>
        </w:r>
      </w:ins>
      <w:ins w:id="643" w:author="Fu, Caihong" w:date="2023-01-28T08:57:00Z">
        <w:r w:rsidR="00C43BB4" w:rsidRPr="00B440DC">
          <w:rPr>
            <w:rFonts w:ascii="Arial" w:hAnsi="Arial" w:cs="Arial"/>
            <w:color w:val="242424"/>
            <w:shd w:val="clear" w:color="auto" w:fill="FFFFFF"/>
          </w:rPr>
          <w:t>inclusion</w:t>
        </w:r>
        <w:r w:rsidR="00C43BB4">
          <w:rPr>
            <w:rFonts w:ascii="Arial" w:hAnsi="Arial" w:cs="Arial"/>
            <w:color w:val="242424"/>
            <w:shd w:val="clear" w:color="auto" w:fill="FFFFFF"/>
          </w:rPr>
          <w:t xml:space="preserve"> of these</w:t>
        </w:r>
        <w:r w:rsidR="00C43BB4" w:rsidRPr="00B440DC">
          <w:rPr>
            <w:rFonts w:ascii="Arial" w:hAnsi="Arial" w:cs="Arial"/>
            <w:color w:val="242424"/>
            <w:shd w:val="clear" w:color="auto" w:fill="FFFFFF"/>
          </w:rPr>
          <w:t xml:space="preserve"> </w:t>
        </w:r>
        <w:r w:rsidR="00C43BB4" w:rsidRPr="00874BE9">
          <w:rPr>
            <w:rFonts w:ascii="Arial" w:hAnsi="Arial" w:cs="Arial"/>
            <w:color w:val="242424"/>
            <w:shd w:val="clear" w:color="auto" w:fill="FFFFFF"/>
          </w:rPr>
          <w:t>covariates</w:t>
        </w:r>
        <w:r w:rsidR="00C43BB4" w:rsidRPr="00884305">
          <w:rPr>
            <w:rFonts w:ascii="Arial" w:hAnsi="Arial" w:cs="Arial"/>
            <w:color w:val="242424"/>
            <w:shd w:val="clear" w:color="auto" w:fill="FFFFFF"/>
          </w:rPr>
          <w:t xml:space="preserve"> </w:t>
        </w:r>
      </w:ins>
      <w:ins w:id="644" w:author="Fu, Caihong" w:date="2023-01-28T08:50:00Z">
        <w:r w:rsidR="0094750A" w:rsidRPr="00B440DC">
          <w:rPr>
            <w:rFonts w:ascii="Arial" w:hAnsi="Arial" w:cs="Arial"/>
            <w:color w:val="242424"/>
            <w:shd w:val="clear" w:color="auto" w:fill="FFFFFF"/>
          </w:rPr>
          <w:t xml:space="preserve">can </w:t>
        </w:r>
      </w:ins>
      <w:ins w:id="645" w:author="Fu, Caihong" w:date="2023-01-28T08:57:00Z">
        <w:r w:rsidR="00C43BB4">
          <w:rPr>
            <w:rFonts w:ascii="Arial" w:hAnsi="Arial" w:cs="Arial"/>
            <w:color w:val="242424"/>
            <w:shd w:val="clear" w:color="auto" w:fill="FFFFFF"/>
          </w:rPr>
          <w:t xml:space="preserve">help </w:t>
        </w:r>
      </w:ins>
      <w:ins w:id="646" w:author="Fu, Caihong" w:date="2023-01-28T08:50:00Z">
        <w:r w:rsidR="0094750A" w:rsidRPr="00B440DC">
          <w:rPr>
            <w:rFonts w:ascii="Arial" w:hAnsi="Arial" w:cs="Arial"/>
            <w:color w:val="242424"/>
            <w:shd w:val="clear" w:color="auto" w:fill="FFFFFF"/>
          </w:rPr>
          <w:t xml:space="preserve">account for </w:t>
        </w:r>
      </w:ins>
      <w:ins w:id="647" w:author="Fu, Caihong" w:date="2023-01-28T08:58:00Z">
        <w:r w:rsidR="00C43BB4">
          <w:rPr>
            <w:rFonts w:ascii="Arial" w:hAnsi="Arial" w:cs="Arial"/>
            <w:color w:val="242424"/>
            <w:shd w:val="clear" w:color="auto" w:fill="FFFFFF"/>
          </w:rPr>
          <w:t xml:space="preserve">more of </w:t>
        </w:r>
      </w:ins>
      <w:ins w:id="648" w:author="Fu, Caihong" w:date="2023-01-28T08:50:00Z">
        <w:r w:rsidR="0094750A" w:rsidRPr="00B440DC">
          <w:rPr>
            <w:rFonts w:ascii="Arial" w:hAnsi="Arial" w:cs="Arial"/>
            <w:color w:val="242424"/>
            <w:shd w:val="clear" w:color="auto" w:fill="FFFFFF"/>
          </w:rPr>
          <w:t xml:space="preserve">the environmental effects on interannual variability </w:t>
        </w:r>
      </w:ins>
      <w:ins w:id="649" w:author="Fu, Caihong" w:date="2023-01-28T08:58:00Z">
        <w:r w:rsidR="00C43BB4">
          <w:rPr>
            <w:rFonts w:ascii="Arial" w:hAnsi="Arial" w:cs="Arial"/>
            <w:color w:val="242424"/>
            <w:shd w:val="clear" w:color="auto" w:fill="FFFFFF"/>
          </w:rPr>
          <w:t>in</w:t>
        </w:r>
      </w:ins>
      <w:ins w:id="650" w:author="Fu, Caihong" w:date="2023-01-28T08:50:00Z">
        <w:r w:rsidR="0094750A" w:rsidRPr="00B440DC">
          <w:rPr>
            <w:rFonts w:ascii="Arial" w:hAnsi="Arial" w:cs="Arial"/>
            <w:color w:val="242424"/>
            <w:shd w:val="clear" w:color="auto" w:fill="FFFFFF"/>
          </w:rPr>
          <w:t xml:space="preserve"> Fraser sockeye survival </w:t>
        </w:r>
        <w:r w:rsidR="0094750A">
          <w:rPr>
            <w:rFonts w:ascii="Arial" w:hAnsi="Arial" w:cs="Arial"/>
            <w:color w:val="242424"/>
            <w:shd w:val="clear" w:color="auto" w:fill="FFFFFF"/>
          </w:rPr>
          <w:t>among all stocks</w:t>
        </w:r>
        <w:r w:rsidR="0094750A" w:rsidRPr="00B440DC">
          <w:rPr>
            <w:rFonts w:ascii="Arial" w:hAnsi="Arial" w:cs="Arial"/>
            <w:color w:val="242424"/>
            <w:shd w:val="clear" w:color="auto" w:fill="FFFFFF"/>
          </w:rPr>
          <w:t>.</w:t>
        </w:r>
      </w:ins>
      <w:ins w:id="651" w:author="Fu, Caihong" w:date="2023-01-28T08:53:00Z">
        <w:r w:rsidR="001C33A6" w:rsidRPr="001C33A6">
          <w:rPr>
            <w:rFonts w:ascii="Arial" w:hAnsi="Arial" w:cs="Arial"/>
            <w:color w:val="242424"/>
            <w:shd w:val="clear" w:color="auto" w:fill="FFFFFF"/>
          </w:rPr>
          <w:t xml:space="preserve"> </w:t>
        </w:r>
      </w:ins>
      <w:del w:id="652" w:author="Fu, Caihong" w:date="2023-01-28T08:59:00Z">
        <w:r w:rsidR="00884305" w:rsidRPr="00B561FF" w:rsidDel="00C43BB4">
          <w:rPr>
            <w:rFonts w:ascii="Arial" w:hAnsi="Arial" w:cs="Arial"/>
          </w:rPr>
          <w:delText xml:space="preserve">To identify factors that may be driving the observed recruits </w:delText>
        </w:r>
        <w:r w:rsidR="00884305" w:rsidRPr="00552724" w:rsidDel="00C43BB4">
          <w:rPr>
            <w:rFonts w:ascii="Arial" w:hAnsi="Arial" w:cs="Arial"/>
          </w:rPr>
          <w:delText xml:space="preserve">abundance over time, we analyzed </w:delText>
        </w:r>
      </w:del>
      <w:del w:id="653" w:author="Fu, Caihong" w:date="2023-01-19T08:53:00Z">
        <w:r w:rsidR="00884305" w:rsidRPr="00552724" w:rsidDel="00851287">
          <w:rPr>
            <w:rFonts w:ascii="Arial" w:hAnsi="Arial" w:cs="Arial"/>
          </w:rPr>
          <w:delText xml:space="preserve">ten </w:delText>
        </w:r>
      </w:del>
      <w:del w:id="654" w:author="Fu, Caihong" w:date="2023-01-28T08:59:00Z">
        <w:r w:rsidR="00884305" w:rsidRPr="00552724" w:rsidDel="00C43BB4">
          <w:rPr>
            <w:rFonts w:ascii="Arial" w:hAnsi="Arial" w:cs="Arial"/>
          </w:rPr>
          <w:delText xml:space="preserve">indices of </w:delText>
        </w:r>
      </w:del>
      <w:del w:id="655" w:author="Fu, Caihong" w:date="2023-01-19T08:53:00Z">
        <w:r w:rsidR="00884305" w:rsidRPr="00552724" w:rsidDel="00851287">
          <w:rPr>
            <w:rFonts w:ascii="Arial" w:hAnsi="Arial" w:cs="Arial"/>
          </w:rPr>
          <w:delText xml:space="preserve">abiotic and biotic ocean conditions </w:delText>
        </w:r>
      </w:del>
      <w:del w:id="656" w:author="Fu, Caihong" w:date="2023-01-28T08:59:00Z">
        <w:r w:rsidR="00884305" w:rsidRPr="00552724" w:rsidDel="00C43BB4">
          <w:rPr>
            <w:rFonts w:ascii="Arial" w:hAnsi="Arial" w:cs="Arial"/>
          </w:rPr>
          <w:delText xml:space="preserve">that have previously considered as </w:delText>
        </w:r>
        <w:r w:rsidR="006C0326" w:rsidDel="00C43BB4">
          <w:rPr>
            <w:rFonts w:ascii="Arial" w:hAnsi="Arial" w:cs="Arial"/>
          </w:rPr>
          <w:delText xml:space="preserve">potential </w:delText>
        </w:r>
        <w:r w:rsidR="00884305" w:rsidRPr="00552724" w:rsidDel="00C43BB4">
          <w:rPr>
            <w:rFonts w:ascii="Arial" w:hAnsi="Arial" w:cs="Arial"/>
          </w:rPr>
          <w:delText xml:space="preserve">drivers of Pacific salmon abundance. These indices include both </w:delText>
        </w:r>
      </w:del>
      <w:del w:id="657" w:author="Fu, Caihong" w:date="2023-01-28T08:28:00Z">
        <w:r w:rsidR="00884305" w:rsidRPr="00552724" w:rsidDel="008F1DEB">
          <w:rPr>
            <w:rFonts w:ascii="Arial" w:hAnsi="Arial" w:cs="Arial"/>
          </w:rPr>
          <w:delText xml:space="preserve">local and large-scale environmental conditions in the Northeast Pacific Ocean </w:delText>
        </w:r>
      </w:del>
      <w:del w:id="658" w:author="Fu, Caihong" w:date="2023-01-28T08:59:00Z">
        <w:r w:rsidR="00884305" w:rsidRPr="00552724" w:rsidDel="00C43BB4">
          <w:rPr>
            <w:rFonts w:ascii="Arial" w:hAnsi="Arial" w:cs="Arial"/>
          </w:rPr>
          <w:delText xml:space="preserve">and the abundance of Pacific salmon at a global </w:delText>
        </w:r>
        <w:r w:rsidR="003244F8" w:rsidDel="00C43BB4">
          <w:rPr>
            <w:rFonts w:ascii="Arial" w:hAnsi="Arial" w:cs="Arial"/>
          </w:rPr>
          <w:delText>scale</w:delText>
        </w:r>
        <w:r w:rsidR="00884305" w:rsidRPr="00552724" w:rsidDel="00C43BB4">
          <w:rPr>
            <w:rFonts w:ascii="Arial" w:hAnsi="Arial" w:cs="Arial"/>
          </w:rPr>
          <w:delText xml:space="preserve">. </w:delText>
        </w:r>
      </w:del>
      <w:del w:id="659" w:author="Fu, Caihong" w:date="2023-01-28T08:37:00Z">
        <w:r w:rsidR="00884305" w:rsidRPr="00552724" w:rsidDel="002424F4">
          <w:rPr>
            <w:rFonts w:ascii="Arial" w:hAnsi="Arial" w:cs="Arial"/>
          </w:rPr>
          <w:delText>Time</w:delText>
        </w:r>
      </w:del>
      <w:del w:id="660" w:author="Fu, Caihong" w:date="2023-01-19T08:35:00Z">
        <w:r w:rsidR="00884305" w:rsidRPr="00552724" w:rsidDel="00476581">
          <w:rPr>
            <w:rFonts w:ascii="Arial" w:hAnsi="Arial" w:cs="Arial"/>
          </w:rPr>
          <w:delText>-</w:delText>
        </w:r>
      </w:del>
      <w:del w:id="661" w:author="Fu, Caihong" w:date="2023-01-28T08:37:00Z">
        <w:r w:rsidR="00884305" w:rsidRPr="00552724" w:rsidDel="002424F4">
          <w:rPr>
            <w:rFonts w:ascii="Arial" w:hAnsi="Arial" w:cs="Arial"/>
          </w:rPr>
          <w:delText xml:space="preserve">series </w:delText>
        </w:r>
      </w:del>
      <w:del w:id="662" w:author="Fu, Caihong" w:date="2023-01-19T08:35:00Z">
        <w:r w:rsidR="00884305" w:rsidRPr="00552724" w:rsidDel="00476581">
          <w:rPr>
            <w:rFonts w:ascii="Arial" w:hAnsi="Arial" w:cs="Arial"/>
          </w:rPr>
          <w:delText xml:space="preserve">for </w:delText>
        </w:r>
      </w:del>
      <w:del w:id="663" w:author="Fu, Caihong" w:date="2023-01-28T08:37:00Z">
        <w:r w:rsidR="00884305" w:rsidRPr="00552724" w:rsidDel="002424F4">
          <w:rPr>
            <w:rFonts w:ascii="Arial" w:hAnsi="Arial" w:cs="Arial"/>
          </w:rPr>
          <w:delText xml:space="preserve">all indices were compiled and aligned with smolt outmigration year </w:delText>
        </w:r>
      </w:del>
      <w:del w:id="664" w:author="Fu, Caihong" w:date="2023-01-19T08:46:00Z">
        <w:r w:rsidR="00884305" w:rsidRPr="00552724" w:rsidDel="00683615">
          <w:rPr>
            <w:rFonts w:ascii="Arial" w:hAnsi="Arial" w:cs="Arial"/>
          </w:rPr>
          <w:delText xml:space="preserve">since </w:delText>
        </w:r>
      </w:del>
      <w:del w:id="665" w:author="Fu, Caihong" w:date="2023-01-28T08:37:00Z">
        <w:r w:rsidR="00884305" w:rsidRPr="00552724" w:rsidDel="002424F4">
          <w:rPr>
            <w:rFonts w:ascii="Arial" w:hAnsi="Arial" w:cs="Arial"/>
          </w:rPr>
          <w:delText xml:space="preserve">environmental factors </w:delText>
        </w:r>
      </w:del>
      <w:del w:id="666" w:author="Fu, Caihong" w:date="2023-01-19T08:47:00Z">
        <w:r w:rsidR="00884305" w:rsidRPr="00552724" w:rsidDel="00683615">
          <w:rPr>
            <w:rFonts w:ascii="Arial" w:hAnsi="Arial" w:cs="Arial"/>
          </w:rPr>
          <w:delText xml:space="preserve">are most </w:delText>
        </w:r>
      </w:del>
      <w:del w:id="667" w:author="Fu, Caihong" w:date="2023-01-19T08:36:00Z">
        <w:r w:rsidR="00884305" w:rsidRPr="00552724" w:rsidDel="00476581">
          <w:rPr>
            <w:rFonts w:ascii="Arial" w:hAnsi="Arial" w:cs="Arial"/>
          </w:rPr>
          <w:delText xml:space="preserve">influential on </w:delText>
        </w:r>
      </w:del>
      <w:del w:id="668" w:author="Fu, Caihong" w:date="2023-01-28T08:37:00Z">
        <w:r w:rsidR="00884305" w:rsidRPr="00552724" w:rsidDel="002424F4">
          <w:rPr>
            <w:rFonts w:ascii="Arial" w:hAnsi="Arial" w:cs="Arial"/>
          </w:rPr>
          <w:delText xml:space="preserve">marine survivals </w:delText>
        </w:r>
      </w:del>
      <w:del w:id="669" w:author="Fu, Caihong" w:date="2023-01-19T08:49:00Z">
        <w:r w:rsidR="00884305" w:rsidRPr="00552724" w:rsidDel="00851287">
          <w:rPr>
            <w:rFonts w:ascii="Arial" w:hAnsi="Arial" w:cs="Arial"/>
          </w:rPr>
          <w:delText>during that specific life-stage among</w:delText>
        </w:r>
      </w:del>
      <w:del w:id="670" w:author="Fu, Caihong" w:date="2023-01-28T08:37:00Z">
        <w:r w:rsidR="00884305" w:rsidRPr="00552724" w:rsidDel="002424F4">
          <w:rPr>
            <w:rFonts w:ascii="Arial" w:hAnsi="Arial" w:cs="Arial"/>
          </w:rPr>
          <w:delText xml:space="preserve"> sockeye and other Pacific salmon species</w:delText>
        </w:r>
        <w:r w:rsidR="00935BC3" w:rsidDel="002424F4">
          <w:rPr>
            <w:rFonts w:ascii="Arial" w:hAnsi="Arial" w:cs="Arial"/>
          </w:rPr>
          <w:delText xml:space="preserve"> (</w:delText>
        </w:r>
        <w:r w:rsidR="003244F8" w:rsidRPr="00571CE3" w:rsidDel="002424F4">
          <w:rPr>
            <w:rFonts w:ascii="Arial" w:hAnsi="Arial" w:cs="Arial"/>
            <w:color w:val="242424"/>
            <w:shd w:val="clear" w:color="auto" w:fill="FFFFFF"/>
          </w:rPr>
          <w:delText>Mueter et al. 2002; Cass et al. 2006</w:delText>
        </w:r>
        <w:r w:rsidR="00935BC3" w:rsidDel="002424F4">
          <w:rPr>
            <w:rFonts w:ascii="Arial" w:hAnsi="Arial" w:cs="Arial"/>
          </w:rPr>
          <w:delText>)</w:delText>
        </w:r>
        <w:r w:rsidR="00884305" w:rsidRPr="00552724" w:rsidDel="002424F4">
          <w:rPr>
            <w:rFonts w:ascii="Arial" w:hAnsi="Arial" w:cs="Arial"/>
          </w:rPr>
          <w:delText xml:space="preserve">. </w:delText>
        </w:r>
      </w:del>
      <w:del w:id="671" w:author="Fu, Caihong" w:date="2023-01-19T08:54:00Z">
        <w:r w:rsidR="00884305" w:rsidRPr="00552724" w:rsidDel="00851287">
          <w:rPr>
            <w:rFonts w:ascii="Arial" w:hAnsi="Arial" w:cs="Arial"/>
          </w:rPr>
          <w:delText>S</w:delText>
        </w:r>
      </w:del>
      <w:del w:id="672" w:author="Fu, Caihong" w:date="2023-01-28T08:59:00Z">
        <w:r w:rsidR="00884305" w:rsidRPr="00552724" w:rsidDel="00C43BB4">
          <w:rPr>
            <w:rFonts w:ascii="Arial" w:hAnsi="Arial" w:cs="Arial"/>
          </w:rPr>
          <w:delText xml:space="preserve">ix environmental indices include: </w:delText>
        </w:r>
      </w:del>
      <w:del w:id="673" w:author="Fu, Caihong" w:date="2023-01-28T08:29:00Z">
        <w:r w:rsidR="00884305" w:rsidRPr="00552724" w:rsidDel="008F1DEB">
          <w:rPr>
            <w:rFonts w:ascii="Arial" w:hAnsi="Arial" w:cs="Arial"/>
          </w:rPr>
          <w:delText xml:space="preserve">(1) </w:delText>
        </w:r>
      </w:del>
      <w:del w:id="674" w:author="Fu, Caihong" w:date="2023-01-23T13:25:00Z">
        <w:r w:rsidR="00884305" w:rsidRPr="00552724" w:rsidDel="00935F29">
          <w:rPr>
            <w:rFonts w:ascii="Arial" w:hAnsi="Arial" w:cs="Arial"/>
          </w:rPr>
          <w:delText xml:space="preserve">the winter </w:delText>
        </w:r>
      </w:del>
      <w:del w:id="675" w:author="Fu, Caihong" w:date="2023-01-28T08:29:00Z">
        <w:r w:rsidR="00884305" w:rsidRPr="00552724" w:rsidDel="008F1DEB">
          <w:rPr>
            <w:rFonts w:ascii="Arial" w:hAnsi="Arial" w:cs="Arial"/>
          </w:rPr>
          <w:delText>Pacific Decadal Oscill</w:delText>
        </w:r>
        <w:r w:rsidR="00884305" w:rsidRPr="00444684" w:rsidDel="008F1DEB">
          <w:rPr>
            <w:rFonts w:ascii="Arial" w:hAnsi="Arial" w:cs="Arial"/>
          </w:rPr>
          <w:delText>ation</w:delText>
        </w:r>
        <w:r w:rsidR="00884305" w:rsidRPr="008F1DEB" w:rsidDel="008F1DEB">
          <w:rPr>
            <w:rFonts w:ascii="Arial" w:hAnsi="Arial" w:cs="Arial"/>
          </w:rPr>
          <w:delText xml:space="preserve"> </w:delText>
        </w:r>
        <w:r w:rsidR="00884305" w:rsidRPr="00444684" w:rsidDel="008F1DEB">
          <w:rPr>
            <w:rFonts w:ascii="Arial" w:hAnsi="Arial" w:cs="Arial"/>
          </w:rPr>
          <w:delText>(PDO, November-March, Zhang et al. 1997; Mantua et al., 1997</w:delText>
        </w:r>
        <w:r w:rsidR="00884305" w:rsidRPr="00CA011B" w:rsidDel="008F1DEB">
          <w:rPr>
            <w:rFonts w:ascii="Arial" w:hAnsi="Arial" w:cs="Arial"/>
          </w:rPr>
          <w:delText xml:space="preserve">), </w:delText>
        </w:r>
      </w:del>
      <w:del w:id="676" w:author="Fu, Caihong" w:date="2023-01-28T08:59:00Z">
        <w:r w:rsidR="00884305" w:rsidRPr="00DC1C83" w:rsidDel="00C43BB4">
          <w:rPr>
            <w:rFonts w:ascii="Arial" w:hAnsi="Arial" w:cs="Arial"/>
          </w:rPr>
          <w:delText xml:space="preserve">(2) the Gulf of Alaska sea surface temperature </w:delText>
        </w:r>
      </w:del>
      <w:del w:id="677" w:author="Fu, Caihong" w:date="2023-01-28T08:53:00Z">
        <w:r w:rsidR="00884305" w:rsidRPr="00DC1C83" w:rsidDel="001C33A6">
          <w:rPr>
            <w:rFonts w:ascii="Arial" w:hAnsi="Arial" w:cs="Arial"/>
          </w:rPr>
          <w:delText xml:space="preserve">(GOA.SST), </w:delText>
        </w:r>
      </w:del>
      <w:del w:id="678" w:author="Fu, Caihong" w:date="2023-01-28T08:59:00Z">
        <w:r w:rsidR="00884305" w:rsidRPr="00DC1C83" w:rsidDel="00C43BB4">
          <w:rPr>
            <w:rFonts w:ascii="Arial" w:hAnsi="Arial" w:cs="Arial"/>
          </w:rPr>
          <w:delText>which</w:delText>
        </w:r>
      </w:del>
      <w:ins w:id="679" w:author="Fu, Caihong" w:date="2023-01-28T08:59:00Z">
        <w:r w:rsidR="00C43BB4">
          <w:rPr>
            <w:rFonts w:ascii="Arial" w:hAnsi="Arial" w:cs="Arial"/>
          </w:rPr>
          <w:t>The GOA.SST</w:t>
        </w:r>
      </w:ins>
      <w:ins w:id="680" w:author="Fu, Caihong" w:date="2023-01-28T09:00:00Z">
        <w:r w:rsidR="00C43BB4">
          <w:rPr>
            <w:rFonts w:ascii="Arial" w:hAnsi="Arial" w:cs="Arial"/>
          </w:rPr>
          <w:t xml:space="preserve"> time series</w:t>
        </w:r>
      </w:ins>
      <w:r w:rsidR="00884305" w:rsidRPr="00DC1C83">
        <w:rPr>
          <w:rFonts w:ascii="Arial" w:hAnsi="Arial" w:cs="Arial"/>
        </w:rPr>
        <w:t xml:space="preserve"> was </w:t>
      </w:r>
      <w:commentRangeStart w:id="681"/>
      <w:r w:rsidR="00884305" w:rsidRPr="00DC1C83">
        <w:rPr>
          <w:rFonts w:ascii="Arial" w:hAnsi="Arial" w:cs="Arial"/>
        </w:rPr>
        <w:t>extracted</w:t>
      </w:r>
      <w:commentRangeEnd w:id="681"/>
      <w:r w:rsidR="00755F01">
        <w:rPr>
          <w:rStyle w:val="CommentReference"/>
        </w:rPr>
        <w:commentReference w:id="681"/>
      </w:r>
      <w:r w:rsidR="00884305" w:rsidRPr="00DC1C83">
        <w:rPr>
          <w:rFonts w:ascii="Arial" w:hAnsi="Arial" w:cs="Arial"/>
        </w:rPr>
        <w:t xml:space="preserve"> from the COBE model </w:t>
      </w:r>
      <w:del w:id="682" w:author="Fu, Caihong" w:date="2023-01-28T09:00:00Z">
        <w:r w:rsidR="00884305" w:rsidRPr="00DC1C83" w:rsidDel="00C43BB4">
          <w:rPr>
            <w:rFonts w:ascii="Arial" w:hAnsi="Arial" w:cs="Arial"/>
          </w:rPr>
          <w:delText>sea surface temperature</w:delText>
        </w:r>
      </w:del>
      <w:ins w:id="683" w:author="Fu, Caihong" w:date="2023-01-28T09:00:00Z">
        <w:r w:rsidR="00C43BB4">
          <w:rPr>
            <w:rFonts w:ascii="Arial" w:hAnsi="Arial" w:cs="Arial"/>
          </w:rPr>
          <w:t>SST</w:t>
        </w:r>
      </w:ins>
      <w:r w:rsidR="00884305" w:rsidRPr="00DC1C83">
        <w:rPr>
          <w:rFonts w:ascii="Arial" w:hAnsi="Arial" w:cs="Arial"/>
        </w:rPr>
        <w:t xml:space="preserve"> database </w:t>
      </w:r>
      <w:ins w:id="684" w:author="Fu, Caihong" w:date="2023-01-28T09:03:00Z">
        <w:r w:rsidR="00C43BB4">
          <w:rPr>
            <w:rFonts w:ascii="Arial" w:hAnsi="Arial" w:cs="Arial"/>
          </w:rPr>
          <w:t>(</w:t>
        </w:r>
        <w:r w:rsidR="00C43BB4">
          <w:rPr>
            <w:rFonts w:ascii="Arial" w:hAnsi="Arial" w:cs="Arial"/>
          </w:rPr>
          <w:fldChar w:fldCharType="begin"/>
        </w:r>
        <w:r w:rsidR="00C43BB4">
          <w:rPr>
            <w:rFonts w:ascii="Arial" w:hAnsi="Arial" w:cs="Arial"/>
          </w:rPr>
          <w:instrText xml:space="preserve"> HYPERLINK "</w:instrText>
        </w:r>
        <w:r w:rsidR="00C43BB4" w:rsidRPr="00C43BB4">
          <w:rPr>
            <w:rFonts w:ascii="Arial" w:hAnsi="Arial" w:cs="Arial"/>
          </w:rPr>
          <w:instrText>https://psl.noaa.gov/data/gridded/data.cobe.html</w:instrText>
        </w:r>
        <w:r w:rsidR="00C43BB4">
          <w:rPr>
            <w:rFonts w:ascii="Arial" w:hAnsi="Arial" w:cs="Arial"/>
          </w:rPr>
          <w:instrText xml:space="preserve">" </w:instrText>
        </w:r>
        <w:r w:rsidR="00C43BB4">
          <w:rPr>
            <w:rFonts w:ascii="Arial" w:hAnsi="Arial" w:cs="Arial"/>
          </w:rPr>
          <w:fldChar w:fldCharType="separate"/>
        </w:r>
        <w:r w:rsidR="00C43BB4" w:rsidRPr="00DD246C">
          <w:rPr>
            <w:rStyle w:val="Hyperlink"/>
            <w:rFonts w:cs="Arial"/>
          </w:rPr>
          <w:t>https://psl.noaa.gov/data/gridded/data.cobe.html</w:t>
        </w:r>
        <w:r w:rsidR="00C43BB4">
          <w:rPr>
            <w:rFonts w:ascii="Arial" w:hAnsi="Arial" w:cs="Arial"/>
          </w:rPr>
          <w:fldChar w:fldCharType="end"/>
        </w:r>
        <w:r w:rsidR="00C43BB4">
          <w:rPr>
            <w:rFonts w:ascii="Arial" w:hAnsi="Arial" w:cs="Arial"/>
          </w:rPr>
          <w:t xml:space="preserve">), </w:t>
        </w:r>
      </w:ins>
      <w:del w:id="685" w:author="Fu, Caihong" w:date="2023-01-28T09:01:00Z">
        <w:r w:rsidR="00884305" w:rsidRPr="00DC1C83" w:rsidDel="00C43BB4">
          <w:rPr>
            <w:rFonts w:ascii="Arial" w:hAnsi="Arial" w:cs="Arial"/>
          </w:rPr>
          <w:delText xml:space="preserve">and </w:delText>
        </w:r>
      </w:del>
      <w:del w:id="686" w:author="Fu, Caihong" w:date="2023-01-28T09:02:00Z">
        <w:r w:rsidR="00884305" w:rsidRPr="00DC1C83" w:rsidDel="00C43BB4">
          <w:rPr>
            <w:rFonts w:ascii="Arial" w:hAnsi="Arial" w:cs="Arial"/>
          </w:rPr>
          <w:delText xml:space="preserve">matched </w:delText>
        </w:r>
      </w:del>
      <w:ins w:id="687" w:author="Fu, Caihong" w:date="2023-01-28T09:02:00Z">
        <w:r w:rsidR="00C43BB4" w:rsidRPr="00DC1C83">
          <w:rPr>
            <w:rFonts w:ascii="Arial" w:hAnsi="Arial" w:cs="Arial"/>
          </w:rPr>
          <w:t>match</w:t>
        </w:r>
        <w:r w:rsidR="00C43BB4">
          <w:rPr>
            <w:rFonts w:ascii="Arial" w:hAnsi="Arial" w:cs="Arial"/>
          </w:rPr>
          <w:t>ing</w:t>
        </w:r>
        <w:r w:rsidR="00C43BB4" w:rsidRPr="00DC1C83">
          <w:rPr>
            <w:rFonts w:ascii="Arial" w:hAnsi="Arial" w:cs="Arial"/>
          </w:rPr>
          <w:t xml:space="preserve"> </w:t>
        </w:r>
      </w:ins>
      <w:r w:rsidR="00884305" w:rsidRPr="00DC1C83">
        <w:rPr>
          <w:rFonts w:ascii="Arial" w:hAnsi="Arial" w:cs="Arial"/>
        </w:rPr>
        <w:t xml:space="preserve">with the Fraser sockeye distribution areas </w:t>
      </w:r>
      <w:del w:id="688" w:author="Fu, Caihong" w:date="2023-01-28T09:02:00Z">
        <w:r w:rsidR="00884305" w:rsidRPr="00DC1C83" w:rsidDel="00C43BB4">
          <w:rPr>
            <w:rFonts w:ascii="Arial" w:hAnsi="Arial" w:cs="Arial"/>
          </w:rPr>
          <w:delText>quantified from</w:delText>
        </w:r>
      </w:del>
      <w:ins w:id="689" w:author="Fu, Caihong" w:date="2023-01-28T09:02:00Z">
        <w:r w:rsidR="00C43BB4">
          <w:rPr>
            <w:rFonts w:ascii="Arial" w:hAnsi="Arial" w:cs="Arial"/>
          </w:rPr>
          <w:t>identified based on</w:t>
        </w:r>
      </w:ins>
      <w:r w:rsidR="00884305" w:rsidRPr="00D82E6E">
        <w:rPr>
          <w:rFonts w:ascii="Arial" w:hAnsi="Arial" w:cs="Arial"/>
        </w:rPr>
        <w:t xml:space="preserve"> a tagging study (</w:t>
      </w:r>
      <w:r w:rsidR="00DC1C83">
        <w:rPr>
          <w:rFonts w:ascii="Arial" w:hAnsi="Arial" w:cs="Arial"/>
        </w:rPr>
        <w:fldChar w:fldCharType="begin" w:fldLock="1"/>
      </w:r>
      <w:r w:rsidR="00DC1C83">
        <w:rPr>
          <w:rFonts w:ascii="Arial" w:hAnsi="Arial" w:cs="Arial"/>
        </w:rPr>
        <w:instrText>ADDIN CSL_CITATION {"citationItems":[{"id":"ITEM-1","itemData":{"DOI":"10.1002/joc.1169","ISSN":"08998418","abstract":"Data for the 20th century from the International Comprehensive Ocean and Atmosphere Data Set and the Kobe Collection have been used as input data for global objective analyses of sea-surface temperatures (SSTs) and other marine meteorological variables. This study seeks a better understanding of the historical marine meteorological data and an evaluation of the quality of the data in the Kobe Collection. Objective analyses yield gridded data that are less noisy than observed data, which facilitates handling of historical data. The observed data determine the quality of the objective analyses, and quality control specified for historical data is incorporated into the objective analysis to reduce artificial errors. The objective analyses are based on optimum interpolation and reconstruction with empirical orthogonal functions. The final database produced in this study not only contains analysed values, but also analysis errors and data distributions at each time step of the objective analyses. The analysis database contains amp le information on historical observations, as well as signals of marine climate variations during the century. Time series of global mean marine temperatures and cloud cover include trends linked to global warming, and local peaks appear commonly in all the time series around the 1940s. Sea-level pressure and sea-surface wind fields show significant linear trends at high latitudes and over the North Pacific Ocean respectively. These trends seem to be artificial. An SST analysis used widely in climatological studies was verified against HadISST fr</w:instrText>
      </w:r>
      <w:r w:rsidR="00DC1C83" w:rsidRPr="00160163">
        <w:rPr>
          <w:rFonts w:ascii="Arial" w:hAnsi="Arial" w:cs="Arial"/>
          <w:lang w:val="fr-FR"/>
        </w:rPr>
        <w:instrText>om the Hadley Centre and an SST analysis derived from satellite and in situ observations. El Niño and southern oscillation indices for the century are successfully reproduced, even though observations in the tropics are much rarer before 1950 than after 1950. Copyright © 2005 Royal Meteorological Society.","author":[{"dropping-particle":"","family":"Ishii","given":"Masayoshi","non-dropping-particle":"","parse-names":false,"suffix":""},{"dropping-particle":"","family":"Shouji","given":"Akiko","non-dropping-particle":"","parse-names":false,"suffix":""},{"dropping-particle":"","family":"Sugimoto","given":"Satoshi","non-dropping-particle":"","parse-names":false,"suffix":""},{"dropping-particle":"","family":"Matsumoto","given":"Takanori","non-dropping-particle":"","parse-names":false,"suffix":""}],"container-title":"International Journal of Climatology","id":"ITEM-1","issue":"7","issued":{"date-parts":[["2005"]]},"page":"865-879","title":"Objective analyses of sea-surface temperature and marine meteorological variables for the 20th century using ICOADS and the Kobe Collection","type":"article-journal","volume":"25"},"uris":["http://www.mendeley.com/documents/?uuid=f9a5bd88-8ea0-436c-878f-132972928fcc"]}],"mendeley":{"formattedCitation":"(Ishii et al., 2005)","plainTextFormattedCitation":"(Ishii et al., 2005)","previouslyFormattedCitation":"(Ishii et al., 2005)"},"properties":{"noteIndex":0},"schema":"https://github.com/citation-style-language/schema/raw/master/csl-citation.json"}</w:instrText>
      </w:r>
      <w:r w:rsidR="00DC1C83">
        <w:rPr>
          <w:rFonts w:ascii="Arial" w:hAnsi="Arial" w:cs="Arial"/>
        </w:rPr>
        <w:fldChar w:fldCharType="separate"/>
      </w:r>
      <w:del w:id="690" w:author="Fu, Caihong" w:date="2023-01-31T14:20:00Z">
        <w:r w:rsidR="00DC1C83" w:rsidRPr="00160163" w:rsidDel="008E01A5">
          <w:rPr>
            <w:rFonts w:ascii="Arial" w:hAnsi="Arial" w:cs="Arial"/>
            <w:noProof/>
            <w:lang w:val="fr-FR"/>
          </w:rPr>
          <w:delText>Ishii et al. 2005</w:delText>
        </w:r>
      </w:del>
      <w:r w:rsidR="003244F8" w:rsidRPr="00160163">
        <w:rPr>
          <w:rFonts w:ascii="Arial" w:hAnsi="Arial" w:cs="Arial"/>
          <w:noProof/>
          <w:lang w:val="fr-FR"/>
        </w:rPr>
        <w:t xml:space="preserve">; </w:t>
      </w:r>
      <w:r w:rsidR="00DC1C83">
        <w:rPr>
          <w:rFonts w:ascii="Arial" w:hAnsi="Arial" w:cs="Arial"/>
        </w:rPr>
        <w:fldChar w:fldCharType="end"/>
      </w:r>
      <w:r w:rsidR="00884305" w:rsidRPr="00160163">
        <w:rPr>
          <w:rFonts w:ascii="Arial" w:hAnsi="Arial" w:cs="Arial"/>
          <w:lang w:val="fr-FR"/>
        </w:rPr>
        <w:t>Myers et al.</w:t>
      </w:r>
      <w:ins w:id="691" w:author="Fu, Caihong" w:date="2023-01-31T14:19:00Z">
        <w:r w:rsidR="008E01A5">
          <w:rPr>
            <w:rFonts w:ascii="Arial" w:hAnsi="Arial" w:cs="Arial"/>
            <w:lang w:val="fr-FR"/>
          </w:rPr>
          <w:t>,</w:t>
        </w:r>
      </w:ins>
      <w:r w:rsidR="00884305" w:rsidRPr="00160163">
        <w:rPr>
          <w:rFonts w:ascii="Arial" w:hAnsi="Arial" w:cs="Arial"/>
          <w:lang w:val="fr-FR"/>
        </w:rPr>
        <w:t xml:space="preserve"> 1996; </w:t>
      </w:r>
      <w:ins w:id="692" w:author="Fu, Caihong" w:date="2023-01-31T14:20:00Z">
        <w:r w:rsidR="008E01A5" w:rsidRPr="00160163">
          <w:rPr>
            <w:rFonts w:ascii="Arial" w:hAnsi="Arial" w:cs="Arial"/>
            <w:noProof/>
            <w:lang w:val="fr-FR"/>
          </w:rPr>
          <w:t>Ishii et al. 2005</w:t>
        </w:r>
        <w:r w:rsidR="008E01A5">
          <w:rPr>
            <w:rFonts w:ascii="Arial" w:hAnsi="Arial" w:cs="Arial"/>
            <w:noProof/>
            <w:lang w:val="fr-FR"/>
          </w:rPr>
          <w:t xml:space="preserve"> ; </w:t>
        </w:r>
      </w:ins>
      <w:r w:rsidR="00884305" w:rsidRPr="00160163">
        <w:rPr>
          <w:rFonts w:ascii="Arial" w:hAnsi="Arial" w:cs="Arial"/>
          <w:lang w:val="fr-FR"/>
        </w:rPr>
        <w:t xml:space="preserve">Figure </w:t>
      </w:r>
      <w:del w:id="693" w:author="Fu, Caihong" w:date="2023-01-31T11:07:00Z">
        <w:r w:rsidR="00884305" w:rsidRPr="00160163" w:rsidDel="00181519">
          <w:rPr>
            <w:rFonts w:ascii="Arial" w:hAnsi="Arial" w:cs="Arial"/>
            <w:lang w:val="fr-FR"/>
          </w:rPr>
          <w:delText>S</w:delText>
        </w:r>
        <w:r w:rsidR="00884305" w:rsidRPr="004E7EA5" w:rsidDel="00181519">
          <w:rPr>
            <w:rFonts w:ascii="Arial" w:hAnsi="Arial" w:cs="Arial"/>
            <w:lang w:val="fr-FR"/>
            <w:rPrChange w:id="694" w:author="Fu, Caihong" w:date="2023-01-31T11:08:00Z">
              <w:rPr>
                <w:rFonts w:ascii="Arial" w:hAnsi="Arial" w:cs="Arial"/>
              </w:rPr>
            </w:rPrChange>
          </w:rPr>
          <w:delText>4</w:delText>
        </w:r>
      </w:del>
      <w:ins w:id="695" w:author="Fu, Caihong" w:date="2023-01-31T11:07:00Z">
        <w:r w:rsidR="00181519" w:rsidRPr="00160163">
          <w:rPr>
            <w:rFonts w:ascii="Arial" w:hAnsi="Arial" w:cs="Arial"/>
            <w:lang w:val="fr-FR"/>
          </w:rPr>
          <w:t>S</w:t>
        </w:r>
        <w:r w:rsidR="00181519" w:rsidRPr="00160163">
          <w:rPr>
            <w:rFonts w:ascii="Arial" w:hAnsi="Arial" w:cs="Arial"/>
            <w:lang w:val="fr-FR"/>
          </w:rPr>
          <w:t>1</w:t>
        </w:r>
      </w:ins>
      <w:del w:id="696" w:author="Fu, Caihong" w:date="2023-01-31T11:11:00Z">
        <w:r w:rsidR="00884305" w:rsidRPr="00160163" w:rsidDel="00160163">
          <w:rPr>
            <w:rFonts w:ascii="Arial" w:hAnsi="Arial" w:cs="Arial"/>
            <w:lang w:val="fr-FR"/>
          </w:rPr>
          <w:delText xml:space="preserve">; data available </w:delText>
        </w:r>
      </w:del>
      <w:del w:id="697" w:author="Fu, Caihong" w:date="2023-01-28T09:03:00Z">
        <w:r w:rsidR="00884305" w:rsidRPr="004E7EA5" w:rsidDel="00C43BB4">
          <w:rPr>
            <w:rFonts w:ascii="Arial" w:hAnsi="Arial" w:cs="Arial"/>
            <w:lang w:val="fr-FR"/>
            <w:rPrChange w:id="698" w:author="Fu, Caihong" w:date="2023-01-31T11:08:00Z">
              <w:rPr>
                <w:rFonts w:ascii="Arial" w:hAnsi="Arial" w:cs="Arial"/>
              </w:rPr>
            </w:rPrChange>
          </w:rPr>
          <w:delText xml:space="preserve">), </w:delText>
        </w:r>
      </w:del>
      <w:ins w:id="699" w:author="Fu, Caihong" w:date="2023-01-31T11:08:00Z">
        <w:r w:rsidR="004E7EA5" w:rsidRPr="004E7EA5">
          <w:rPr>
            <w:rFonts w:ascii="Arial" w:hAnsi="Arial" w:cs="Arial"/>
            <w:lang w:val="fr-FR"/>
            <w:rPrChange w:id="700" w:author="Fu, Caihong" w:date="2023-01-31T11:08:00Z">
              <w:rPr>
                <w:rFonts w:ascii="Arial" w:hAnsi="Arial" w:cs="Arial"/>
              </w:rPr>
            </w:rPrChange>
          </w:rPr>
          <w:t>)</w:t>
        </w:r>
      </w:ins>
      <w:ins w:id="701" w:author="Fu, Caihong" w:date="2023-01-28T09:03:00Z">
        <w:r w:rsidR="00C43BB4" w:rsidRPr="004E7EA5">
          <w:rPr>
            <w:rFonts w:ascii="Arial" w:hAnsi="Arial" w:cs="Arial"/>
            <w:lang w:val="fr-FR"/>
            <w:rPrChange w:id="702" w:author="Fu, Caihong" w:date="2023-01-31T11:08:00Z">
              <w:rPr>
                <w:rFonts w:ascii="Arial" w:hAnsi="Arial" w:cs="Arial"/>
              </w:rPr>
            </w:rPrChange>
          </w:rPr>
          <w:t>.</w:t>
        </w:r>
        <w:r w:rsidR="00C43BB4" w:rsidRPr="004E7EA5">
          <w:rPr>
            <w:rFonts w:ascii="Arial" w:hAnsi="Arial" w:cs="Arial"/>
            <w:lang w:val="fr-FR"/>
            <w:rPrChange w:id="703" w:author="Fu, Caihong" w:date="2023-01-31T11:08:00Z">
              <w:rPr>
                <w:rFonts w:ascii="Arial" w:hAnsi="Arial" w:cs="Arial"/>
              </w:rPr>
            </w:rPrChange>
          </w:rPr>
          <w:t xml:space="preserve"> </w:t>
        </w:r>
      </w:ins>
      <w:del w:id="704" w:author="Fu, Caihong" w:date="2023-01-28T08:29:00Z">
        <w:r w:rsidR="00884305" w:rsidRPr="004E7EA5" w:rsidDel="008F1DEB">
          <w:rPr>
            <w:rFonts w:ascii="Arial" w:hAnsi="Arial" w:cs="Arial"/>
            <w:lang w:val="fr-FR"/>
            <w:rPrChange w:id="705" w:author="Fu, Caihong" w:date="2023-01-31T11:08:00Z">
              <w:rPr>
                <w:rFonts w:ascii="Arial" w:hAnsi="Arial" w:cs="Arial"/>
              </w:rPr>
            </w:rPrChange>
          </w:rPr>
          <w:delText xml:space="preserve">(3) average </w:delText>
        </w:r>
      </w:del>
      <w:del w:id="706" w:author="Fu, Caihong" w:date="2023-01-23T13:19:00Z">
        <w:r w:rsidR="00884305" w:rsidRPr="004E7EA5" w:rsidDel="00935F29">
          <w:rPr>
            <w:rFonts w:ascii="Arial" w:hAnsi="Arial" w:cs="Arial"/>
            <w:lang w:val="fr-FR"/>
            <w:rPrChange w:id="707" w:author="Fu, Caihong" w:date="2023-01-31T11:08:00Z">
              <w:rPr>
                <w:rFonts w:ascii="Arial" w:hAnsi="Arial" w:cs="Arial"/>
              </w:rPr>
            </w:rPrChange>
          </w:rPr>
          <w:delText xml:space="preserve">of monthly </w:delText>
        </w:r>
      </w:del>
      <w:del w:id="708" w:author="Fu, Caihong" w:date="2023-01-28T08:29:00Z">
        <w:r w:rsidR="00884305" w:rsidRPr="004E7EA5" w:rsidDel="008F1DEB">
          <w:rPr>
            <w:rFonts w:ascii="Arial" w:hAnsi="Arial" w:cs="Arial"/>
            <w:lang w:val="fr-FR"/>
            <w:rPrChange w:id="709" w:author="Fu, Caihong" w:date="2023-01-31T11:08:00Z">
              <w:rPr>
                <w:rFonts w:ascii="Arial" w:hAnsi="Arial" w:cs="Arial"/>
              </w:rPr>
            </w:rPrChange>
          </w:rPr>
          <w:delText xml:space="preserve">SST (April-June) from Entrance Island lighthouse (Ei.SST, Strait of Georgia, near Nanaimo, BC, </w:delText>
        </w:r>
        <w:r w:rsidR="00884305" w:rsidRPr="004E7EA5" w:rsidDel="008F1DEB">
          <w:rPr>
            <w:rFonts w:ascii="Arial" w:hAnsi="Arial" w:cs="Arial"/>
            <w:lang w:val="fr-FR"/>
            <w:rPrChange w:id="710" w:author="Fu, Caihong" w:date="2023-01-31T11:08:00Z">
              <w:rPr>
                <w:rFonts w:ascii="Arial" w:hAnsi="Arial" w:cs="Arial"/>
              </w:rPr>
            </w:rPrChange>
          </w:rPr>
          <w:lastRenderedPageBreak/>
          <w:delText xml:space="preserve">Canada), (4) average </w:delText>
        </w:r>
      </w:del>
      <w:del w:id="711" w:author="Fu, Caihong" w:date="2023-01-23T13:20:00Z">
        <w:r w:rsidR="00884305" w:rsidRPr="004E7EA5" w:rsidDel="00935F29">
          <w:rPr>
            <w:rFonts w:ascii="Arial" w:hAnsi="Arial" w:cs="Arial"/>
            <w:lang w:val="fr-FR"/>
            <w:rPrChange w:id="712" w:author="Fu, Caihong" w:date="2023-01-31T11:08:00Z">
              <w:rPr>
                <w:rFonts w:ascii="Arial" w:hAnsi="Arial" w:cs="Arial"/>
              </w:rPr>
            </w:rPrChange>
          </w:rPr>
          <w:delText xml:space="preserve">of monthly </w:delText>
        </w:r>
      </w:del>
      <w:del w:id="713" w:author="Fu, Caihong" w:date="2023-01-28T08:29:00Z">
        <w:r w:rsidR="00884305" w:rsidRPr="004E7EA5" w:rsidDel="008F1DEB">
          <w:rPr>
            <w:rFonts w:ascii="Arial" w:hAnsi="Arial" w:cs="Arial"/>
            <w:lang w:val="fr-FR"/>
            <w:rPrChange w:id="714" w:author="Fu, Caihong" w:date="2023-01-31T11:08:00Z">
              <w:rPr>
                <w:rFonts w:ascii="Arial" w:hAnsi="Arial" w:cs="Arial"/>
              </w:rPr>
            </w:rPrChange>
          </w:rPr>
          <w:delText xml:space="preserve">SST (April-July) from Pine Island (Pi.SST, Northeast corner of Vancouver Island), (5) peak (data available from ; David Patterson, DFO, pers. comm.). </w:delText>
        </w:r>
      </w:del>
      <w:del w:id="715" w:author="Fu, Caihong" w:date="2023-01-19T09:17:00Z">
        <w:r w:rsidR="00884305" w:rsidRPr="004E7EA5" w:rsidDel="00B53613">
          <w:rPr>
            <w:rFonts w:ascii="Arial" w:hAnsi="Arial" w:cs="Arial"/>
            <w:lang w:val="fr-FR"/>
            <w:rPrChange w:id="716" w:author="Fu, Caihong" w:date="2023-01-31T11:08:00Z">
              <w:rPr>
                <w:rFonts w:ascii="Arial" w:hAnsi="Arial" w:cs="Arial"/>
              </w:rPr>
            </w:rPrChange>
          </w:rPr>
          <w:delText xml:space="preserve">In addition, we </w:delText>
        </w:r>
      </w:del>
      <w:ins w:id="717" w:author="Fu, Caihong" w:date="2023-01-28T09:05:00Z">
        <w:r w:rsidR="00B72783">
          <w:rPr>
            <w:rFonts w:ascii="Arial" w:hAnsi="Arial" w:cs="Arial"/>
          </w:rPr>
          <w:t xml:space="preserve">For the </w:t>
        </w:r>
        <w:r w:rsidR="00B72783" w:rsidRPr="00B72783">
          <w:rPr>
            <w:rFonts w:ascii="Arial" w:hAnsi="Arial" w:cs="Arial"/>
          </w:rPr>
          <w:t>abundance of other Pacific salmon species</w:t>
        </w:r>
        <w:r w:rsidR="00B72783">
          <w:rPr>
            <w:rFonts w:ascii="Arial" w:hAnsi="Arial" w:cs="Arial"/>
          </w:rPr>
          <w:t>,</w:t>
        </w:r>
        <w:r w:rsidR="00B72783" w:rsidRPr="00B72783">
          <w:rPr>
            <w:rFonts w:ascii="Arial" w:hAnsi="Arial" w:cs="Arial"/>
          </w:rPr>
          <w:t xml:space="preserve"> </w:t>
        </w:r>
      </w:ins>
      <w:ins w:id="718" w:author="Fu, Caihong" w:date="2023-01-28T09:06:00Z">
        <w:r w:rsidR="00B72783">
          <w:rPr>
            <w:rFonts w:ascii="Arial" w:hAnsi="Arial" w:cs="Arial"/>
          </w:rPr>
          <w:t xml:space="preserve">we specifically chose </w:t>
        </w:r>
      </w:ins>
      <w:del w:id="719" w:author="Fu, Caihong" w:date="2023-01-19T09:17:00Z">
        <w:r w:rsidR="00884305" w:rsidRPr="00ED4E38" w:rsidDel="00B53613">
          <w:rPr>
            <w:rFonts w:ascii="Arial" w:hAnsi="Arial" w:cs="Arial"/>
          </w:rPr>
          <w:delText xml:space="preserve">included </w:delText>
        </w:r>
      </w:del>
      <w:del w:id="720" w:author="Fu, Caihong" w:date="2023-01-28T09:06:00Z">
        <w:r w:rsidR="00884305" w:rsidRPr="00ED4E38" w:rsidDel="00B72783">
          <w:rPr>
            <w:rFonts w:ascii="Arial" w:hAnsi="Arial" w:cs="Arial"/>
          </w:rPr>
          <w:delText xml:space="preserve">four biological indices: </w:delText>
        </w:r>
      </w:del>
      <w:ins w:id="721" w:author="Fu, Caihong" w:date="2023-01-23T13:33:00Z">
        <w:r w:rsidR="00084922" w:rsidRPr="008F1DEB">
          <w:rPr>
            <w:rFonts w:ascii="Arial" w:hAnsi="Arial" w:cs="Arial"/>
          </w:rPr>
          <w:t xml:space="preserve">annual abundance </w:t>
        </w:r>
      </w:ins>
      <w:ins w:id="722" w:author="Fu, Caihong" w:date="2023-01-23T13:41:00Z">
        <w:r w:rsidR="00E33FD0" w:rsidRPr="008F1DEB">
          <w:rPr>
            <w:rFonts w:ascii="Arial" w:hAnsi="Arial" w:cs="Arial"/>
          </w:rPr>
          <w:t>(</w:t>
        </w:r>
        <w:r w:rsidR="00E33FD0" w:rsidRPr="00444684">
          <w:rPr>
            <w:rFonts w:ascii="Arial" w:hAnsi="Arial" w:cs="Arial"/>
          </w:rPr>
          <w:t xml:space="preserve">catch plus </w:t>
        </w:r>
        <w:r w:rsidR="00E33FD0">
          <w:rPr>
            <w:rFonts w:ascii="Arial" w:hAnsi="Arial" w:cs="Arial"/>
          </w:rPr>
          <w:t>spaw</w:t>
        </w:r>
      </w:ins>
      <w:ins w:id="723" w:author="Fu, Caihong" w:date="2023-01-23T13:42:00Z">
        <w:r w:rsidR="00E33FD0">
          <w:rPr>
            <w:rFonts w:ascii="Arial" w:hAnsi="Arial" w:cs="Arial"/>
          </w:rPr>
          <w:t xml:space="preserve">ning </w:t>
        </w:r>
      </w:ins>
      <w:ins w:id="724" w:author="Fu, Caihong" w:date="2023-01-23T13:41:00Z">
        <w:r w:rsidR="00E33FD0" w:rsidRPr="00444684">
          <w:rPr>
            <w:rFonts w:ascii="Arial" w:hAnsi="Arial" w:cs="Arial"/>
          </w:rPr>
          <w:t>escapement</w:t>
        </w:r>
      </w:ins>
      <w:ins w:id="725" w:author="Fu, Caihong" w:date="2023-01-23T13:42:00Z">
        <w:r w:rsidR="00E33FD0">
          <w:rPr>
            <w:rFonts w:ascii="Arial" w:hAnsi="Arial" w:cs="Arial"/>
          </w:rPr>
          <w:t>)</w:t>
        </w:r>
      </w:ins>
      <w:ins w:id="726" w:author="Fu, Caihong" w:date="2023-01-23T13:41:00Z">
        <w:r w:rsidR="00E33FD0" w:rsidRPr="00444684">
          <w:rPr>
            <w:rFonts w:ascii="Arial" w:hAnsi="Arial" w:cs="Arial"/>
          </w:rPr>
          <w:t xml:space="preserve"> </w:t>
        </w:r>
      </w:ins>
      <w:ins w:id="727" w:author="Fu, Caihong" w:date="2023-01-23T13:33:00Z">
        <w:r w:rsidR="00084922" w:rsidRPr="008F1DEB">
          <w:rPr>
            <w:rFonts w:ascii="Arial" w:hAnsi="Arial" w:cs="Arial"/>
          </w:rPr>
          <w:t>of adult</w:t>
        </w:r>
        <w:r w:rsidR="00084922">
          <w:rPr>
            <w:rFonts w:ascii="Arial" w:hAnsi="Arial" w:cs="Arial"/>
          </w:rPr>
          <w:t xml:space="preserve"> </w:t>
        </w:r>
      </w:ins>
      <w:r w:rsidR="00884305" w:rsidRPr="00B561FF">
        <w:rPr>
          <w:rFonts w:ascii="Arial" w:hAnsi="Arial" w:cs="Arial"/>
        </w:rPr>
        <w:t xml:space="preserve">Pink, </w:t>
      </w:r>
      <w:r w:rsidR="00884305" w:rsidRPr="00552724">
        <w:rPr>
          <w:rFonts w:ascii="Arial" w:hAnsi="Arial" w:cs="Arial"/>
        </w:rPr>
        <w:t>Chum,</w:t>
      </w:r>
      <w:ins w:id="728" w:author="Fu, Caihong" w:date="2023-01-28T16:27:00Z">
        <w:r w:rsidR="00C75E3D">
          <w:rPr>
            <w:rFonts w:ascii="Arial" w:hAnsi="Arial" w:cs="Arial"/>
          </w:rPr>
          <w:t xml:space="preserve"> and other</w:t>
        </w:r>
      </w:ins>
      <w:r w:rsidR="00884305" w:rsidRPr="00552724">
        <w:rPr>
          <w:rFonts w:ascii="Arial" w:hAnsi="Arial" w:cs="Arial"/>
        </w:rPr>
        <w:t xml:space="preserve"> </w:t>
      </w:r>
      <w:del w:id="729" w:author="Fu, Caihong" w:date="2023-01-31T11:13:00Z">
        <w:r w:rsidR="00884305" w:rsidRPr="00552724" w:rsidDel="00160163">
          <w:rPr>
            <w:rFonts w:ascii="Arial" w:hAnsi="Arial" w:cs="Arial"/>
          </w:rPr>
          <w:delText xml:space="preserve">Sockeye </w:delText>
        </w:r>
      </w:del>
      <w:ins w:id="730" w:author="Fu, Caihong" w:date="2023-01-31T11:13:00Z">
        <w:r w:rsidR="00160163">
          <w:rPr>
            <w:rFonts w:ascii="Arial" w:hAnsi="Arial" w:cs="Arial"/>
          </w:rPr>
          <w:t>s</w:t>
        </w:r>
        <w:r w:rsidR="00160163" w:rsidRPr="00552724">
          <w:rPr>
            <w:rFonts w:ascii="Arial" w:hAnsi="Arial" w:cs="Arial"/>
          </w:rPr>
          <w:t xml:space="preserve">ockeye </w:t>
        </w:r>
      </w:ins>
      <w:r w:rsidR="00884305" w:rsidRPr="00552724">
        <w:rPr>
          <w:rFonts w:ascii="Arial" w:hAnsi="Arial" w:cs="Arial"/>
        </w:rPr>
        <w:t>salmon</w:t>
      </w:r>
      <w:ins w:id="731" w:author="Fu, Caihong" w:date="2023-01-28T16:27:00Z">
        <w:r w:rsidR="00C75E3D">
          <w:rPr>
            <w:rFonts w:ascii="Arial" w:hAnsi="Arial" w:cs="Arial"/>
          </w:rPr>
          <w:t xml:space="preserve"> stocks</w:t>
        </w:r>
      </w:ins>
      <w:del w:id="732" w:author="Fu, Caihong" w:date="2023-01-23T13:33:00Z">
        <w:r w:rsidR="00884305" w:rsidRPr="00552724" w:rsidDel="00084922">
          <w:rPr>
            <w:rFonts w:ascii="Arial" w:hAnsi="Arial" w:cs="Arial"/>
          </w:rPr>
          <w:delText xml:space="preserve"> abundance</w:delText>
        </w:r>
      </w:del>
      <w:ins w:id="733" w:author="Fu, Caihong" w:date="2023-01-19T09:18:00Z">
        <w:r w:rsidR="00300CA4">
          <w:rPr>
            <w:rFonts w:ascii="Arial" w:hAnsi="Arial" w:cs="Arial"/>
          </w:rPr>
          <w:t>,</w:t>
        </w:r>
      </w:ins>
      <w:r w:rsidR="00884305" w:rsidRPr="00552724">
        <w:rPr>
          <w:rFonts w:ascii="Arial" w:hAnsi="Arial" w:cs="Arial"/>
        </w:rPr>
        <w:t xml:space="preserve"> and all three species combined</w:t>
      </w:r>
      <w:del w:id="734" w:author="Fu, Caihong" w:date="2023-01-19T09:20:00Z">
        <w:r w:rsidR="00884305" w:rsidRPr="00552724" w:rsidDel="00300CA4">
          <w:rPr>
            <w:rFonts w:ascii="Arial" w:hAnsi="Arial" w:cs="Arial"/>
          </w:rPr>
          <w:delText xml:space="preserve"> total abundance </w:delText>
        </w:r>
      </w:del>
      <w:r w:rsidR="00884305" w:rsidRPr="00552724">
        <w:rPr>
          <w:rFonts w:ascii="Arial" w:hAnsi="Arial" w:cs="Arial"/>
        </w:rPr>
        <w:t>(Salmon.Total)</w:t>
      </w:r>
      <w:ins w:id="735" w:author="Fu, Caihong" w:date="2023-01-28T09:13:00Z">
        <w:r w:rsidR="00B72783" w:rsidRPr="00B72783">
          <w:rPr>
            <w:rFonts w:ascii="Arial" w:hAnsi="Arial" w:cs="Arial"/>
          </w:rPr>
          <w:t xml:space="preserve"> </w:t>
        </w:r>
        <w:r w:rsidR="00B72783" w:rsidRPr="00DC1C83">
          <w:rPr>
            <w:rFonts w:ascii="Arial" w:hAnsi="Arial" w:cs="Arial"/>
          </w:rPr>
          <w:t>from 1950-2020 (brood year 1948-2018)</w:t>
        </w:r>
      </w:ins>
      <w:r w:rsidR="00884305" w:rsidRPr="00552724">
        <w:rPr>
          <w:rFonts w:ascii="Arial" w:hAnsi="Arial" w:cs="Arial"/>
        </w:rPr>
        <w:t xml:space="preserve"> </w:t>
      </w:r>
      <w:del w:id="736" w:author="Fu, Caihong" w:date="2023-01-23T13:42:00Z">
        <w:r w:rsidR="00884305" w:rsidRPr="00552724" w:rsidDel="00E33FD0">
          <w:rPr>
            <w:rFonts w:ascii="Arial" w:hAnsi="Arial" w:cs="Arial"/>
          </w:rPr>
          <w:delText>in the North Pacific Ocean</w:delText>
        </w:r>
      </w:del>
      <w:del w:id="737" w:author="Fu, Caihong" w:date="2023-01-28T09:08:00Z">
        <w:r w:rsidR="00884305" w:rsidRPr="00552724" w:rsidDel="00B72783">
          <w:rPr>
            <w:rFonts w:ascii="Arial" w:hAnsi="Arial" w:cs="Arial"/>
          </w:rPr>
          <w:delText>.</w:delText>
        </w:r>
      </w:del>
      <w:del w:id="738" w:author="Fu, Caihong" w:date="2023-01-23T13:42:00Z">
        <w:r w:rsidR="00884305" w:rsidRPr="00552724" w:rsidDel="00E33FD0">
          <w:rPr>
            <w:rFonts w:ascii="Arial" w:hAnsi="Arial" w:cs="Arial"/>
          </w:rPr>
          <w:delText xml:space="preserve"> The annual salmon abundance indices were </w:delText>
        </w:r>
        <w:r w:rsidR="00884305" w:rsidRPr="00444684" w:rsidDel="00E33FD0">
          <w:rPr>
            <w:rFonts w:ascii="Arial" w:hAnsi="Arial" w:cs="Arial"/>
          </w:rPr>
          <w:delText xml:space="preserve">catch plus escapement </w:delText>
        </w:r>
      </w:del>
      <w:del w:id="739" w:author="Fu, Caihong" w:date="2023-01-28T09:08:00Z">
        <w:r w:rsidR="00884305" w:rsidRPr="00444684" w:rsidDel="00B72783">
          <w:rPr>
            <w:rFonts w:ascii="Arial" w:hAnsi="Arial" w:cs="Arial"/>
          </w:rPr>
          <w:delText>returning from the North Pacific Ocean to streams in North America and Asia</w:delText>
        </w:r>
      </w:del>
      <w:del w:id="740" w:author="Fu, Caihong" w:date="2023-01-23T13:48:00Z">
        <w:r w:rsidR="00884305" w:rsidRPr="00444684" w:rsidDel="00E33FD0">
          <w:rPr>
            <w:rFonts w:ascii="Arial" w:hAnsi="Arial" w:cs="Arial"/>
          </w:rPr>
          <w:delText>,</w:delText>
        </w:r>
      </w:del>
      <w:del w:id="741" w:author="Fu, Caihong" w:date="2023-01-28T09:08:00Z">
        <w:r w:rsidR="00884305" w:rsidRPr="00444684" w:rsidDel="00B72783">
          <w:rPr>
            <w:rFonts w:ascii="Arial" w:hAnsi="Arial" w:cs="Arial"/>
          </w:rPr>
          <w:delText xml:space="preserve"> </w:delText>
        </w:r>
      </w:del>
      <w:del w:id="742" w:author="Fu, Caihong" w:date="2023-01-23T13:46:00Z">
        <w:r w:rsidR="00884305" w:rsidRPr="00444684" w:rsidDel="00E33FD0">
          <w:rPr>
            <w:rFonts w:ascii="Arial" w:hAnsi="Arial" w:cs="Arial"/>
          </w:rPr>
          <w:delText xml:space="preserve">which was </w:delText>
        </w:r>
        <w:r w:rsidR="00884305" w:rsidRPr="00CA011B" w:rsidDel="00E33FD0">
          <w:rPr>
            <w:rFonts w:ascii="Arial" w:hAnsi="Arial" w:cs="Arial"/>
          </w:rPr>
          <w:delText xml:space="preserve">published originally by </w:delText>
        </w:r>
      </w:del>
      <w:ins w:id="743" w:author="Fu, Caihong" w:date="2023-01-23T13:47:00Z">
        <w:r w:rsidR="00E33FD0">
          <w:rPr>
            <w:rFonts w:ascii="Arial" w:hAnsi="Arial" w:cs="Arial"/>
          </w:rPr>
          <w:t>(</w:t>
        </w:r>
      </w:ins>
      <w:r w:rsidR="00884305" w:rsidRPr="00CA011B">
        <w:rPr>
          <w:rFonts w:ascii="Arial" w:hAnsi="Arial" w:cs="Arial"/>
        </w:rPr>
        <w:t>Ruggerone and Irvine</w:t>
      </w:r>
      <w:ins w:id="744" w:author="Fu, Caihong" w:date="2023-01-19T09:22:00Z">
        <w:r w:rsidR="006C1480">
          <w:rPr>
            <w:rFonts w:ascii="Arial" w:hAnsi="Arial" w:cs="Arial"/>
          </w:rPr>
          <w:t xml:space="preserve"> </w:t>
        </w:r>
      </w:ins>
      <w:del w:id="745" w:author="Fu, Caihong" w:date="2023-01-19T09:22:00Z">
        <w:r w:rsidR="00884305" w:rsidRPr="00CA011B" w:rsidDel="006C1480">
          <w:rPr>
            <w:rFonts w:ascii="Arial" w:hAnsi="Arial" w:cs="Arial"/>
          </w:rPr>
          <w:delText xml:space="preserve">, </w:delText>
        </w:r>
      </w:del>
      <w:r w:rsidR="00884305" w:rsidRPr="00CA011B">
        <w:rPr>
          <w:rFonts w:ascii="Arial" w:hAnsi="Arial" w:cs="Arial"/>
        </w:rPr>
        <w:t>2018</w:t>
      </w:r>
      <w:ins w:id="746" w:author="Fu, Caihong" w:date="2023-01-23T13:47:00Z">
        <w:r w:rsidR="00E33FD0">
          <w:rPr>
            <w:rFonts w:ascii="Arial" w:hAnsi="Arial" w:cs="Arial"/>
          </w:rPr>
          <w:t>;</w:t>
        </w:r>
      </w:ins>
      <w:r w:rsidR="00884305" w:rsidRPr="00CA011B">
        <w:rPr>
          <w:rFonts w:ascii="Arial" w:hAnsi="Arial" w:cs="Arial"/>
        </w:rPr>
        <w:t xml:space="preserve"> </w:t>
      </w:r>
      <w:del w:id="747" w:author="Fu, Caihong" w:date="2023-01-23T13:47:00Z">
        <w:r w:rsidR="00884305" w:rsidRPr="00CA011B" w:rsidDel="00E33FD0">
          <w:rPr>
            <w:rFonts w:ascii="Arial" w:hAnsi="Arial" w:cs="Arial"/>
          </w:rPr>
          <w:delText xml:space="preserve">and </w:delText>
        </w:r>
        <w:r w:rsidR="00884305" w:rsidRPr="00DC1C83" w:rsidDel="00E33FD0">
          <w:rPr>
            <w:rFonts w:ascii="Arial" w:hAnsi="Arial" w:cs="Arial"/>
          </w:rPr>
          <w:delText>updated recently (</w:delText>
        </w:r>
      </w:del>
      <w:r w:rsidR="00884305" w:rsidRPr="00DC1C83">
        <w:rPr>
          <w:rFonts w:ascii="Arial" w:hAnsi="Arial" w:cs="Arial"/>
        </w:rPr>
        <w:t xml:space="preserve">Ruggerone et al. 2021). </w:t>
      </w:r>
      <w:del w:id="748" w:author="Fu, Caihong" w:date="2023-01-28T09:14:00Z">
        <w:r w:rsidR="00884305" w:rsidRPr="00DC1C83" w:rsidDel="00B72783">
          <w:rPr>
            <w:rFonts w:ascii="Arial" w:hAnsi="Arial" w:cs="Arial"/>
          </w:rPr>
          <w:delText>The time</w:delText>
        </w:r>
      </w:del>
      <w:del w:id="749" w:author="Fu, Caihong" w:date="2023-01-19T09:23:00Z">
        <w:r w:rsidR="00884305" w:rsidRPr="00DC1C83" w:rsidDel="006C1480">
          <w:rPr>
            <w:rFonts w:ascii="Arial" w:hAnsi="Arial" w:cs="Arial"/>
          </w:rPr>
          <w:delText>-</w:delText>
        </w:r>
      </w:del>
      <w:del w:id="750" w:author="Fu, Caihong" w:date="2023-01-28T09:14:00Z">
        <w:r w:rsidR="00884305" w:rsidRPr="00DC1C83" w:rsidDel="00B72783">
          <w:rPr>
            <w:rFonts w:ascii="Arial" w:hAnsi="Arial" w:cs="Arial"/>
          </w:rPr>
          <w:delText xml:space="preserve">series </w:delText>
        </w:r>
      </w:del>
      <w:del w:id="751" w:author="Fu, Caihong" w:date="2023-01-19T09:23:00Z">
        <w:r w:rsidR="00884305" w:rsidRPr="00DC1C83" w:rsidDel="006C1480">
          <w:rPr>
            <w:rFonts w:ascii="Arial" w:hAnsi="Arial" w:cs="Arial"/>
          </w:rPr>
          <w:delText xml:space="preserve">for </w:delText>
        </w:r>
      </w:del>
      <w:del w:id="752" w:author="Fu, Caihong" w:date="2023-01-28T09:14:00Z">
        <w:r w:rsidR="00884305" w:rsidRPr="00DC1C83" w:rsidDel="00B72783">
          <w:rPr>
            <w:rFonts w:ascii="Arial" w:hAnsi="Arial" w:cs="Arial"/>
          </w:rPr>
          <w:delText>all indices are</w:delText>
        </w:r>
      </w:del>
      <w:del w:id="753" w:author="Fu, Caihong" w:date="2023-01-28T09:13:00Z">
        <w:r w:rsidR="00884305" w:rsidRPr="00DC1C83" w:rsidDel="00B72783">
          <w:rPr>
            <w:rFonts w:ascii="Arial" w:hAnsi="Arial" w:cs="Arial"/>
          </w:rPr>
          <w:delText xml:space="preserve"> from 1950-2020 (brood year 1948-2018)</w:delText>
        </w:r>
      </w:del>
      <w:del w:id="754" w:author="Fu, Caihong" w:date="2023-01-28T09:14:00Z">
        <w:r w:rsidR="00884305" w:rsidRPr="00DC1C83" w:rsidDel="00B72783">
          <w:rPr>
            <w:rFonts w:ascii="Arial" w:hAnsi="Arial" w:cs="Arial"/>
          </w:rPr>
          <w:delText xml:space="preserve"> </w:delText>
        </w:r>
      </w:del>
      <w:del w:id="755" w:author="Fu, Caihong" w:date="2023-01-23T13:49:00Z">
        <w:r w:rsidR="00884305" w:rsidRPr="00DC1C83" w:rsidDel="00E33FD0">
          <w:rPr>
            <w:rFonts w:ascii="Arial" w:hAnsi="Arial" w:cs="Arial"/>
          </w:rPr>
          <w:delText xml:space="preserve">and </w:delText>
        </w:r>
      </w:del>
      <w:del w:id="756" w:author="Fu, Caihong" w:date="2023-01-28T09:14:00Z">
        <w:r w:rsidR="00884305" w:rsidRPr="00DC1C83" w:rsidDel="00B72783">
          <w:rPr>
            <w:rFonts w:ascii="Arial" w:hAnsi="Arial" w:cs="Arial"/>
          </w:rPr>
          <w:delText>represent the anomalies from long-term means</w:delText>
        </w:r>
      </w:del>
      <w:del w:id="757" w:author="Fu, Caihong" w:date="2023-01-19T09:24:00Z">
        <w:r w:rsidR="00884305" w:rsidRPr="00DC1C83" w:rsidDel="006C1480">
          <w:rPr>
            <w:rFonts w:ascii="Arial" w:hAnsi="Arial" w:cs="Arial"/>
          </w:rPr>
          <w:delText xml:space="preserve"> when they </w:delText>
        </w:r>
        <w:r w:rsidR="003244F8" w:rsidDel="006C1480">
          <w:rPr>
            <w:rFonts w:ascii="Arial" w:hAnsi="Arial" w:cs="Arial"/>
          </w:rPr>
          <w:delText>we</w:delText>
        </w:r>
        <w:r w:rsidR="00884305" w:rsidRPr="00DC1C83" w:rsidDel="006C1480">
          <w:rPr>
            <w:rFonts w:ascii="Arial" w:hAnsi="Arial" w:cs="Arial"/>
          </w:rPr>
          <w:delText>re incorporated into our forecasting models</w:delText>
        </w:r>
      </w:del>
      <w:del w:id="758" w:author="Fu, Caihong" w:date="2023-01-28T09:14:00Z">
        <w:r w:rsidR="00884305" w:rsidRPr="00DC1C83" w:rsidDel="00B72783">
          <w:rPr>
            <w:rFonts w:ascii="Arial" w:hAnsi="Arial" w:cs="Arial"/>
          </w:rPr>
          <w:delText xml:space="preserve">. </w:delText>
        </w:r>
      </w:del>
      <w:del w:id="759" w:author="Fu, Caihong" w:date="2023-01-19T09:27:00Z">
        <w:r w:rsidR="00884305" w:rsidRPr="00DC1C83" w:rsidDel="006C1480">
          <w:rPr>
            <w:rFonts w:ascii="Arial" w:hAnsi="Arial" w:cs="Arial"/>
          </w:rPr>
          <w:delText xml:space="preserve">In previous </w:delText>
        </w:r>
      </w:del>
      <w:del w:id="760" w:author="Fu, Caihong" w:date="2023-01-19T09:25:00Z">
        <w:r w:rsidR="00884305" w:rsidRPr="00DC1C83" w:rsidDel="006C1480">
          <w:rPr>
            <w:rFonts w:ascii="Arial" w:hAnsi="Arial" w:cs="Arial"/>
          </w:rPr>
          <w:delText xml:space="preserve">years </w:delText>
        </w:r>
      </w:del>
      <w:del w:id="761" w:author="Fu, Caihong" w:date="2023-01-19T09:27:00Z">
        <w:r w:rsidR="00884305" w:rsidRPr="00DC1C83" w:rsidDel="006C1480">
          <w:rPr>
            <w:rFonts w:ascii="Arial" w:hAnsi="Arial" w:cs="Arial"/>
          </w:rPr>
          <w:delText>pre</w:delText>
        </w:r>
        <w:r w:rsidR="003244F8" w:rsidDel="006C1480">
          <w:rPr>
            <w:rFonts w:ascii="Arial" w:hAnsi="Arial" w:cs="Arial"/>
          </w:rPr>
          <w:delText>-</w:delText>
        </w:r>
        <w:r w:rsidR="00884305" w:rsidRPr="00DC1C83" w:rsidDel="006C1480">
          <w:rPr>
            <w:rFonts w:ascii="Arial" w:hAnsi="Arial" w:cs="Arial"/>
          </w:rPr>
          <w:delText xml:space="preserve">season forecasts, only 5 </w:delText>
        </w:r>
        <w:r w:rsidR="003244F8" w:rsidRPr="00DC1C83" w:rsidDel="006C1480">
          <w:rPr>
            <w:rFonts w:ascii="Arial" w:hAnsi="Arial" w:cs="Arial"/>
          </w:rPr>
          <w:delText>co</w:delText>
        </w:r>
        <w:r w:rsidR="003244F8" w:rsidDel="006C1480">
          <w:rPr>
            <w:rFonts w:ascii="Arial" w:hAnsi="Arial" w:cs="Arial"/>
          </w:rPr>
          <w:delText>variates</w:delText>
        </w:r>
        <w:r w:rsidR="00884305" w:rsidRPr="00DC1C83" w:rsidDel="006C1480">
          <w:rPr>
            <w:rFonts w:ascii="Arial" w:hAnsi="Arial" w:cs="Arial"/>
          </w:rPr>
          <w:delText xml:space="preserve"> were considered: PDO, Ei.SST, Pi.SST, FRD.mean, and FRD.peak. </w:delText>
        </w:r>
      </w:del>
      <w:del w:id="762" w:author="Fu, Caihong" w:date="2023-01-19T09:26:00Z">
        <w:r w:rsidR="00884305" w:rsidRPr="00DC1C83" w:rsidDel="006C1480">
          <w:rPr>
            <w:rFonts w:ascii="Arial" w:hAnsi="Arial" w:cs="Arial"/>
          </w:rPr>
          <w:delText xml:space="preserve">In 2022, our forecast included 5 additional co-varies: GOA.SST, Pink, </w:delText>
        </w:r>
        <w:r w:rsidR="00884305" w:rsidRPr="00D82E6E" w:rsidDel="006C1480">
          <w:rPr>
            <w:rFonts w:ascii="Arial" w:hAnsi="Arial" w:cs="Arial"/>
          </w:rPr>
          <w:delText xml:space="preserve">Chum, Sockeye and Salmon.Total. </w:delText>
        </w:r>
      </w:del>
      <w:del w:id="763" w:author="Fu, Caihong" w:date="2023-01-28T09:16:00Z">
        <w:r w:rsidR="00884305" w:rsidRPr="00D82E6E" w:rsidDel="00DC545D">
          <w:rPr>
            <w:rFonts w:ascii="Arial" w:hAnsi="Arial" w:cs="Arial"/>
          </w:rPr>
          <w:delText>All</w:delText>
        </w:r>
      </w:del>
      <w:ins w:id="764" w:author="Fu, Caihong" w:date="2023-01-28T09:16:00Z">
        <w:r w:rsidR="00DC545D" w:rsidRPr="00D82E6E">
          <w:rPr>
            <w:rFonts w:ascii="Arial" w:hAnsi="Arial" w:cs="Arial"/>
          </w:rPr>
          <w:t>Alt</w:t>
        </w:r>
        <w:r w:rsidR="00DC545D">
          <w:rPr>
            <w:rFonts w:ascii="Arial" w:hAnsi="Arial" w:cs="Arial"/>
          </w:rPr>
          <w:t>ogether</w:t>
        </w:r>
      </w:ins>
      <w:ins w:id="765" w:author="Fu, Caihong" w:date="2023-01-28T09:14:00Z">
        <w:r w:rsidR="00B72783">
          <w:rPr>
            <w:rFonts w:ascii="Arial" w:hAnsi="Arial" w:cs="Arial"/>
          </w:rPr>
          <w:t xml:space="preserve">, </w:t>
        </w:r>
      </w:ins>
      <w:ins w:id="766" w:author="Fu, Caihong" w:date="2023-01-28T09:59:00Z">
        <w:r w:rsidR="002E2F64">
          <w:rPr>
            <w:rFonts w:ascii="Arial" w:hAnsi="Arial" w:cs="Arial"/>
          </w:rPr>
          <w:t>10 covariates (</w:t>
        </w:r>
      </w:ins>
      <w:ins w:id="767" w:author="Fu, Caihong" w:date="2023-01-28T09:14:00Z">
        <w:r w:rsidR="00DC545D">
          <w:rPr>
            <w:rFonts w:ascii="Arial" w:hAnsi="Arial" w:cs="Arial"/>
          </w:rPr>
          <w:t>six</w:t>
        </w:r>
      </w:ins>
      <w:r w:rsidR="00884305" w:rsidRPr="00D82E6E">
        <w:rPr>
          <w:rFonts w:ascii="Arial" w:hAnsi="Arial" w:cs="Arial"/>
        </w:rPr>
        <w:t xml:space="preserve"> environmental and </w:t>
      </w:r>
      <w:ins w:id="768" w:author="Fu, Caihong" w:date="2023-01-28T09:14:00Z">
        <w:r w:rsidR="00DC545D">
          <w:rPr>
            <w:rFonts w:ascii="Arial" w:hAnsi="Arial" w:cs="Arial"/>
          </w:rPr>
          <w:t xml:space="preserve">four </w:t>
        </w:r>
      </w:ins>
      <w:r w:rsidR="00884305" w:rsidRPr="00D82E6E">
        <w:rPr>
          <w:rFonts w:ascii="Arial" w:hAnsi="Arial" w:cs="Arial"/>
        </w:rPr>
        <w:t>ecological data</w:t>
      </w:r>
      <w:ins w:id="769" w:author="Fu, Caihong" w:date="2023-01-28T09:59:00Z">
        <w:r w:rsidR="002E2F64">
          <w:rPr>
            <w:rFonts w:ascii="Arial" w:hAnsi="Arial" w:cs="Arial"/>
          </w:rPr>
          <w:t>)</w:t>
        </w:r>
      </w:ins>
      <w:r w:rsidR="00884305" w:rsidRPr="00D82E6E">
        <w:rPr>
          <w:rFonts w:ascii="Arial" w:hAnsi="Arial" w:cs="Arial"/>
        </w:rPr>
        <w:t xml:space="preserve"> </w:t>
      </w:r>
      <w:ins w:id="770" w:author="Fu, Caihong" w:date="2023-01-28T09:15:00Z">
        <w:r w:rsidR="00DC545D">
          <w:rPr>
            <w:rFonts w:ascii="Arial" w:hAnsi="Arial" w:cs="Arial"/>
          </w:rPr>
          <w:t xml:space="preserve">were included in </w:t>
        </w:r>
      </w:ins>
      <w:ins w:id="771" w:author="Fu, Caihong" w:date="2023-01-28T09:16:00Z">
        <w:r w:rsidR="00DC545D">
          <w:rPr>
            <w:rFonts w:ascii="Arial" w:hAnsi="Arial" w:cs="Arial"/>
          </w:rPr>
          <w:t>the</w:t>
        </w:r>
      </w:ins>
      <w:ins w:id="772" w:author="Fu, Caihong" w:date="2023-01-28T09:15:00Z">
        <w:r w:rsidR="00DC545D">
          <w:rPr>
            <w:rFonts w:ascii="Arial" w:hAnsi="Arial" w:cs="Arial"/>
          </w:rPr>
          <w:t xml:space="preserve"> pre-season forecast models</w:t>
        </w:r>
      </w:ins>
      <w:ins w:id="773" w:author="Fu, Caihong" w:date="2023-01-28T09:59:00Z">
        <w:r w:rsidR="002E2F64">
          <w:rPr>
            <w:rFonts w:ascii="Arial" w:hAnsi="Arial" w:cs="Arial"/>
          </w:rPr>
          <w:t xml:space="preserve"> </w:t>
        </w:r>
        <w:r w:rsidR="002E2F64">
          <w:rPr>
            <w:rFonts w:ascii="Arial" w:hAnsi="Arial" w:cs="Arial"/>
          </w:rPr>
          <w:t>(</w:t>
        </w:r>
        <w:r w:rsidR="002E2F64" w:rsidRPr="00DC545D">
          <w:rPr>
            <w:rFonts w:ascii="Arial" w:hAnsi="Arial" w:cs="Arial"/>
          </w:rPr>
          <w:t>Figure 2</w:t>
        </w:r>
        <w:r w:rsidR="002E2F64">
          <w:rPr>
            <w:rFonts w:ascii="Arial" w:hAnsi="Arial" w:cs="Arial"/>
          </w:rPr>
          <w:t>)</w:t>
        </w:r>
      </w:ins>
      <w:del w:id="774" w:author="Fu, Caihong" w:date="2023-01-28T09:16:00Z">
        <w:r w:rsidR="00884305" w:rsidRPr="00D82E6E" w:rsidDel="00DC545D">
          <w:rPr>
            <w:rFonts w:ascii="Arial" w:hAnsi="Arial" w:cs="Arial"/>
          </w:rPr>
          <w:delText xml:space="preserve">are in </w:delText>
        </w:r>
      </w:del>
      <w:del w:id="775" w:author="Fu, Caihong" w:date="2023-01-28T09:17:00Z">
        <w:r w:rsidR="00884305" w:rsidRPr="00DC545D" w:rsidDel="00DC545D">
          <w:rPr>
            <w:rFonts w:ascii="Arial" w:hAnsi="Arial" w:cs="Arial"/>
          </w:rPr>
          <w:delText>Figure 2</w:delText>
        </w:r>
      </w:del>
      <w:r w:rsidR="00884305" w:rsidRPr="00DC545D">
        <w:rPr>
          <w:rFonts w:ascii="Arial" w:hAnsi="Arial" w:cs="Arial"/>
        </w:rPr>
        <w:t>.</w:t>
      </w:r>
    </w:p>
    <w:p w14:paraId="105E61C9" w14:textId="51552C37" w:rsidR="00884305" w:rsidRPr="00071B82" w:rsidDel="008F2EA9" w:rsidRDefault="00884305" w:rsidP="00884305">
      <w:pPr>
        <w:spacing w:line="256" w:lineRule="auto"/>
        <w:rPr>
          <w:del w:id="776" w:author="Fu, Caihong" w:date="2023-01-28T10:27:00Z"/>
          <w:rFonts w:ascii="Arial" w:hAnsi="Arial" w:cs="Arial"/>
          <w:b/>
          <w:bCs/>
        </w:rPr>
      </w:pPr>
      <w:del w:id="777" w:author="Fu, Caihong" w:date="2023-01-28T10:27:00Z">
        <w:r w:rsidRPr="00071B82" w:rsidDel="008F2EA9">
          <w:rPr>
            <w:rFonts w:ascii="Arial" w:hAnsi="Arial" w:cs="Arial"/>
            <w:b/>
            <w:bCs/>
          </w:rPr>
          <w:delText>2.2 Methods</w:delText>
        </w:r>
      </w:del>
    </w:p>
    <w:p w14:paraId="0FDA1B90" w14:textId="77426E6F" w:rsidR="00884305" w:rsidRPr="00884305" w:rsidRDefault="00884305" w:rsidP="00884305">
      <w:pPr>
        <w:spacing w:line="256" w:lineRule="auto"/>
        <w:rPr>
          <w:rFonts w:ascii="Arial" w:hAnsi="Arial" w:cs="Arial"/>
          <w:b/>
          <w:bCs/>
        </w:rPr>
      </w:pPr>
      <w:r w:rsidRPr="00884305">
        <w:rPr>
          <w:rFonts w:ascii="Arial" w:hAnsi="Arial" w:cs="Arial"/>
          <w:b/>
          <w:bCs/>
        </w:rPr>
        <w:t>2.</w:t>
      </w:r>
      <w:del w:id="778" w:author="Fu, Caihong" w:date="2023-01-28T10:27:00Z">
        <w:r w:rsidRPr="00884305" w:rsidDel="008F2EA9">
          <w:rPr>
            <w:rFonts w:ascii="Arial" w:hAnsi="Arial" w:cs="Arial"/>
            <w:b/>
            <w:bCs/>
          </w:rPr>
          <w:delText>2</w:delText>
        </w:r>
      </w:del>
      <w:ins w:id="779" w:author="Fu, Caihong" w:date="2023-01-28T10:27:00Z">
        <w:r w:rsidR="008F2EA9">
          <w:rPr>
            <w:rFonts w:ascii="Arial" w:hAnsi="Arial" w:cs="Arial"/>
            <w:b/>
            <w:bCs/>
          </w:rPr>
          <w:t>3</w:t>
        </w:r>
      </w:ins>
      <w:del w:id="780" w:author="Fu, Caihong" w:date="2023-01-28T10:27:00Z">
        <w:r w:rsidRPr="00884305" w:rsidDel="008F2EA9">
          <w:rPr>
            <w:rFonts w:ascii="Arial" w:hAnsi="Arial" w:cs="Arial"/>
            <w:b/>
            <w:bCs/>
          </w:rPr>
          <w:delText>.1</w:delText>
        </w:r>
      </w:del>
      <w:del w:id="781" w:author="Fu, Caihong" w:date="2023-01-28T20:16:00Z">
        <w:r w:rsidRPr="00884305" w:rsidDel="00464E5B">
          <w:rPr>
            <w:rFonts w:ascii="Arial" w:hAnsi="Arial" w:cs="Arial"/>
            <w:b/>
            <w:bCs/>
          </w:rPr>
          <w:delText>.</w:delText>
        </w:r>
      </w:del>
      <w:r w:rsidRPr="00884305">
        <w:rPr>
          <w:rFonts w:ascii="Arial" w:hAnsi="Arial" w:cs="Arial"/>
          <w:b/>
          <w:bCs/>
        </w:rPr>
        <w:t xml:space="preserve"> Forecast models</w:t>
      </w:r>
    </w:p>
    <w:p w14:paraId="3D6017FD" w14:textId="75C831F5" w:rsidR="00884305" w:rsidRPr="00B440DC" w:rsidRDefault="00804BDA" w:rsidP="00240E8F">
      <w:pPr>
        <w:spacing w:line="256" w:lineRule="auto"/>
        <w:ind w:firstLine="360"/>
        <w:rPr>
          <w:rFonts w:ascii="Arial" w:hAnsi="Arial" w:cs="Arial"/>
        </w:rPr>
      </w:pPr>
      <w:ins w:id="782" w:author="Fu, Caihong" w:date="2023-01-28T09:27:00Z">
        <w:r>
          <w:rPr>
            <w:rFonts w:ascii="Arial" w:hAnsi="Arial" w:cs="Arial"/>
          </w:rPr>
          <w:t>In previous pre-season forecasts</w:t>
        </w:r>
      </w:ins>
      <w:ins w:id="783" w:author="Fu, Caihong" w:date="2023-01-28T09:34:00Z">
        <w:r w:rsidRPr="00804BDA">
          <w:rPr>
            <w:rFonts w:ascii="Arial" w:hAnsi="Arial" w:cs="Arial"/>
          </w:rPr>
          <w:t xml:space="preserve"> </w:t>
        </w:r>
        <w:r>
          <w:rPr>
            <w:rFonts w:ascii="Arial" w:hAnsi="Arial" w:cs="Arial"/>
          </w:rPr>
          <w:t>of Fraser sockeye salmon</w:t>
        </w:r>
        <w:r w:rsidRPr="00884305">
          <w:rPr>
            <w:rFonts w:ascii="Arial" w:hAnsi="Arial" w:cs="Arial"/>
          </w:rPr>
          <w:t xml:space="preserve"> </w:t>
        </w:r>
        <w:r>
          <w:rPr>
            <w:rFonts w:ascii="Arial" w:hAnsi="Arial" w:cs="Arial"/>
          </w:rPr>
          <w:t>abundance</w:t>
        </w:r>
      </w:ins>
      <w:ins w:id="784" w:author="Fu, Caihong" w:date="2023-01-28T09:27:00Z">
        <w:r>
          <w:rPr>
            <w:rFonts w:ascii="Arial" w:hAnsi="Arial" w:cs="Arial"/>
          </w:rPr>
          <w:t>,</w:t>
        </w:r>
      </w:ins>
      <w:ins w:id="785" w:author="Fu, Caihong" w:date="2023-01-28T09:39:00Z">
        <w:r w:rsidR="00554CB4">
          <w:rPr>
            <w:rFonts w:ascii="Arial" w:hAnsi="Arial" w:cs="Arial"/>
          </w:rPr>
          <w:t xml:space="preserve"> both</w:t>
        </w:r>
      </w:ins>
      <w:ins w:id="786" w:author="Fu, Caihong" w:date="2023-01-28T09:27:00Z">
        <w:r>
          <w:rPr>
            <w:rFonts w:ascii="Arial" w:hAnsi="Arial" w:cs="Arial"/>
          </w:rPr>
          <w:t xml:space="preserve"> </w:t>
        </w:r>
        <w:r w:rsidRPr="00884305">
          <w:rPr>
            <w:rFonts w:ascii="Arial" w:hAnsi="Arial" w:cs="Arial"/>
          </w:rPr>
          <w:t>non-parametric</w:t>
        </w:r>
        <w:r w:rsidRPr="0003675E">
          <w:rPr>
            <w:rFonts w:ascii="Arial" w:hAnsi="Arial" w:cs="Arial"/>
          </w:rPr>
          <w:t xml:space="preserve"> </w:t>
        </w:r>
        <w:r>
          <w:rPr>
            <w:rFonts w:ascii="Arial" w:hAnsi="Arial" w:cs="Arial"/>
          </w:rPr>
          <w:t>‘</w:t>
        </w:r>
        <w:bookmarkStart w:id="787" w:name="_Hlk125793885"/>
        <w:r w:rsidRPr="00884305">
          <w:rPr>
            <w:rFonts w:ascii="Arial" w:hAnsi="Arial" w:cs="Arial"/>
          </w:rPr>
          <w:t>naïve</w:t>
        </w:r>
        <w:bookmarkEnd w:id="787"/>
        <w:r w:rsidRPr="00884305">
          <w:rPr>
            <w:rFonts w:ascii="Arial" w:hAnsi="Arial" w:cs="Arial"/>
          </w:rPr>
          <w:t xml:space="preserve">’ </w:t>
        </w:r>
        <w:r>
          <w:rPr>
            <w:rFonts w:ascii="Arial" w:hAnsi="Arial" w:cs="Arial"/>
          </w:rPr>
          <w:t>models</w:t>
        </w:r>
      </w:ins>
      <w:ins w:id="788" w:author="Fu, Caihong" w:date="2023-01-28T09:29:00Z">
        <w:r>
          <w:rPr>
            <w:rFonts w:ascii="Arial" w:hAnsi="Arial" w:cs="Arial"/>
          </w:rPr>
          <w:t xml:space="preserve"> (</w:t>
        </w:r>
      </w:ins>
      <w:ins w:id="789" w:author="Fu, Caihong" w:date="2023-01-28T09:28:00Z">
        <w:r>
          <w:rPr>
            <w:rFonts w:ascii="Arial" w:hAnsi="Arial" w:cs="Arial"/>
          </w:rPr>
          <w:t xml:space="preserve">i.e., </w:t>
        </w:r>
        <w:r w:rsidRPr="00884305">
          <w:rPr>
            <w:rFonts w:ascii="Arial" w:hAnsi="Arial" w:cs="Arial"/>
          </w:rPr>
          <w:t xml:space="preserve">models </w:t>
        </w:r>
        <w:r w:rsidRPr="00884305">
          <w:rPr>
            <w:rFonts w:ascii="Arial" w:hAnsi="Arial" w:cs="Arial"/>
          </w:rPr>
          <w:t>us</w:t>
        </w:r>
        <w:r>
          <w:rPr>
            <w:rFonts w:ascii="Arial" w:hAnsi="Arial" w:cs="Arial"/>
          </w:rPr>
          <w:t>ing</w:t>
        </w:r>
        <w:r w:rsidRPr="00884305">
          <w:rPr>
            <w:rFonts w:ascii="Arial" w:hAnsi="Arial" w:cs="Arial"/>
          </w:rPr>
          <w:t xml:space="preserve"> </w:t>
        </w:r>
        <w:r w:rsidRPr="00884305">
          <w:rPr>
            <w:rFonts w:ascii="Arial" w:hAnsi="Arial" w:cs="Arial"/>
          </w:rPr>
          <w:t xml:space="preserve">recent and </w:t>
        </w:r>
        <w:r>
          <w:rPr>
            <w:rFonts w:ascii="Arial" w:hAnsi="Arial" w:cs="Arial"/>
          </w:rPr>
          <w:t>historical</w:t>
        </w:r>
        <w:r w:rsidRPr="00884305">
          <w:rPr>
            <w:rFonts w:ascii="Arial" w:hAnsi="Arial" w:cs="Arial"/>
          </w:rPr>
          <w:t xml:space="preserve"> </w:t>
        </w:r>
        <w:r w:rsidRPr="00884305">
          <w:rPr>
            <w:rFonts w:ascii="Arial" w:hAnsi="Arial" w:cs="Arial"/>
          </w:rPr>
          <w:t>adult recruits only</w:t>
        </w:r>
        <w:r>
          <w:rPr>
            <w:rFonts w:ascii="Arial" w:hAnsi="Arial" w:cs="Arial"/>
          </w:rPr>
          <w:t xml:space="preserve"> without</w:t>
        </w:r>
        <w:r w:rsidRPr="00884305">
          <w:rPr>
            <w:rFonts w:ascii="Arial" w:hAnsi="Arial" w:cs="Arial"/>
          </w:rPr>
          <w:t xml:space="preserve"> considering spawners</w:t>
        </w:r>
      </w:ins>
      <w:ins w:id="790" w:author="Fu, Caihong" w:date="2023-01-28T09:29:00Z">
        <w:r>
          <w:rPr>
            <w:rFonts w:ascii="Arial" w:hAnsi="Arial" w:cs="Arial"/>
          </w:rPr>
          <w:t xml:space="preserve">) </w:t>
        </w:r>
      </w:ins>
      <w:ins w:id="791" w:author="Fu, Caihong" w:date="2023-01-28T09:30:00Z">
        <w:r>
          <w:rPr>
            <w:rFonts w:ascii="Arial" w:hAnsi="Arial" w:cs="Arial"/>
          </w:rPr>
          <w:t xml:space="preserve">and biological models </w:t>
        </w:r>
      </w:ins>
      <w:ins w:id="792" w:author="Fu, Caihong" w:date="2023-01-28T09:37:00Z">
        <w:r w:rsidR="00554CB4">
          <w:rPr>
            <w:rFonts w:ascii="Arial" w:hAnsi="Arial" w:cs="Arial"/>
          </w:rPr>
          <w:t>with the</w:t>
        </w:r>
      </w:ins>
      <w:ins w:id="793" w:author="Fu, Caihong" w:date="2023-01-28T09:32:00Z">
        <w:r>
          <w:rPr>
            <w:rFonts w:ascii="Arial" w:hAnsi="Arial" w:cs="Arial"/>
          </w:rPr>
          <w:t xml:space="preserve"> </w:t>
        </w:r>
      </w:ins>
      <w:ins w:id="794" w:author="Fu, Caihong" w:date="2023-01-28T09:37:00Z">
        <w:r w:rsidRPr="00884305">
          <w:rPr>
            <w:rFonts w:ascii="Arial" w:hAnsi="Arial" w:cs="Arial"/>
          </w:rPr>
          <w:t xml:space="preserve">stock-recruitment </w:t>
        </w:r>
        <w:r w:rsidR="00554CB4">
          <w:rPr>
            <w:rFonts w:ascii="Arial" w:hAnsi="Arial" w:cs="Arial"/>
          </w:rPr>
          <w:t>relationships</w:t>
        </w:r>
      </w:ins>
      <w:ins w:id="795" w:author="Fu, Caihong" w:date="2023-01-28T09:32:00Z">
        <w:r>
          <w:rPr>
            <w:rFonts w:ascii="Arial" w:hAnsi="Arial" w:cs="Arial"/>
          </w:rPr>
          <w:t xml:space="preserve"> </w:t>
        </w:r>
      </w:ins>
      <w:ins w:id="796" w:author="Fu, Caihong" w:date="2023-01-28T09:33:00Z">
        <w:r>
          <w:rPr>
            <w:rFonts w:ascii="Arial" w:hAnsi="Arial" w:cs="Arial"/>
          </w:rPr>
          <w:t xml:space="preserve">of </w:t>
        </w:r>
        <w:r>
          <w:rPr>
            <w:rFonts w:ascii="Arial" w:hAnsi="Arial" w:cs="Arial"/>
          </w:rPr>
          <w:t>Ricker, Power, Larkin, and Sibling</w:t>
        </w:r>
        <w:r>
          <w:rPr>
            <w:rFonts w:ascii="Arial" w:hAnsi="Arial" w:cs="Arial"/>
          </w:rPr>
          <w:t xml:space="preserve"> </w:t>
        </w:r>
      </w:ins>
      <w:ins w:id="797" w:author="Fu, Caihong" w:date="2023-01-28T09:29:00Z">
        <w:r>
          <w:rPr>
            <w:rFonts w:ascii="Arial" w:hAnsi="Arial" w:cs="Arial"/>
          </w:rPr>
          <w:t xml:space="preserve">have been </w:t>
        </w:r>
      </w:ins>
      <w:ins w:id="798" w:author="Fu, Caihong" w:date="2023-01-28T09:30:00Z">
        <w:r>
          <w:rPr>
            <w:rFonts w:ascii="Arial" w:hAnsi="Arial" w:cs="Arial"/>
          </w:rPr>
          <w:t>commonly</w:t>
        </w:r>
      </w:ins>
      <w:ins w:id="799" w:author="Fu, Caihong" w:date="2023-01-28T09:33:00Z">
        <w:r>
          <w:rPr>
            <w:rFonts w:ascii="Arial" w:hAnsi="Arial" w:cs="Arial"/>
          </w:rPr>
          <w:t xml:space="preserve"> </w:t>
        </w:r>
      </w:ins>
      <w:ins w:id="800" w:author="Fu, Caihong" w:date="2023-01-28T09:34:00Z">
        <w:r>
          <w:rPr>
            <w:rFonts w:ascii="Arial" w:hAnsi="Arial" w:cs="Arial"/>
          </w:rPr>
          <w:t>adopted</w:t>
        </w:r>
      </w:ins>
      <w:ins w:id="801" w:author="Fu, Caihong" w:date="2023-01-28T09:33:00Z">
        <w:r>
          <w:rPr>
            <w:rFonts w:ascii="Arial" w:hAnsi="Arial" w:cs="Arial"/>
          </w:rPr>
          <w:t xml:space="preserve"> (e.g., </w:t>
        </w:r>
      </w:ins>
      <w:ins w:id="802" w:author="Fu, Caihong" w:date="2023-01-28T09:34:00Z">
        <w:r w:rsidRPr="00884305">
          <w:rPr>
            <w:rFonts w:ascii="Arial" w:hAnsi="Arial" w:cs="Arial"/>
          </w:rPr>
          <w:t xml:space="preserve">Cass et al. 2006; Grant and MacDonald 2010; </w:t>
        </w:r>
      </w:ins>
      <w:ins w:id="803" w:author="Fu, Caihong" w:date="2023-01-28T09:33:00Z">
        <w:r>
          <w:rPr>
            <w:rFonts w:ascii="Arial" w:hAnsi="Arial" w:cs="Arial"/>
          </w:rPr>
          <w:t>Grant et al., 2011; Hawkshaw et al., 2020a, 2020b).</w:t>
        </w:r>
      </w:ins>
      <w:ins w:id="804" w:author="Fu, Caihong" w:date="2023-01-28T09:28:00Z">
        <w:r w:rsidRPr="00884305">
          <w:rPr>
            <w:rFonts w:ascii="Arial" w:hAnsi="Arial" w:cs="Arial"/>
          </w:rPr>
          <w:t xml:space="preserve"> </w:t>
        </w:r>
      </w:ins>
      <w:ins w:id="805" w:author="Fu, Caihong" w:date="2023-01-28T10:14:00Z">
        <w:r w:rsidR="00514343">
          <w:rPr>
            <w:rFonts w:ascii="Arial" w:hAnsi="Arial" w:cs="Arial"/>
          </w:rPr>
          <w:t>I</w:t>
        </w:r>
      </w:ins>
      <w:ins w:id="806" w:author="Fu, Caihong" w:date="2023-01-28T10:01:00Z">
        <w:r w:rsidR="002E2F64">
          <w:rPr>
            <w:rFonts w:ascii="Arial" w:hAnsi="Arial" w:cs="Arial"/>
          </w:rPr>
          <w:t>n addition to the previou</w:t>
        </w:r>
      </w:ins>
      <w:ins w:id="807" w:author="Fu, Caihong" w:date="2023-01-28T10:02:00Z">
        <w:r w:rsidR="002E2F64">
          <w:rPr>
            <w:rFonts w:ascii="Arial" w:hAnsi="Arial" w:cs="Arial"/>
          </w:rPr>
          <w:t xml:space="preserve">sly adopted models, </w:t>
        </w:r>
      </w:ins>
      <w:ins w:id="808" w:author="Fu, Caihong" w:date="2023-01-28T10:15:00Z">
        <w:r w:rsidR="00514343">
          <w:rPr>
            <w:rFonts w:ascii="Arial" w:hAnsi="Arial" w:cs="Arial"/>
          </w:rPr>
          <w:t xml:space="preserve">in this study, </w:t>
        </w:r>
      </w:ins>
      <w:ins w:id="809" w:author="Fu, Caihong" w:date="2023-01-28T09:55:00Z">
        <w:r w:rsidR="00D94F80">
          <w:rPr>
            <w:rFonts w:ascii="Arial" w:hAnsi="Arial" w:cs="Arial"/>
          </w:rPr>
          <w:t xml:space="preserve">we </w:t>
        </w:r>
      </w:ins>
      <w:ins w:id="810" w:author="Fu, Caihong" w:date="2023-01-28T10:02:00Z">
        <w:r w:rsidR="002E2F64">
          <w:rPr>
            <w:rFonts w:ascii="Arial" w:hAnsi="Arial" w:cs="Arial"/>
          </w:rPr>
          <w:t xml:space="preserve">specifically explored </w:t>
        </w:r>
      </w:ins>
      <w:ins w:id="811" w:author="Fu, Caihong" w:date="2023-01-28T09:55:00Z">
        <w:r w:rsidR="00D94F80">
          <w:rPr>
            <w:rFonts w:ascii="Arial" w:hAnsi="Arial" w:cs="Arial"/>
          </w:rPr>
          <w:t xml:space="preserve">a </w:t>
        </w:r>
        <w:r w:rsidR="00D94F80" w:rsidRPr="00884305">
          <w:rPr>
            <w:rFonts w:ascii="Arial" w:hAnsi="Arial" w:cs="Arial"/>
          </w:rPr>
          <w:t>set of models</w:t>
        </w:r>
      </w:ins>
      <w:ins w:id="812" w:author="Fu, Caihong" w:date="2023-01-28T10:03:00Z">
        <w:r w:rsidR="002E2F64">
          <w:rPr>
            <w:rFonts w:ascii="Arial" w:hAnsi="Arial" w:cs="Arial"/>
          </w:rPr>
          <w:t xml:space="preserve"> composed of </w:t>
        </w:r>
      </w:ins>
      <w:ins w:id="813" w:author="Fu, Caihong" w:date="2023-01-28T09:55:00Z">
        <w:r w:rsidR="00D94F80">
          <w:rPr>
            <w:rFonts w:ascii="Arial" w:hAnsi="Arial" w:cs="Arial"/>
          </w:rPr>
          <w:t xml:space="preserve">either Ricker or Power model </w:t>
        </w:r>
      </w:ins>
      <w:ins w:id="814" w:author="Fu, Caihong" w:date="2023-01-28T10:04:00Z">
        <w:r w:rsidR="002E2F64">
          <w:rPr>
            <w:rFonts w:ascii="Arial" w:hAnsi="Arial" w:cs="Arial"/>
          </w:rPr>
          <w:t>and</w:t>
        </w:r>
      </w:ins>
      <w:ins w:id="815" w:author="Fu, Caihong" w:date="2023-01-28T09:55:00Z">
        <w:r w:rsidR="00D94F80" w:rsidRPr="00884305">
          <w:rPr>
            <w:rFonts w:ascii="Arial" w:hAnsi="Arial" w:cs="Arial"/>
          </w:rPr>
          <w:t xml:space="preserve"> </w:t>
        </w:r>
        <w:r w:rsidR="00D94F80">
          <w:rPr>
            <w:rFonts w:ascii="Arial" w:hAnsi="Arial" w:cs="Arial"/>
          </w:rPr>
          <w:t>each of</w:t>
        </w:r>
        <w:r w:rsidR="00D94F80" w:rsidRPr="00884305">
          <w:rPr>
            <w:rFonts w:ascii="Arial" w:hAnsi="Arial" w:cs="Arial"/>
          </w:rPr>
          <w:t xml:space="preserve"> </w:t>
        </w:r>
      </w:ins>
      <w:ins w:id="816" w:author="Fu, Caihong" w:date="2023-01-28T10:04:00Z">
        <w:r w:rsidR="002E2F64">
          <w:rPr>
            <w:rFonts w:ascii="Arial" w:hAnsi="Arial" w:cs="Arial"/>
          </w:rPr>
          <w:t xml:space="preserve">the </w:t>
        </w:r>
      </w:ins>
      <w:ins w:id="817" w:author="Fu, Caihong" w:date="2023-01-28T09:55:00Z">
        <w:r w:rsidR="00D94F80" w:rsidRPr="00884305">
          <w:rPr>
            <w:rFonts w:ascii="Arial" w:hAnsi="Arial" w:cs="Arial"/>
          </w:rPr>
          <w:t>10 covari</w:t>
        </w:r>
        <w:r w:rsidR="00D94F80">
          <w:rPr>
            <w:rFonts w:ascii="Arial" w:hAnsi="Arial" w:cs="Arial"/>
          </w:rPr>
          <w:t>at</w:t>
        </w:r>
        <w:r w:rsidR="00D94F80" w:rsidRPr="00884305">
          <w:rPr>
            <w:rFonts w:ascii="Arial" w:hAnsi="Arial" w:cs="Arial"/>
          </w:rPr>
          <w:t>es</w:t>
        </w:r>
      </w:ins>
      <w:ins w:id="818" w:author="Fu, Caihong" w:date="2023-01-28T10:05:00Z">
        <w:r w:rsidR="002E2F64">
          <w:rPr>
            <w:rFonts w:ascii="Arial" w:hAnsi="Arial" w:cs="Arial"/>
          </w:rPr>
          <w:t>.</w:t>
        </w:r>
      </w:ins>
      <w:ins w:id="819" w:author="Fu, Caihong" w:date="2023-01-28T09:55:00Z">
        <w:r w:rsidR="00D94F80">
          <w:rPr>
            <w:rFonts w:ascii="Arial" w:hAnsi="Arial" w:cs="Arial"/>
          </w:rPr>
          <w:t xml:space="preserve"> </w:t>
        </w:r>
      </w:ins>
      <w:ins w:id="820" w:author="Fu, Caihong" w:date="2023-01-28T10:16:00Z">
        <w:r w:rsidR="00514343">
          <w:rPr>
            <w:rFonts w:ascii="Arial" w:hAnsi="Arial" w:cs="Arial"/>
          </w:rPr>
          <w:t>E</w:t>
        </w:r>
      </w:ins>
      <w:ins w:id="821" w:author="Fu, Caihong" w:date="2023-01-28T09:55:00Z">
        <w:r w:rsidR="00D94F80" w:rsidRPr="00884305">
          <w:rPr>
            <w:rFonts w:ascii="Arial" w:hAnsi="Arial" w:cs="Arial"/>
          </w:rPr>
          <w:t>quations and</w:t>
        </w:r>
        <w:r w:rsidR="00D94F80">
          <w:rPr>
            <w:rFonts w:ascii="Arial" w:hAnsi="Arial" w:cs="Arial"/>
          </w:rPr>
          <w:t xml:space="preserve"> model</w:t>
        </w:r>
        <w:r w:rsidR="00D94F80" w:rsidRPr="00884305">
          <w:rPr>
            <w:rFonts w:ascii="Arial" w:hAnsi="Arial" w:cs="Arial"/>
          </w:rPr>
          <w:t xml:space="preserve"> </w:t>
        </w:r>
      </w:ins>
      <w:ins w:id="822" w:author="Fu, Caihong" w:date="2023-01-28T10:16:00Z">
        <w:r w:rsidR="00514343">
          <w:rPr>
            <w:rFonts w:ascii="Arial" w:hAnsi="Arial" w:cs="Arial"/>
          </w:rPr>
          <w:t xml:space="preserve">descriptions of </w:t>
        </w:r>
      </w:ins>
      <w:ins w:id="823" w:author="Fu, Caihong" w:date="2023-01-28T10:17:00Z">
        <w:r w:rsidR="0027679E">
          <w:rPr>
            <w:rFonts w:ascii="Arial" w:hAnsi="Arial" w:cs="Arial"/>
          </w:rPr>
          <w:t>all</w:t>
        </w:r>
      </w:ins>
      <w:ins w:id="824" w:author="Fu, Caihong" w:date="2023-01-28T10:16:00Z">
        <w:r w:rsidR="00514343">
          <w:rPr>
            <w:rFonts w:ascii="Arial" w:hAnsi="Arial" w:cs="Arial"/>
          </w:rPr>
          <w:t xml:space="preserve"> 11 </w:t>
        </w:r>
        <w:r w:rsidR="00514343" w:rsidRPr="00884305">
          <w:rPr>
            <w:rFonts w:ascii="Arial" w:hAnsi="Arial" w:cs="Arial"/>
          </w:rPr>
          <w:t>naïve</w:t>
        </w:r>
        <w:r w:rsidR="00514343">
          <w:rPr>
            <w:rFonts w:ascii="Arial" w:hAnsi="Arial" w:cs="Arial"/>
          </w:rPr>
          <w:t xml:space="preserve">, 7 biological, and </w:t>
        </w:r>
      </w:ins>
      <w:ins w:id="825" w:author="Fu, Caihong" w:date="2023-01-28T10:17:00Z">
        <w:r w:rsidR="00514343">
          <w:rPr>
            <w:rFonts w:ascii="Arial" w:hAnsi="Arial" w:cs="Arial"/>
          </w:rPr>
          <w:t xml:space="preserve">20 </w:t>
        </w:r>
        <w:r w:rsidR="0027679E">
          <w:rPr>
            <w:rFonts w:ascii="Arial" w:hAnsi="Arial" w:cs="Arial"/>
          </w:rPr>
          <w:t xml:space="preserve">coupled </w:t>
        </w:r>
      </w:ins>
      <w:ins w:id="826" w:author="Fu, Caihong" w:date="2023-01-28T10:18:00Z">
        <w:r w:rsidR="0027679E">
          <w:rPr>
            <w:rFonts w:ascii="Arial" w:hAnsi="Arial" w:cs="Arial"/>
          </w:rPr>
          <w:t xml:space="preserve">models (Ricker or </w:t>
        </w:r>
      </w:ins>
      <w:ins w:id="827" w:author="Fu, Caihong" w:date="2023-01-28T10:19:00Z">
        <w:r w:rsidR="0027679E">
          <w:rPr>
            <w:rFonts w:ascii="Arial" w:hAnsi="Arial" w:cs="Arial"/>
          </w:rPr>
          <w:t xml:space="preserve">Power coupled </w:t>
        </w:r>
      </w:ins>
      <w:ins w:id="828" w:author="Fu, Caihong" w:date="2023-01-28T10:17:00Z">
        <w:r w:rsidR="0027679E">
          <w:rPr>
            <w:rFonts w:ascii="Arial" w:hAnsi="Arial" w:cs="Arial"/>
          </w:rPr>
          <w:t xml:space="preserve">with each </w:t>
        </w:r>
      </w:ins>
      <w:ins w:id="829" w:author="Fu, Caihong" w:date="2023-01-28T10:19:00Z">
        <w:r w:rsidR="0027679E">
          <w:rPr>
            <w:rFonts w:ascii="Arial" w:hAnsi="Arial" w:cs="Arial"/>
          </w:rPr>
          <w:t xml:space="preserve">of the 10 </w:t>
        </w:r>
      </w:ins>
      <w:ins w:id="830" w:author="Fu, Caihong" w:date="2023-01-28T10:17:00Z">
        <w:r w:rsidR="0027679E">
          <w:rPr>
            <w:rFonts w:ascii="Arial" w:hAnsi="Arial" w:cs="Arial"/>
          </w:rPr>
          <w:t>covariate</w:t>
        </w:r>
      </w:ins>
      <w:ins w:id="831" w:author="Fu, Caihong" w:date="2023-01-28T10:19:00Z">
        <w:r w:rsidR="0027679E">
          <w:rPr>
            <w:rFonts w:ascii="Arial" w:hAnsi="Arial" w:cs="Arial"/>
          </w:rPr>
          <w:t>)</w:t>
        </w:r>
      </w:ins>
      <w:ins w:id="832" w:author="Fu, Caihong" w:date="2023-01-28T09:55:00Z">
        <w:r w:rsidR="00D94F80">
          <w:rPr>
            <w:rFonts w:ascii="Arial" w:hAnsi="Arial" w:cs="Arial"/>
          </w:rPr>
          <w:t xml:space="preserve"> </w:t>
        </w:r>
        <w:r w:rsidR="00D94F80" w:rsidRPr="00884305">
          <w:rPr>
            <w:rFonts w:ascii="Arial" w:hAnsi="Arial" w:cs="Arial"/>
          </w:rPr>
          <w:t xml:space="preserve">are listed in </w:t>
        </w:r>
        <w:r w:rsidR="00D94F80" w:rsidRPr="00D94F80">
          <w:rPr>
            <w:rFonts w:ascii="Arial" w:hAnsi="Arial" w:cs="Arial"/>
          </w:rPr>
          <w:t xml:space="preserve">Table </w:t>
        </w:r>
      </w:ins>
      <w:ins w:id="833" w:author="Fu, Caihong" w:date="2023-01-28T10:19:00Z">
        <w:r w:rsidR="0027679E">
          <w:rPr>
            <w:rFonts w:ascii="Arial" w:hAnsi="Arial" w:cs="Arial"/>
          </w:rPr>
          <w:t>S</w:t>
        </w:r>
      </w:ins>
      <w:ins w:id="834" w:author="Fu, Caihong" w:date="2023-01-28T09:55:00Z">
        <w:r w:rsidR="00D94F80" w:rsidRPr="00D94F80">
          <w:rPr>
            <w:rFonts w:ascii="Arial" w:hAnsi="Arial" w:cs="Arial"/>
          </w:rPr>
          <w:t>1.</w:t>
        </w:r>
        <w:r w:rsidR="00D94F80" w:rsidRPr="00884305">
          <w:rPr>
            <w:rFonts w:ascii="Arial" w:hAnsi="Arial" w:cs="Arial"/>
          </w:rPr>
          <w:t xml:space="preserve"> </w:t>
        </w:r>
      </w:ins>
      <w:ins w:id="835" w:author="Fu, Caihong" w:date="2023-01-28T09:41:00Z">
        <w:r w:rsidR="00554CB4">
          <w:rPr>
            <w:rFonts w:ascii="Arial" w:hAnsi="Arial" w:cs="Arial"/>
          </w:rPr>
          <w:t>The biological models</w:t>
        </w:r>
      </w:ins>
      <w:ins w:id="836" w:author="Fu, Caihong" w:date="2023-01-28T10:20:00Z">
        <w:r w:rsidR="0027679E">
          <w:rPr>
            <w:rFonts w:ascii="Arial" w:hAnsi="Arial" w:cs="Arial"/>
          </w:rPr>
          <w:t xml:space="preserve"> of Ricker, Power, and Larkin</w:t>
        </w:r>
      </w:ins>
      <w:ins w:id="837" w:author="Fu, Caihong" w:date="2023-01-28T09:41:00Z">
        <w:r w:rsidR="00554CB4">
          <w:rPr>
            <w:rFonts w:ascii="Arial" w:hAnsi="Arial" w:cs="Arial"/>
          </w:rPr>
          <w:t xml:space="preserve"> have also been applied to </w:t>
        </w:r>
      </w:ins>
      <w:ins w:id="838" w:author="Fu, Caihong" w:date="2023-01-28T09:42:00Z">
        <w:r w:rsidR="00554CB4">
          <w:rPr>
            <w:rFonts w:ascii="Arial" w:hAnsi="Arial" w:cs="Arial"/>
          </w:rPr>
          <w:t xml:space="preserve">data of dominant years only, forming a unique </w:t>
        </w:r>
      </w:ins>
      <w:ins w:id="839" w:author="Fu, Caihong" w:date="2023-01-28T09:43:00Z">
        <w:r w:rsidR="00554CB4">
          <w:rPr>
            <w:rFonts w:ascii="Arial" w:hAnsi="Arial" w:cs="Arial"/>
          </w:rPr>
          <w:t>set of models (i.e., RickerCyc, Power</w:t>
        </w:r>
      </w:ins>
      <w:ins w:id="840" w:author="Fu, Caihong" w:date="2023-01-28T09:46:00Z">
        <w:r w:rsidR="00554CB4">
          <w:rPr>
            <w:rFonts w:ascii="Arial" w:hAnsi="Arial" w:cs="Arial"/>
          </w:rPr>
          <w:t>Cyc, and LarkinCyc) (Table S1)</w:t>
        </w:r>
      </w:ins>
      <w:ins w:id="841" w:author="Fu, Caihong" w:date="2023-01-28T09:47:00Z">
        <w:r w:rsidR="00554CB4">
          <w:rPr>
            <w:rFonts w:ascii="Arial" w:hAnsi="Arial" w:cs="Arial"/>
          </w:rPr>
          <w:t xml:space="preserve">, </w:t>
        </w:r>
      </w:ins>
      <w:ins w:id="842" w:author="Fu, Caihong" w:date="2023-01-28T10:21:00Z">
        <w:r w:rsidR="0027679E">
          <w:rPr>
            <w:rFonts w:ascii="Arial" w:hAnsi="Arial" w:cs="Arial"/>
          </w:rPr>
          <w:t>in order to</w:t>
        </w:r>
      </w:ins>
      <w:ins w:id="843" w:author="Fu, Caihong" w:date="2023-01-28T09:47:00Z">
        <w:r w:rsidR="00D94F80">
          <w:rPr>
            <w:rFonts w:ascii="Arial" w:hAnsi="Arial" w:cs="Arial"/>
          </w:rPr>
          <w:t xml:space="preserve"> understand </w:t>
        </w:r>
      </w:ins>
      <w:ins w:id="844" w:author="Fu, Caihong" w:date="2023-01-28T09:48:00Z">
        <w:r w:rsidR="00D94F80">
          <w:rPr>
            <w:rFonts w:ascii="Arial" w:hAnsi="Arial" w:cs="Arial"/>
          </w:rPr>
          <w:t xml:space="preserve">if </w:t>
        </w:r>
      </w:ins>
      <w:ins w:id="845" w:author="Fu, Caihong" w:date="2023-01-28T09:49:00Z">
        <w:r w:rsidR="00D94F80">
          <w:rPr>
            <w:rFonts w:ascii="Arial" w:hAnsi="Arial" w:cs="Arial"/>
          </w:rPr>
          <w:t>the dominant year</w:t>
        </w:r>
      </w:ins>
      <w:ins w:id="846" w:author="Fu, Caihong" w:date="2023-01-28T09:50:00Z">
        <w:r w:rsidR="00D94F80">
          <w:rPr>
            <w:rFonts w:ascii="Arial" w:hAnsi="Arial" w:cs="Arial"/>
          </w:rPr>
          <w:t xml:space="preserve"> class was driven by </w:t>
        </w:r>
      </w:ins>
      <w:ins w:id="847" w:author="Fu, Caihong" w:date="2023-01-28T09:51:00Z">
        <w:r w:rsidR="00D94F80">
          <w:rPr>
            <w:rFonts w:ascii="Arial" w:hAnsi="Arial" w:cs="Arial"/>
          </w:rPr>
          <w:t xml:space="preserve">different biological and </w:t>
        </w:r>
      </w:ins>
      <w:ins w:id="848" w:author="Fu, Caihong" w:date="2023-01-28T09:50:00Z">
        <w:r w:rsidR="00D94F80">
          <w:rPr>
            <w:rFonts w:ascii="Arial" w:hAnsi="Arial" w:cs="Arial"/>
          </w:rPr>
          <w:t xml:space="preserve">environmental </w:t>
        </w:r>
      </w:ins>
      <w:ins w:id="849" w:author="Fu, Caihong" w:date="2023-01-28T09:51:00Z">
        <w:r w:rsidR="00D94F80">
          <w:rPr>
            <w:rFonts w:ascii="Arial" w:hAnsi="Arial" w:cs="Arial"/>
          </w:rPr>
          <w:t>processes</w:t>
        </w:r>
      </w:ins>
      <w:ins w:id="850" w:author="Fu, Caihong" w:date="2023-01-28T09:46:00Z">
        <w:r w:rsidR="00554CB4">
          <w:rPr>
            <w:rFonts w:ascii="Arial" w:hAnsi="Arial" w:cs="Arial"/>
          </w:rPr>
          <w:t>.</w:t>
        </w:r>
      </w:ins>
      <w:ins w:id="851" w:author="Fu, Caihong" w:date="2023-01-28T09:42:00Z">
        <w:r w:rsidR="00554CB4">
          <w:rPr>
            <w:rFonts w:ascii="Arial" w:hAnsi="Arial" w:cs="Arial"/>
          </w:rPr>
          <w:t xml:space="preserve"> </w:t>
        </w:r>
      </w:ins>
      <w:ins w:id="852" w:author="Fu, Caihong" w:date="2023-01-28T10:21:00Z">
        <w:r w:rsidR="00DF33F7">
          <w:rPr>
            <w:rFonts w:ascii="Arial" w:hAnsi="Arial" w:cs="Arial"/>
          </w:rPr>
          <w:t xml:space="preserve">Following </w:t>
        </w:r>
      </w:ins>
      <w:del w:id="853" w:author="Fu, Caihong" w:date="2023-01-28T10:21:00Z">
        <w:r w:rsidR="00884305" w:rsidRPr="00884305" w:rsidDel="00DF33F7">
          <w:rPr>
            <w:rFonts w:ascii="Arial" w:hAnsi="Arial" w:cs="Arial"/>
          </w:rPr>
          <w:delText xml:space="preserve">The analysis followed the </w:delText>
        </w:r>
      </w:del>
      <w:r w:rsidR="00884305" w:rsidRPr="00884305">
        <w:rPr>
          <w:rFonts w:ascii="Arial" w:hAnsi="Arial" w:cs="Arial"/>
        </w:rPr>
        <w:t xml:space="preserve">previous forecasts </w:t>
      </w:r>
      <w:ins w:id="854" w:author="Fu, Caihong" w:date="2023-01-28T10:22:00Z">
        <w:r w:rsidR="00DF33F7" w:rsidRPr="00884305">
          <w:rPr>
            <w:rFonts w:ascii="Arial" w:hAnsi="Arial" w:cs="Arial"/>
          </w:rPr>
          <w:t>(</w:t>
        </w:r>
        <w:r w:rsidR="00DF33F7">
          <w:rPr>
            <w:rFonts w:ascii="Arial" w:hAnsi="Arial" w:cs="Arial"/>
          </w:rPr>
          <w:t xml:space="preserve">e.g., </w:t>
        </w:r>
        <w:r w:rsidR="00DF33F7" w:rsidRPr="00884305">
          <w:rPr>
            <w:rFonts w:ascii="Arial" w:hAnsi="Arial" w:cs="Arial"/>
          </w:rPr>
          <w:t>Cass et al.</w:t>
        </w:r>
        <w:r w:rsidR="00DF33F7">
          <w:rPr>
            <w:rFonts w:ascii="Arial" w:hAnsi="Arial" w:cs="Arial"/>
          </w:rPr>
          <w:t>,</w:t>
        </w:r>
        <w:r w:rsidR="00DF33F7" w:rsidRPr="00884305">
          <w:rPr>
            <w:rFonts w:ascii="Arial" w:hAnsi="Arial" w:cs="Arial"/>
          </w:rPr>
          <w:t xml:space="preserve"> 2006; MacDonald and Grant</w:t>
        </w:r>
        <w:r w:rsidR="00DF33F7">
          <w:rPr>
            <w:rFonts w:ascii="Arial" w:hAnsi="Arial" w:cs="Arial"/>
          </w:rPr>
          <w:t>,</w:t>
        </w:r>
        <w:r w:rsidR="00DF33F7" w:rsidRPr="00884305">
          <w:rPr>
            <w:rFonts w:ascii="Arial" w:hAnsi="Arial" w:cs="Arial"/>
          </w:rPr>
          <w:t xml:space="preserve"> 2010; </w:t>
        </w:r>
        <w:r w:rsidR="00DF33F7">
          <w:rPr>
            <w:rFonts w:ascii="Arial" w:hAnsi="Arial" w:cs="Arial"/>
          </w:rPr>
          <w:t xml:space="preserve">Grant et al., 2011; </w:t>
        </w:r>
        <w:r w:rsidR="00DF33F7" w:rsidRPr="00884305">
          <w:rPr>
            <w:rFonts w:ascii="Arial" w:hAnsi="Arial" w:cs="Arial"/>
          </w:rPr>
          <w:t>DFO</w:t>
        </w:r>
        <w:r w:rsidR="00DF33F7">
          <w:rPr>
            <w:rFonts w:ascii="Arial" w:hAnsi="Arial" w:cs="Arial"/>
          </w:rPr>
          <w:t>,</w:t>
        </w:r>
        <w:r w:rsidR="00DF33F7" w:rsidRPr="00884305">
          <w:rPr>
            <w:rFonts w:ascii="Arial" w:hAnsi="Arial" w:cs="Arial"/>
          </w:rPr>
          <w:t xml:space="preserve"> </w:t>
        </w:r>
        <w:r w:rsidR="00DF33F7">
          <w:rPr>
            <w:rFonts w:ascii="Arial" w:hAnsi="Arial" w:cs="Arial"/>
          </w:rPr>
          <w:t>In press</w:t>
        </w:r>
        <w:r w:rsidR="00DF33F7" w:rsidRPr="00884305">
          <w:rPr>
            <w:rFonts w:ascii="Arial" w:hAnsi="Arial" w:cs="Arial"/>
          </w:rPr>
          <w:t>)</w:t>
        </w:r>
        <w:r w:rsidR="00DF33F7">
          <w:rPr>
            <w:rFonts w:ascii="Arial" w:hAnsi="Arial" w:cs="Arial"/>
          </w:rPr>
          <w:t xml:space="preserve">, </w:t>
        </w:r>
      </w:ins>
      <w:del w:id="855" w:author="Fu, Caihong" w:date="2023-01-28T10:22:00Z">
        <w:r w:rsidR="00884305" w:rsidRPr="00884305" w:rsidDel="00DF33F7">
          <w:rPr>
            <w:rFonts w:ascii="Arial" w:hAnsi="Arial" w:cs="Arial"/>
          </w:rPr>
          <w:delText xml:space="preserve">using </w:delText>
        </w:r>
      </w:del>
      <w:ins w:id="856" w:author="Fu, Caihong" w:date="2023-01-28T10:23:00Z">
        <w:r w:rsidR="00DF33F7">
          <w:rPr>
            <w:rFonts w:ascii="Arial" w:hAnsi="Arial" w:cs="Arial"/>
          </w:rPr>
          <w:t xml:space="preserve">we used </w:t>
        </w:r>
      </w:ins>
      <w:r w:rsidR="00884305" w:rsidRPr="00884305">
        <w:rPr>
          <w:rFonts w:ascii="Arial" w:hAnsi="Arial" w:cs="Arial"/>
        </w:rPr>
        <w:t xml:space="preserve">Bayesian statistical approach to estimate </w:t>
      </w:r>
      <w:ins w:id="857" w:author="Fu, Caihong" w:date="2023-01-28T10:23:00Z">
        <w:r w:rsidR="00DF33F7">
          <w:rPr>
            <w:rFonts w:ascii="Arial" w:hAnsi="Arial" w:cs="Arial"/>
          </w:rPr>
          <w:t xml:space="preserve">biological model </w:t>
        </w:r>
      </w:ins>
      <w:r w:rsidR="00884305" w:rsidRPr="00884305">
        <w:rPr>
          <w:rFonts w:ascii="Arial" w:hAnsi="Arial" w:cs="Arial"/>
        </w:rPr>
        <w:t xml:space="preserve">parameters </w:t>
      </w:r>
      <w:del w:id="858" w:author="Fu, Caihong" w:date="2023-01-28T10:23:00Z">
        <w:r w:rsidR="00884305" w:rsidRPr="00884305" w:rsidDel="00DF33F7">
          <w:rPr>
            <w:rFonts w:ascii="Arial" w:hAnsi="Arial" w:cs="Arial"/>
          </w:rPr>
          <w:delText xml:space="preserve">from biological models </w:delText>
        </w:r>
      </w:del>
      <w:r w:rsidR="00884305" w:rsidRPr="00884305">
        <w:rPr>
          <w:rFonts w:ascii="Arial" w:hAnsi="Arial" w:cs="Arial"/>
        </w:rPr>
        <w:t xml:space="preserve">and MCMC (Markov Chain Monte Carlo) to assess </w:t>
      </w:r>
      <w:del w:id="859" w:author="Fu, Caihong" w:date="2023-01-28T10:24:00Z">
        <w:r w:rsidR="00884305" w:rsidRPr="00884305" w:rsidDel="00DF33F7">
          <w:rPr>
            <w:rFonts w:ascii="Arial" w:hAnsi="Arial" w:cs="Arial"/>
          </w:rPr>
          <w:delText xml:space="preserve">the </w:delText>
        </w:r>
      </w:del>
      <w:ins w:id="860" w:author="Fu, Caihong" w:date="2023-01-28T10:24:00Z">
        <w:r w:rsidR="00DF33F7">
          <w:rPr>
            <w:rFonts w:ascii="Arial" w:hAnsi="Arial" w:cs="Arial"/>
          </w:rPr>
          <w:t>estimation</w:t>
        </w:r>
        <w:r w:rsidR="00DF33F7" w:rsidRPr="00884305">
          <w:rPr>
            <w:rFonts w:ascii="Arial" w:hAnsi="Arial" w:cs="Arial"/>
          </w:rPr>
          <w:t xml:space="preserve"> </w:t>
        </w:r>
      </w:ins>
      <w:r w:rsidR="00884305" w:rsidRPr="00884305">
        <w:rPr>
          <w:rFonts w:ascii="Arial" w:hAnsi="Arial" w:cs="Arial"/>
        </w:rPr>
        <w:t>uncertainties</w:t>
      </w:r>
      <w:del w:id="861" w:author="Fu, Caihong" w:date="2023-01-28T10:22:00Z">
        <w:r w:rsidR="00884305" w:rsidRPr="00884305" w:rsidDel="00DF33F7">
          <w:rPr>
            <w:rFonts w:ascii="Arial" w:hAnsi="Arial" w:cs="Arial"/>
          </w:rPr>
          <w:delText xml:space="preserve"> (Cass et al. 2006; MacDonald and Grant 2010; DFO </w:delText>
        </w:r>
        <w:r w:rsidR="003244F8" w:rsidDel="00DF33F7">
          <w:rPr>
            <w:rFonts w:ascii="Arial" w:hAnsi="Arial" w:cs="Arial"/>
          </w:rPr>
          <w:delText>In press</w:delText>
        </w:r>
        <w:r w:rsidR="00884305" w:rsidRPr="00884305" w:rsidDel="00DF33F7">
          <w:rPr>
            <w:rFonts w:ascii="Arial" w:hAnsi="Arial" w:cs="Arial"/>
          </w:rPr>
          <w:delText>)</w:delText>
        </w:r>
      </w:del>
      <w:r w:rsidR="00884305" w:rsidRPr="00884305">
        <w:rPr>
          <w:rFonts w:ascii="Arial" w:hAnsi="Arial" w:cs="Arial"/>
        </w:rPr>
        <w:t>.</w:t>
      </w:r>
      <w:del w:id="862" w:author="Fu, Caihong" w:date="2023-01-28T10:24:00Z">
        <w:r w:rsidR="00884305" w:rsidRPr="00884305" w:rsidDel="00DF33F7">
          <w:rPr>
            <w:rFonts w:ascii="Arial" w:hAnsi="Arial" w:cs="Arial"/>
          </w:rPr>
          <w:delText xml:space="preserve"> Models that were commonly used in </w:delText>
        </w:r>
      </w:del>
      <w:del w:id="863" w:author="Fu, Caihong" w:date="2023-01-19T09:33:00Z">
        <w:r w:rsidR="00884305" w:rsidRPr="00884305" w:rsidDel="0003675E">
          <w:rPr>
            <w:rFonts w:ascii="Arial" w:hAnsi="Arial" w:cs="Arial"/>
          </w:rPr>
          <w:delText xml:space="preserve">the </w:delText>
        </w:r>
      </w:del>
      <w:del w:id="864" w:author="Fu, Caihong" w:date="2023-01-28T10:24:00Z">
        <w:r w:rsidR="00884305" w:rsidRPr="00884305" w:rsidDel="00DF33F7">
          <w:rPr>
            <w:rFonts w:ascii="Arial" w:hAnsi="Arial" w:cs="Arial"/>
          </w:rPr>
          <w:delText xml:space="preserve">previous forecasts </w:delText>
        </w:r>
      </w:del>
      <w:del w:id="865" w:author="Fu, Caihong" w:date="2023-01-23T15:17:00Z">
        <w:r w:rsidR="003244F8" w:rsidDel="006968FC">
          <w:rPr>
            <w:rFonts w:ascii="Arial" w:hAnsi="Arial" w:cs="Arial"/>
          </w:rPr>
          <w:delText xml:space="preserve">were </w:delText>
        </w:r>
      </w:del>
      <w:del w:id="866" w:author="Fu, Caihong" w:date="2023-01-19T15:04:00Z">
        <w:r w:rsidR="00884305" w:rsidRPr="00884305" w:rsidDel="00E765CD">
          <w:rPr>
            <w:rFonts w:ascii="Arial" w:hAnsi="Arial" w:cs="Arial"/>
          </w:rPr>
          <w:delText xml:space="preserve">continuous </w:delText>
        </w:r>
      </w:del>
      <w:del w:id="867" w:author="Fu, Caihong" w:date="2023-01-19T09:34:00Z">
        <w:r w:rsidR="00884305" w:rsidRPr="00884305" w:rsidDel="0003675E">
          <w:rPr>
            <w:rFonts w:ascii="Arial" w:hAnsi="Arial" w:cs="Arial"/>
          </w:rPr>
          <w:delText xml:space="preserve">to </w:delText>
        </w:r>
      </w:del>
      <w:del w:id="868" w:author="Fu, Caihong" w:date="2023-01-28T10:24:00Z">
        <w:r w:rsidR="00884305" w:rsidRPr="00884305" w:rsidDel="00DF33F7">
          <w:rPr>
            <w:rFonts w:ascii="Arial" w:hAnsi="Arial" w:cs="Arial"/>
          </w:rPr>
          <w:delText xml:space="preserve">be employed. Briefly, two types of models were used for forecasting stock abundance, naïve and biological models. </w:delText>
        </w:r>
      </w:del>
      <w:del w:id="869" w:author="Fu, Caihong" w:date="2023-01-28T09:35:00Z">
        <w:r w:rsidR="00884305" w:rsidRPr="00884305" w:rsidDel="00804BDA">
          <w:rPr>
            <w:rFonts w:ascii="Arial" w:hAnsi="Arial" w:cs="Arial"/>
          </w:rPr>
          <w:delText xml:space="preserve">The term </w:delText>
        </w:r>
      </w:del>
      <w:del w:id="870" w:author="Fu, Caihong" w:date="2023-01-23T14:02:00Z">
        <w:r w:rsidR="00884305" w:rsidRPr="00884305" w:rsidDel="00544020">
          <w:rPr>
            <w:rFonts w:ascii="Arial" w:hAnsi="Arial" w:cs="Arial"/>
          </w:rPr>
          <w:delText>’</w:delText>
        </w:r>
      </w:del>
      <w:del w:id="871" w:author="Fu, Caihong" w:date="2023-01-19T09:37:00Z">
        <w:r w:rsidR="00884305" w:rsidRPr="00884305" w:rsidDel="0003675E">
          <w:rPr>
            <w:rFonts w:ascii="Arial" w:hAnsi="Arial" w:cs="Arial"/>
          </w:rPr>
          <w:delText>naive</w:delText>
        </w:r>
      </w:del>
      <w:del w:id="872" w:author="Fu, Caihong" w:date="2023-01-28T09:27:00Z">
        <w:r w:rsidR="00884305" w:rsidRPr="00884305" w:rsidDel="00804BDA">
          <w:rPr>
            <w:rFonts w:ascii="Arial" w:hAnsi="Arial" w:cs="Arial"/>
          </w:rPr>
          <w:delText xml:space="preserve">’ </w:delText>
        </w:r>
      </w:del>
      <w:del w:id="873" w:author="Fu, Caihong" w:date="2023-01-28T09:35:00Z">
        <w:r w:rsidR="00884305" w:rsidRPr="00884305" w:rsidDel="00804BDA">
          <w:rPr>
            <w:rFonts w:ascii="Arial" w:hAnsi="Arial" w:cs="Arial"/>
          </w:rPr>
          <w:delText xml:space="preserve">refers to the </w:delText>
        </w:r>
      </w:del>
      <w:del w:id="874" w:author="Fu, Caihong" w:date="2023-01-28T09:27:00Z">
        <w:r w:rsidR="00884305" w:rsidRPr="00884305" w:rsidDel="00804BDA">
          <w:rPr>
            <w:rFonts w:ascii="Arial" w:hAnsi="Arial" w:cs="Arial"/>
          </w:rPr>
          <w:delText xml:space="preserve">non-parametric </w:delText>
        </w:r>
      </w:del>
      <w:del w:id="875" w:author="Fu, Caihong" w:date="2023-01-28T09:28:00Z">
        <w:r w:rsidR="00884305" w:rsidRPr="00884305" w:rsidDel="00804BDA">
          <w:rPr>
            <w:rFonts w:ascii="Arial" w:hAnsi="Arial" w:cs="Arial"/>
          </w:rPr>
          <w:delText xml:space="preserve">models </w:delText>
        </w:r>
      </w:del>
      <w:del w:id="876" w:author="Fu, Caihong" w:date="2023-01-19T09:38:00Z">
        <w:r w:rsidR="00884305" w:rsidRPr="00884305" w:rsidDel="0003675E">
          <w:rPr>
            <w:rFonts w:ascii="Arial" w:hAnsi="Arial" w:cs="Arial"/>
          </w:rPr>
          <w:delText xml:space="preserve">use </w:delText>
        </w:r>
      </w:del>
      <w:del w:id="877" w:author="Fu, Caihong" w:date="2023-01-28T09:28:00Z">
        <w:r w:rsidR="00884305" w:rsidRPr="00884305" w:rsidDel="00804BDA">
          <w:rPr>
            <w:rFonts w:ascii="Arial" w:hAnsi="Arial" w:cs="Arial"/>
          </w:rPr>
          <w:delText xml:space="preserve">recent and </w:delText>
        </w:r>
      </w:del>
      <w:del w:id="878" w:author="Fu, Caihong" w:date="2023-01-19T08:16:00Z">
        <w:r w:rsidR="00884305" w:rsidRPr="00884305" w:rsidDel="0081722C">
          <w:rPr>
            <w:rFonts w:ascii="Arial" w:hAnsi="Arial" w:cs="Arial"/>
          </w:rPr>
          <w:delText xml:space="preserve">historic </w:delText>
        </w:r>
      </w:del>
      <w:del w:id="879" w:author="Fu, Caihong" w:date="2023-01-28T09:28:00Z">
        <w:r w:rsidR="00884305" w:rsidRPr="00884305" w:rsidDel="00804BDA">
          <w:rPr>
            <w:rFonts w:ascii="Arial" w:hAnsi="Arial" w:cs="Arial"/>
          </w:rPr>
          <w:delText>adult recruits only, not considering spawners</w:delText>
        </w:r>
      </w:del>
      <w:del w:id="880" w:author="Fu, Caihong" w:date="2023-01-28T09:35:00Z">
        <w:r w:rsidR="00884305" w:rsidRPr="00884305" w:rsidDel="00804BDA">
          <w:rPr>
            <w:rFonts w:ascii="Arial" w:hAnsi="Arial" w:cs="Arial"/>
          </w:rPr>
          <w:delText xml:space="preserve">. </w:delText>
        </w:r>
      </w:del>
      <w:del w:id="881" w:author="Fu, Caihong" w:date="2023-01-28T09:38:00Z">
        <w:r w:rsidR="00884305" w:rsidRPr="00884305" w:rsidDel="00554CB4">
          <w:rPr>
            <w:rFonts w:ascii="Arial" w:hAnsi="Arial" w:cs="Arial"/>
          </w:rPr>
          <w:delText xml:space="preserve">Biological model </w:delText>
        </w:r>
      </w:del>
      <w:del w:id="882" w:author="Fu, Caihong" w:date="2023-01-19T09:44:00Z">
        <w:r w:rsidR="00884305" w:rsidRPr="00884305" w:rsidDel="00992567">
          <w:rPr>
            <w:rFonts w:ascii="Arial" w:hAnsi="Arial" w:cs="Arial"/>
          </w:rPr>
          <w:delText>implicates</w:delText>
        </w:r>
      </w:del>
      <w:del w:id="883" w:author="Fu, Caihong" w:date="2023-01-28T09:38:00Z">
        <w:r w:rsidR="00884305" w:rsidRPr="00884305" w:rsidDel="00554CB4">
          <w:rPr>
            <w:rFonts w:ascii="Arial" w:hAnsi="Arial" w:cs="Arial"/>
          </w:rPr>
          <w:delText xml:space="preserve"> </w:delText>
        </w:r>
      </w:del>
      <w:del w:id="884" w:author="Fu, Caihong" w:date="2023-01-28T09:37:00Z">
        <w:r w:rsidR="00884305" w:rsidRPr="00884305" w:rsidDel="00804BDA">
          <w:rPr>
            <w:rFonts w:ascii="Arial" w:hAnsi="Arial" w:cs="Arial"/>
          </w:rPr>
          <w:delText xml:space="preserve">stock-recruitment </w:delText>
        </w:r>
      </w:del>
      <w:del w:id="885" w:author="Fu, Caihong" w:date="2023-01-19T09:44:00Z">
        <w:r w:rsidR="00884305" w:rsidRPr="00884305" w:rsidDel="00992567">
          <w:rPr>
            <w:rFonts w:ascii="Arial" w:hAnsi="Arial" w:cs="Arial"/>
          </w:rPr>
          <w:delText xml:space="preserve">models </w:delText>
        </w:r>
      </w:del>
      <w:del w:id="886" w:author="Fu, Caihong" w:date="2023-01-28T09:38:00Z">
        <w:r w:rsidR="00884305" w:rsidRPr="00884305" w:rsidDel="00554CB4">
          <w:rPr>
            <w:rFonts w:ascii="Arial" w:hAnsi="Arial" w:cs="Arial"/>
          </w:rPr>
          <w:delText>that may or may not include explanatory variables and require</w:delText>
        </w:r>
      </w:del>
      <w:del w:id="887" w:author="Fu, Caihong" w:date="2023-01-19T09:45:00Z">
        <w:r w:rsidR="00884305" w:rsidRPr="00884305" w:rsidDel="00992567">
          <w:rPr>
            <w:rFonts w:ascii="Arial" w:hAnsi="Arial" w:cs="Arial"/>
          </w:rPr>
          <w:delText>s</w:delText>
        </w:r>
      </w:del>
      <w:del w:id="888" w:author="Fu, Caihong" w:date="2023-01-28T09:38:00Z">
        <w:r w:rsidR="00884305" w:rsidRPr="00884305" w:rsidDel="00554CB4">
          <w:rPr>
            <w:rFonts w:ascii="Arial" w:hAnsi="Arial" w:cs="Arial"/>
          </w:rPr>
          <w:delText xml:space="preserve"> statistical parameter estimation.</w:delText>
        </w:r>
      </w:del>
      <w:del w:id="889" w:author="Fu, Caihong" w:date="2023-01-28T09:35:00Z">
        <w:r w:rsidR="00884305" w:rsidRPr="00884305" w:rsidDel="00804BDA">
          <w:rPr>
            <w:rFonts w:ascii="Arial" w:hAnsi="Arial" w:cs="Arial"/>
          </w:rPr>
          <w:delText xml:space="preserve"> </w:delText>
        </w:r>
      </w:del>
      <w:moveToRangeStart w:id="890" w:author="Fu, Caihong" w:date="2023-01-19T09:51:00Z" w:name="move125014292"/>
      <w:moveTo w:id="891" w:author="Fu, Caihong" w:date="2023-01-19T09:51:00Z">
        <w:del w:id="892" w:author="Fu, Caihong" w:date="2023-01-28T09:35:00Z">
          <w:r w:rsidR="00AB7B75" w:rsidRPr="00884305" w:rsidDel="00804BDA">
            <w:rPr>
              <w:rFonts w:ascii="Arial" w:hAnsi="Arial" w:cs="Arial"/>
            </w:rPr>
            <w:delText xml:space="preserve">All model types </w:delText>
          </w:r>
          <w:r w:rsidR="00AB7B75" w:rsidDel="00804BDA">
            <w:rPr>
              <w:rFonts w:ascii="Arial" w:hAnsi="Arial" w:cs="Arial"/>
            </w:rPr>
            <w:delText xml:space="preserve">have been </w:delText>
          </w:r>
          <w:r w:rsidR="00AB7B75" w:rsidRPr="00884305" w:rsidDel="00804BDA">
            <w:rPr>
              <w:rFonts w:ascii="Arial" w:hAnsi="Arial" w:cs="Arial"/>
            </w:rPr>
            <w:delText xml:space="preserve">adopted </w:delText>
          </w:r>
          <w:r w:rsidR="00AB7B75" w:rsidDel="00804BDA">
            <w:rPr>
              <w:rFonts w:ascii="Arial" w:hAnsi="Arial" w:cs="Arial"/>
            </w:rPr>
            <w:delText xml:space="preserve">previously </w:delText>
          </w:r>
          <w:r w:rsidR="00AB7B75" w:rsidRPr="00884305" w:rsidDel="00804BDA">
            <w:rPr>
              <w:rFonts w:ascii="Arial" w:hAnsi="Arial" w:cs="Arial"/>
            </w:rPr>
            <w:delText>by</w:delText>
          </w:r>
          <w:r w:rsidR="00AB7B75" w:rsidDel="00804BDA">
            <w:rPr>
              <w:rFonts w:ascii="Arial" w:hAnsi="Arial" w:cs="Arial"/>
            </w:rPr>
            <w:delText xml:space="preserve"> </w:delText>
          </w:r>
          <w:r w:rsidR="00AB7B75" w:rsidRPr="00884305" w:rsidDel="00804BDA">
            <w:rPr>
              <w:rFonts w:ascii="Arial" w:hAnsi="Arial" w:cs="Arial"/>
            </w:rPr>
            <w:delText>pre-season forecasts</w:delText>
          </w:r>
          <w:r w:rsidR="00AB7B75" w:rsidDel="00804BDA">
            <w:rPr>
              <w:rFonts w:ascii="Arial" w:hAnsi="Arial" w:cs="Arial"/>
            </w:rPr>
            <w:delText xml:space="preserve"> of Fraser sockeye salmon</w:delText>
          </w:r>
          <w:r w:rsidR="00AB7B75" w:rsidRPr="00884305" w:rsidDel="00804BDA">
            <w:rPr>
              <w:rFonts w:ascii="Arial" w:hAnsi="Arial" w:cs="Arial"/>
            </w:rPr>
            <w:delText xml:space="preserve"> </w:delText>
          </w:r>
          <w:r w:rsidR="00AB7B75" w:rsidDel="00804BDA">
            <w:rPr>
              <w:rFonts w:ascii="Arial" w:hAnsi="Arial" w:cs="Arial"/>
            </w:rPr>
            <w:delText xml:space="preserve">abundance </w:delText>
          </w:r>
          <w:r w:rsidR="00AB7B75" w:rsidRPr="00884305" w:rsidDel="00804BDA">
            <w:rPr>
              <w:rFonts w:ascii="Arial" w:hAnsi="Arial" w:cs="Arial"/>
            </w:rPr>
            <w:delText>(</w:delText>
          </w:r>
        </w:del>
        <w:del w:id="893" w:author="Fu, Caihong" w:date="2023-01-28T09:34:00Z">
          <w:r w:rsidR="00AB7B75" w:rsidRPr="00884305" w:rsidDel="00804BDA">
            <w:rPr>
              <w:rFonts w:ascii="Arial" w:hAnsi="Arial" w:cs="Arial"/>
            </w:rPr>
            <w:delText xml:space="preserve">Cass et al. 2006; Grant and MacDonald 2010; </w:delText>
          </w:r>
        </w:del>
        <w:del w:id="894" w:author="Fu, Caihong" w:date="2023-01-28T09:35:00Z">
          <w:r w:rsidR="00AB7B75" w:rsidRPr="00884305" w:rsidDel="00804BDA">
            <w:rPr>
              <w:rFonts w:ascii="Arial" w:hAnsi="Arial" w:cs="Arial"/>
            </w:rPr>
            <w:delText xml:space="preserve">DFO 2020). </w:delText>
          </w:r>
        </w:del>
      </w:moveTo>
      <w:moveToRangeEnd w:id="890"/>
      <w:del w:id="895" w:author="Fu, Caihong" w:date="2023-01-19T09:46:00Z">
        <w:r w:rsidR="00884305" w:rsidRPr="00884305" w:rsidDel="00992567">
          <w:rPr>
            <w:rFonts w:ascii="Arial" w:hAnsi="Arial" w:cs="Arial"/>
          </w:rPr>
          <w:delText xml:space="preserve">They include Ricker model, Power model, and Larkin model and one Sibling model. </w:delText>
        </w:r>
      </w:del>
      <w:del w:id="896" w:author="Fu, Caihong" w:date="2023-01-28T09:55:00Z">
        <w:r w:rsidR="00884305" w:rsidRPr="00884305" w:rsidDel="00D94F80">
          <w:rPr>
            <w:rFonts w:ascii="Arial" w:hAnsi="Arial" w:cs="Arial"/>
          </w:rPr>
          <w:delText xml:space="preserve">The </w:delText>
        </w:r>
      </w:del>
      <w:del w:id="897" w:author="Fu, Caihong" w:date="2023-01-19T09:52:00Z">
        <w:r w:rsidR="00884305" w:rsidRPr="00884305" w:rsidDel="00AB7B75">
          <w:rPr>
            <w:rFonts w:ascii="Arial" w:hAnsi="Arial" w:cs="Arial"/>
          </w:rPr>
          <w:delText xml:space="preserve">equations and illustration of models are listed in </w:delText>
        </w:r>
        <w:r w:rsidR="00884305" w:rsidRPr="00595DA2" w:rsidDel="00AB7B75">
          <w:rPr>
            <w:rFonts w:ascii="Arial" w:hAnsi="Arial" w:cs="Arial"/>
            <w:rPrChange w:id="898" w:author="Fu, Caihong" w:date="2023-01-28T10:43:00Z">
              <w:rPr>
                <w:rFonts w:ascii="Arial" w:hAnsi="Arial" w:cs="Arial"/>
                <w:highlight w:val="yellow"/>
              </w:rPr>
            </w:rPrChange>
          </w:rPr>
          <w:delText>Table 1.</w:delText>
        </w:r>
        <w:r w:rsidR="00884305" w:rsidRPr="00884305" w:rsidDel="00AB7B75">
          <w:rPr>
            <w:rFonts w:ascii="Arial" w:hAnsi="Arial" w:cs="Arial"/>
          </w:rPr>
          <w:delText xml:space="preserve"> </w:delText>
        </w:r>
        <w:r w:rsidR="003244F8" w:rsidDel="00AB7B75">
          <w:rPr>
            <w:rFonts w:ascii="Arial" w:hAnsi="Arial" w:cs="Arial"/>
          </w:rPr>
          <w:delText>A</w:delText>
        </w:r>
      </w:del>
      <w:del w:id="899" w:author="Fu, Caihong" w:date="2023-01-28T09:53:00Z">
        <w:r w:rsidR="00884305" w:rsidRPr="00884305" w:rsidDel="00D94F80">
          <w:rPr>
            <w:rFonts w:ascii="Arial" w:hAnsi="Arial" w:cs="Arial"/>
          </w:rPr>
          <w:delText xml:space="preserve"> new set of models </w:delText>
        </w:r>
      </w:del>
      <w:del w:id="900" w:author="Fu, Caihong" w:date="2023-01-19T09:52:00Z">
        <w:r w:rsidR="00884305" w:rsidRPr="00884305" w:rsidDel="00AB7B75">
          <w:rPr>
            <w:rFonts w:ascii="Arial" w:hAnsi="Arial" w:cs="Arial"/>
          </w:rPr>
          <w:delText xml:space="preserve">were developed by </w:delText>
        </w:r>
      </w:del>
      <w:del w:id="901" w:author="Fu, Caihong" w:date="2023-01-28T09:53:00Z">
        <w:r w:rsidR="00884305" w:rsidRPr="00884305" w:rsidDel="00D94F80">
          <w:rPr>
            <w:rFonts w:ascii="Arial" w:hAnsi="Arial" w:cs="Arial"/>
          </w:rPr>
          <w:delText xml:space="preserve">combining </w:delText>
        </w:r>
        <w:r w:rsidR="003244F8" w:rsidDel="00D94F80">
          <w:rPr>
            <w:rFonts w:ascii="Arial" w:hAnsi="Arial" w:cs="Arial"/>
          </w:rPr>
          <w:delText xml:space="preserve">either Ricker or Power model </w:delText>
        </w:r>
        <w:r w:rsidR="00884305" w:rsidRPr="00884305" w:rsidDel="00D94F80">
          <w:rPr>
            <w:rFonts w:ascii="Arial" w:hAnsi="Arial" w:cs="Arial"/>
          </w:rPr>
          <w:delText xml:space="preserve">with </w:delText>
        </w:r>
        <w:r w:rsidR="003244F8" w:rsidDel="00D94F80">
          <w:rPr>
            <w:rFonts w:ascii="Arial" w:hAnsi="Arial" w:cs="Arial"/>
          </w:rPr>
          <w:delText>each of</w:delText>
        </w:r>
        <w:r w:rsidR="00884305" w:rsidRPr="00884305" w:rsidDel="00D94F80">
          <w:rPr>
            <w:rFonts w:ascii="Arial" w:hAnsi="Arial" w:cs="Arial"/>
          </w:rPr>
          <w:delText xml:space="preserve"> 10 covari</w:delText>
        </w:r>
        <w:r w:rsidR="003244F8" w:rsidDel="00D94F80">
          <w:rPr>
            <w:rFonts w:ascii="Arial" w:hAnsi="Arial" w:cs="Arial"/>
          </w:rPr>
          <w:delText>at</w:delText>
        </w:r>
        <w:r w:rsidR="00884305" w:rsidRPr="00884305" w:rsidDel="00D94F80">
          <w:rPr>
            <w:rFonts w:ascii="Arial" w:hAnsi="Arial" w:cs="Arial"/>
          </w:rPr>
          <w:delText>es</w:delText>
        </w:r>
      </w:del>
      <w:del w:id="902" w:author="Fu, Caihong" w:date="2023-01-19T09:52:00Z">
        <w:r w:rsidR="00884305" w:rsidRPr="00884305" w:rsidDel="00AB7B75">
          <w:rPr>
            <w:rFonts w:ascii="Arial" w:hAnsi="Arial" w:cs="Arial"/>
          </w:rPr>
          <w:delText xml:space="preserve">. </w:delText>
        </w:r>
      </w:del>
      <w:moveFromRangeStart w:id="903" w:author="Fu, Caihong" w:date="2023-01-19T09:51:00Z" w:name="move125014292"/>
      <w:moveFrom w:id="904" w:author="Fu, Caihong" w:date="2023-01-19T09:51:00Z">
        <w:del w:id="905" w:author="Fu, Caihong" w:date="2023-01-28T09:53:00Z">
          <w:r w:rsidR="00884305" w:rsidRPr="00884305" w:rsidDel="00D94F80">
            <w:rPr>
              <w:rFonts w:ascii="Arial" w:hAnsi="Arial" w:cs="Arial"/>
            </w:rPr>
            <w:delText xml:space="preserve">All </w:delText>
          </w:r>
        </w:del>
        <w:r w:rsidR="00884305" w:rsidRPr="00884305" w:rsidDel="00AB7B75">
          <w:rPr>
            <w:rFonts w:ascii="Arial" w:hAnsi="Arial" w:cs="Arial"/>
          </w:rPr>
          <w:t xml:space="preserve">model types </w:t>
        </w:r>
        <w:r w:rsidR="003244F8" w:rsidDel="00AB7B75">
          <w:rPr>
            <w:rFonts w:ascii="Arial" w:hAnsi="Arial" w:cs="Arial"/>
          </w:rPr>
          <w:t xml:space="preserve">have been </w:t>
        </w:r>
        <w:r w:rsidR="00884305" w:rsidRPr="00884305" w:rsidDel="00AB7B75">
          <w:rPr>
            <w:rFonts w:ascii="Arial" w:hAnsi="Arial" w:cs="Arial"/>
          </w:rPr>
          <w:t xml:space="preserve">adopted </w:t>
        </w:r>
        <w:r w:rsidR="003244F8" w:rsidDel="00AB7B75">
          <w:rPr>
            <w:rFonts w:ascii="Arial" w:hAnsi="Arial" w:cs="Arial"/>
          </w:rPr>
          <w:t xml:space="preserve">previously </w:t>
        </w:r>
        <w:r w:rsidR="00884305" w:rsidRPr="00884305" w:rsidDel="00AB7B75">
          <w:rPr>
            <w:rFonts w:ascii="Arial" w:hAnsi="Arial" w:cs="Arial"/>
          </w:rPr>
          <w:t>by</w:t>
        </w:r>
        <w:r w:rsidR="007E6C11" w:rsidDel="00AB7B75">
          <w:rPr>
            <w:rFonts w:ascii="Arial" w:hAnsi="Arial" w:cs="Arial"/>
          </w:rPr>
          <w:t xml:space="preserve"> </w:t>
        </w:r>
        <w:r w:rsidR="007E6C11" w:rsidRPr="00884305" w:rsidDel="00AB7B75">
          <w:rPr>
            <w:rFonts w:ascii="Arial" w:hAnsi="Arial" w:cs="Arial"/>
          </w:rPr>
          <w:t>pre-season forecasts</w:t>
        </w:r>
        <w:r w:rsidR="007E6C11" w:rsidDel="00AB7B75">
          <w:rPr>
            <w:rFonts w:ascii="Arial" w:hAnsi="Arial" w:cs="Arial"/>
          </w:rPr>
          <w:t xml:space="preserve"> of Fraser sockeye salmon</w:t>
        </w:r>
        <w:r w:rsidR="00884305" w:rsidRPr="00884305" w:rsidDel="00AB7B75">
          <w:rPr>
            <w:rFonts w:ascii="Arial" w:hAnsi="Arial" w:cs="Arial"/>
          </w:rPr>
          <w:t xml:space="preserve"> </w:t>
        </w:r>
        <w:r w:rsidR="007E6C11" w:rsidDel="00AB7B75">
          <w:rPr>
            <w:rFonts w:ascii="Arial" w:hAnsi="Arial" w:cs="Arial"/>
          </w:rPr>
          <w:t xml:space="preserve">abundance </w:t>
        </w:r>
        <w:r w:rsidR="00884305" w:rsidRPr="00884305" w:rsidDel="00AB7B75">
          <w:rPr>
            <w:rFonts w:ascii="Arial" w:hAnsi="Arial" w:cs="Arial"/>
          </w:rPr>
          <w:t xml:space="preserve">(Cass et al. 2006; Grant and MacDonald 2010; DFO 2020). </w:t>
        </w:r>
      </w:moveFrom>
      <w:moveFromRangeEnd w:id="903"/>
    </w:p>
    <w:p w14:paraId="2A8512FD" w14:textId="2DC7F4D1" w:rsidR="00884305" w:rsidRPr="00ED4E38" w:rsidRDefault="00884305" w:rsidP="00884305">
      <w:pPr>
        <w:rPr>
          <w:rFonts w:ascii="Arial" w:hAnsi="Arial" w:cs="Arial"/>
          <w:b/>
          <w:bCs/>
        </w:rPr>
      </w:pPr>
      <w:r w:rsidRPr="00ED4E38">
        <w:rPr>
          <w:rFonts w:ascii="Arial" w:hAnsi="Arial" w:cs="Arial"/>
          <w:b/>
          <w:bCs/>
        </w:rPr>
        <w:lastRenderedPageBreak/>
        <w:t>2.</w:t>
      </w:r>
      <w:del w:id="906" w:author="Fu, Caihong" w:date="2023-01-28T10:28:00Z">
        <w:r w:rsidRPr="00ED4E38" w:rsidDel="008F2EA9">
          <w:rPr>
            <w:rFonts w:ascii="Arial" w:hAnsi="Arial" w:cs="Arial"/>
            <w:b/>
            <w:bCs/>
          </w:rPr>
          <w:delText>2.2</w:delText>
        </w:r>
      </w:del>
      <w:ins w:id="907" w:author="Fu, Caihong" w:date="2023-01-28T10:28:00Z">
        <w:r w:rsidR="008F2EA9">
          <w:rPr>
            <w:rFonts w:ascii="Arial" w:hAnsi="Arial" w:cs="Arial"/>
            <w:b/>
            <w:bCs/>
          </w:rPr>
          <w:t>4</w:t>
        </w:r>
      </w:ins>
      <w:ins w:id="908" w:author="Fu, Caihong" w:date="2023-01-28T20:16:00Z">
        <w:r w:rsidR="00464E5B">
          <w:rPr>
            <w:rFonts w:ascii="Arial" w:hAnsi="Arial" w:cs="Arial"/>
            <w:b/>
            <w:bCs/>
          </w:rPr>
          <w:t xml:space="preserve"> </w:t>
        </w:r>
      </w:ins>
      <w:del w:id="909" w:author="Fu, Caihong" w:date="2023-01-28T20:16:00Z">
        <w:r w:rsidRPr="00ED4E38" w:rsidDel="00464E5B">
          <w:rPr>
            <w:rFonts w:ascii="Arial" w:hAnsi="Arial" w:cs="Arial"/>
            <w:b/>
            <w:bCs/>
          </w:rPr>
          <w:delText>.</w:delText>
        </w:r>
      </w:del>
      <w:r w:rsidRPr="00ED4E38">
        <w:rPr>
          <w:rFonts w:ascii="Arial" w:hAnsi="Arial" w:cs="Arial"/>
          <w:b/>
          <w:bCs/>
        </w:rPr>
        <w:t xml:space="preserve">Retrospective analysis </w:t>
      </w:r>
      <w:ins w:id="910" w:author="Fu, Caihong" w:date="2023-01-28T12:43:00Z">
        <w:r w:rsidR="003110B1">
          <w:rPr>
            <w:rFonts w:ascii="Arial" w:hAnsi="Arial" w:cs="Arial"/>
            <w:b/>
            <w:bCs/>
          </w:rPr>
          <w:t>and evaluation</w:t>
        </w:r>
      </w:ins>
      <w:ins w:id="911" w:author="Fu, Caihong" w:date="2023-01-28T12:46:00Z">
        <w:r w:rsidR="003110B1">
          <w:rPr>
            <w:rFonts w:ascii="Arial" w:hAnsi="Arial" w:cs="Arial"/>
            <w:b/>
            <w:bCs/>
          </w:rPr>
          <w:t xml:space="preserve"> of forecast error</w:t>
        </w:r>
      </w:ins>
    </w:p>
    <w:p w14:paraId="4E3631BA" w14:textId="32135B04" w:rsidR="00884305" w:rsidRPr="00ED4E38" w:rsidRDefault="003E33A5" w:rsidP="003D26B2">
      <w:pPr>
        <w:tabs>
          <w:tab w:val="left" w:pos="360"/>
        </w:tabs>
        <w:ind w:firstLine="360"/>
        <w:rPr>
          <w:rFonts w:ascii="Arial" w:hAnsi="Arial" w:cs="Arial"/>
        </w:rPr>
      </w:pPr>
      <w:moveToRangeStart w:id="912" w:author="Fu, Caihong" w:date="2023-01-19T11:22:00Z" w:name="move125019776"/>
      <w:moveTo w:id="913" w:author="Fu, Caihong" w:date="2023-01-19T11:22:00Z">
        <w:del w:id="914" w:author="Fu, Caihong" w:date="2023-01-19T11:22:00Z">
          <w:r w:rsidRPr="00444684" w:rsidDel="003E33A5">
            <w:rPr>
              <w:rFonts w:ascii="Arial" w:hAnsi="Arial" w:cs="Arial"/>
            </w:rPr>
            <w:delText>The analysis</w:delText>
          </w:r>
        </w:del>
        <w:del w:id="915" w:author="Fu, Caihong" w:date="2023-01-28T11:31:00Z">
          <w:r w:rsidRPr="00444684" w:rsidDel="003D26B2">
            <w:rPr>
              <w:rFonts w:ascii="Arial" w:hAnsi="Arial" w:cs="Arial"/>
            </w:rPr>
            <w:delText xml:space="preserve"> hindcast the run size for </w:delText>
          </w:r>
        </w:del>
        <w:del w:id="916" w:author="Fu, Caihong" w:date="2023-01-28T11:06:00Z">
          <w:r w:rsidRPr="00444684" w:rsidDel="00F9500A">
            <w:rPr>
              <w:rFonts w:ascii="Arial" w:hAnsi="Arial" w:cs="Arial"/>
            </w:rPr>
            <w:delText xml:space="preserve">last three </w:delText>
          </w:r>
        </w:del>
        <w:del w:id="917" w:author="Fu, Caihong" w:date="2023-01-23T15:21:00Z">
          <w:r w:rsidDel="006968FC">
            <w:rPr>
              <w:rFonts w:ascii="Arial" w:hAnsi="Arial" w:cs="Arial"/>
            </w:rPr>
            <w:delText>cycle</w:delText>
          </w:r>
          <w:r w:rsidRPr="00444684" w:rsidDel="006968FC">
            <w:rPr>
              <w:rFonts w:ascii="Arial" w:hAnsi="Arial" w:cs="Arial"/>
            </w:rPr>
            <w:delText>s</w:delText>
          </w:r>
        </w:del>
        <w:del w:id="918" w:author="Fu, Caihong" w:date="2023-01-28T11:31:00Z">
          <w:r w:rsidRPr="00444684" w:rsidDel="003D26B2">
            <w:rPr>
              <w:rFonts w:ascii="Arial" w:hAnsi="Arial" w:cs="Arial"/>
            </w:rPr>
            <w:delText xml:space="preserve"> between 2009 and 2020</w:delText>
          </w:r>
          <w:r w:rsidRPr="00CA011B" w:rsidDel="003D26B2">
            <w:rPr>
              <w:rFonts w:ascii="Arial" w:hAnsi="Arial" w:cs="Arial"/>
            </w:rPr>
            <w:delText xml:space="preserve"> for all 18 stocks. </w:delText>
          </w:r>
        </w:del>
      </w:moveTo>
      <w:moveToRangeEnd w:id="912"/>
      <w:del w:id="919" w:author="Fu, Caihong" w:date="2023-01-19T11:19:00Z">
        <w:r w:rsidR="00884305" w:rsidRPr="00ED4E38" w:rsidDel="003E33A5">
          <w:rPr>
            <w:rFonts w:ascii="Arial" w:hAnsi="Arial" w:cs="Arial"/>
          </w:rPr>
          <w:delText>The current forecast</w:delText>
        </w:r>
      </w:del>
      <w:del w:id="920" w:author="Fu, Caihong" w:date="2023-01-19T11:23:00Z">
        <w:r w:rsidR="00884305" w:rsidRPr="00ED4E38" w:rsidDel="003E33A5">
          <w:rPr>
            <w:rFonts w:ascii="Arial" w:hAnsi="Arial" w:cs="Arial"/>
          </w:rPr>
          <w:delText xml:space="preserve"> conducted </w:delText>
        </w:r>
      </w:del>
      <w:del w:id="921" w:author="Fu, Caihong" w:date="2023-01-19T11:19:00Z">
        <w:r w:rsidR="00884305" w:rsidRPr="00ED4E38" w:rsidDel="003E33A5">
          <w:rPr>
            <w:rFonts w:ascii="Arial" w:hAnsi="Arial" w:cs="Arial"/>
          </w:rPr>
          <w:delText xml:space="preserve">the </w:delText>
        </w:r>
      </w:del>
      <w:del w:id="922" w:author="Fu, Caihong" w:date="2023-01-19T11:23:00Z">
        <w:r w:rsidR="00884305" w:rsidRPr="00ED4E38" w:rsidDel="003E33A5">
          <w:rPr>
            <w:rFonts w:ascii="Arial" w:hAnsi="Arial" w:cs="Arial"/>
          </w:rPr>
          <w:delText>one</w:delText>
        </w:r>
      </w:del>
      <w:ins w:id="923" w:author="Fu, Caihong" w:date="2023-01-28T11:28:00Z">
        <w:r w:rsidR="003D26B2">
          <w:rPr>
            <w:rFonts w:ascii="Arial" w:hAnsi="Arial" w:cs="Arial"/>
          </w:rPr>
          <w:t>Previously, o</w:t>
        </w:r>
      </w:ins>
      <w:ins w:id="924" w:author="Fu, Caihong" w:date="2023-01-19T11:23:00Z">
        <w:r w:rsidRPr="00ED4E38">
          <w:rPr>
            <w:rFonts w:ascii="Arial" w:hAnsi="Arial" w:cs="Arial"/>
          </w:rPr>
          <w:t>ne</w:t>
        </w:r>
      </w:ins>
      <w:r w:rsidR="00884305" w:rsidRPr="00ED4E38">
        <w:rPr>
          <w:rFonts w:ascii="Arial" w:hAnsi="Arial" w:cs="Arial"/>
        </w:rPr>
        <w:t>-step</w:t>
      </w:r>
      <w:r w:rsidR="00884305" w:rsidRPr="00B561FF">
        <w:rPr>
          <w:rFonts w:ascii="Arial" w:hAnsi="Arial" w:cs="Arial"/>
        </w:rPr>
        <w:t xml:space="preserve">-ahead retrospective </w:t>
      </w:r>
      <w:del w:id="925" w:author="Fu, Caihong" w:date="2023-01-19T11:23:00Z">
        <w:r w:rsidR="00884305" w:rsidRPr="00B561FF" w:rsidDel="003E33A5">
          <w:rPr>
            <w:rFonts w:ascii="Arial" w:hAnsi="Arial" w:cs="Arial"/>
          </w:rPr>
          <w:delText xml:space="preserve">analysis </w:delText>
        </w:r>
      </w:del>
      <w:ins w:id="926" w:author="Fu, Caihong" w:date="2023-01-19T11:23:00Z">
        <w:r w:rsidRPr="00B561FF">
          <w:rPr>
            <w:rFonts w:ascii="Arial" w:hAnsi="Arial" w:cs="Arial"/>
          </w:rPr>
          <w:t>analys</w:t>
        </w:r>
      </w:ins>
      <w:ins w:id="927" w:author="Fu, Caihong" w:date="2023-01-28T11:32:00Z">
        <w:r w:rsidR="003D26B2">
          <w:rPr>
            <w:rFonts w:ascii="Arial" w:hAnsi="Arial" w:cs="Arial"/>
          </w:rPr>
          <w:t>e</w:t>
        </w:r>
      </w:ins>
      <w:ins w:id="928" w:author="Fu, Caihong" w:date="2023-01-19T11:23:00Z">
        <w:r w:rsidRPr="00B561FF">
          <w:rPr>
            <w:rFonts w:ascii="Arial" w:hAnsi="Arial" w:cs="Arial"/>
          </w:rPr>
          <w:t>s</w:t>
        </w:r>
      </w:ins>
      <w:ins w:id="929" w:author="Fu, Caihong" w:date="2023-01-20T13:16:00Z">
        <w:r w:rsidR="001944E9">
          <w:rPr>
            <w:rFonts w:ascii="Arial" w:hAnsi="Arial" w:cs="Arial"/>
          </w:rPr>
          <w:t>, i.e.,</w:t>
        </w:r>
      </w:ins>
      <w:ins w:id="930" w:author="Fu, Caihong" w:date="2023-01-19T11:23:00Z">
        <w:r w:rsidRPr="00B561FF">
          <w:rPr>
            <w:rFonts w:ascii="Arial" w:hAnsi="Arial" w:cs="Arial"/>
          </w:rPr>
          <w:t xml:space="preserve"> </w:t>
        </w:r>
      </w:ins>
      <w:ins w:id="931" w:author="Fu, Caihong" w:date="2023-01-20T13:16:00Z">
        <w:r w:rsidR="001944E9" w:rsidRPr="00DE5943">
          <w:rPr>
            <w:rFonts w:ascii="Arial" w:hAnsi="Arial" w:cs="Arial"/>
          </w:rPr>
          <w:t>carried out by leaving out 1 year’s data at a time</w:t>
        </w:r>
        <w:r w:rsidR="001944E9">
          <w:rPr>
            <w:rFonts w:ascii="Arial" w:hAnsi="Arial" w:cs="Arial"/>
          </w:rPr>
          <w:t xml:space="preserve">, </w:t>
        </w:r>
      </w:ins>
      <w:ins w:id="932" w:author="Fu, Caihong" w:date="2023-01-28T11:28:00Z">
        <w:r w:rsidR="003D26B2">
          <w:rPr>
            <w:rFonts w:ascii="Arial" w:hAnsi="Arial" w:cs="Arial"/>
          </w:rPr>
          <w:t>ha</w:t>
        </w:r>
      </w:ins>
      <w:ins w:id="933" w:author="Fu, Caihong" w:date="2023-01-28T11:32:00Z">
        <w:r w:rsidR="003D26B2">
          <w:rPr>
            <w:rFonts w:ascii="Arial" w:hAnsi="Arial" w:cs="Arial"/>
          </w:rPr>
          <w:t>ve</w:t>
        </w:r>
      </w:ins>
      <w:ins w:id="934" w:author="Fu, Caihong" w:date="2023-01-28T11:28:00Z">
        <w:r w:rsidR="003D26B2">
          <w:rPr>
            <w:rFonts w:ascii="Arial" w:hAnsi="Arial" w:cs="Arial"/>
          </w:rPr>
          <w:t xml:space="preserve"> been </w:t>
        </w:r>
      </w:ins>
      <w:ins w:id="935" w:author="Fu, Caihong" w:date="2023-01-19T11:23:00Z">
        <w:r>
          <w:rPr>
            <w:rFonts w:ascii="Arial" w:hAnsi="Arial" w:cs="Arial"/>
          </w:rPr>
          <w:t xml:space="preserve">conducted </w:t>
        </w:r>
      </w:ins>
      <w:ins w:id="936" w:author="Fu, Caihong" w:date="2023-01-28T11:28:00Z">
        <w:r w:rsidR="003D26B2">
          <w:rPr>
            <w:rFonts w:ascii="Arial" w:hAnsi="Arial" w:cs="Arial"/>
          </w:rPr>
          <w:t>for the period from 199</w:t>
        </w:r>
      </w:ins>
      <w:ins w:id="937" w:author="Fu, Caihong" w:date="2023-01-28T11:29:00Z">
        <w:r w:rsidR="003D26B2">
          <w:rPr>
            <w:rFonts w:ascii="Arial" w:hAnsi="Arial" w:cs="Arial"/>
          </w:rPr>
          <w:t xml:space="preserve">7 to 2004 </w:t>
        </w:r>
      </w:ins>
      <w:r w:rsidR="00884305" w:rsidRPr="00B561FF">
        <w:rPr>
          <w:rFonts w:ascii="Arial" w:hAnsi="Arial" w:cs="Arial"/>
        </w:rPr>
        <w:t>to evaluate the performance</w:t>
      </w:r>
      <w:ins w:id="938" w:author="Fu, Caihong" w:date="2023-01-28T11:25:00Z">
        <w:r w:rsidR="002D08C7">
          <w:rPr>
            <w:rFonts w:ascii="Arial" w:hAnsi="Arial" w:cs="Arial"/>
          </w:rPr>
          <w:t>s</w:t>
        </w:r>
      </w:ins>
      <w:r w:rsidR="00884305" w:rsidRPr="00B561FF">
        <w:rPr>
          <w:rFonts w:ascii="Arial" w:hAnsi="Arial" w:cs="Arial"/>
        </w:rPr>
        <w:t xml:space="preserve"> of </w:t>
      </w:r>
      <w:ins w:id="939" w:author="Fu, Caihong" w:date="2023-01-28T11:29:00Z">
        <w:r w:rsidR="003D26B2">
          <w:rPr>
            <w:rFonts w:ascii="Arial" w:hAnsi="Arial" w:cs="Arial"/>
          </w:rPr>
          <w:t>various models (Grant et al., 2011)</w:t>
        </w:r>
      </w:ins>
      <w:ins w:id="940" w:author="Fu, Caihong" w:date="2023-01-28T11:30:00Z">
        <w:r w:rsidR="003D26B2">
          <w:rPr>
            <w:rFonts w:ascii="Arial" w:hAnsi="Arial" w:cs="Arial"/>
          </w:rPr>
          <w:t>.</w:t>
        </w:r>
      </w:ins>
      <w:ins w:id="941" w:author="Fu, Caihong" w:date="2023-01-28T11:29:00Z">
        <w:r w:rsidR="003D26B2">
          <w:rPr>
            <w:rFonts w:ascii="Arial" w:hAnsi="Arial" w:cs="Arial"/>
          </w:rPr>
          <w:t xml:space="preserve"> </w:t>
        </w:r>
      </w:ins>
      <w:ins w:id="942" w:author="Fu, Caihong" w:date="2023-01-28T11:31:00Z">
        <w:r w:rsidR="003D26B2">
          <w:rPr>
            <w:rFonts w:ascii="Arial" w:hAnsi="Arial" w:cs="Arial"/>
          </w:rPr>
          <w:t xml:space="preserve">In this study, we conducted retrospective analyses </w:t>
        </w:r>
        <w:r w:rsidR="003D26B2" w:rsidRPr="00444684">
          <w:rPr>
            <w:rFonts w:ascii="Arial" w:hAnsi="Arial" w:cs="Arial"/>
          </w:rPr>
          <w:t xml:space="preserve">for </w:t>
        </w:r>
        <w:r w:rsidR="003D26B2">
          <w:rPr>
            <w:rFonts w:ascii="Arial" w:hAnsi="Arial" w:cs="Arial"/>
          </w:rPr>
          <w:t>the period</w:t>
        </w:r>
        <w:r w:rsidR="003D26B2" w:rsidRPr="00444684">
          <w:rPr>
            <w:rFonts w:ascii="Arial" w:hAnsi="Arial" w:cs="Arial"/>
          </w:rPr>
          <w:t xml:space="preserve"> between 2009 and 2020</w:t>
        </w:r>
        <w:r w:rsidR="003D26B2" w:rsidRPr="00CA011B">
          <w:rPr>
            <w:rFonts w:ascii="Arial" w:hAnsi="Arial" w:cs="Arial"/>
          </w:rPr>
          <w:t xml:space="preserve"> for 18</w:t>
        </w:r>
      </w:ins>
      <w:ins w:id="943" w:author="Fu, Caihong" w:date="2023-01-31T11:19:00Z">
        <w:r w:rsidR="00CB1EF0">
          <w:rPr>
            <w:rFonts w:ascii="Arial" w:hAnsi="Arial" w:cs="Arial"/>
          </w:rPr>
          <w:t xml:space="preserve"> major</w:t>
        </w:r>
      </w:ins>
      <w:ins w:id="944" w:author="Fu, Caihong" w:date="2023-01-28T11:31:00Z">
        <w:r w:rsidR="003D26B2" w:rsidRPr="00CA011B">
          <w:rPr>
            <w:rFonts w:ascii="Arial" w:hAnsi="Arial" w:cs="Arial"/>
          </w:rPr>
          <w:t xml:space="preserve"> stocks</w:t>
        </w:r>
      </w:ins>
      <w:ins w:id="945" w:author="Fu, Caihong" w:date="2023-01-28T11:33:00Z">
        <w:r w:rsidR="003D26B2">
          <w:rPr>
            <w:rFonts w:ascii="Arial" w:hAnsi="Arial" w:cs="Arial"/>
          </w:rPr>
          <w:t xml:space="preserve"> to evaluate </w:t>
        </w:r>
      </w:ins>
      <w:del w:id="946" w:author="Fu, Caihong" w:date="2023-01-28T11:16:00Z">
        <w:r w:rsidR="00884305" w:rsidRPr="00B561FF" w:rsidDel="00316CC7">
          <w:rPr>
            <w:rFonts w:ascii="Arial" w:hAnsi="Arial" w:cs="Arial"/>
          </w:rPr>
          <w:delText>new and existing</w:delText>
        </w:r>
      </w:del>
      <w:ins w:id="947" w:author="Fu, Caihong" w:date="2023-01-28T11:16:00Z">
        <w:r w:rsidR="00316CC7">
          <w:rPr>
            <w:rFonts w:ascii="Arial" w:hAnsi="Arial" w:cs="Arial"/>
          </w:rPr>
          <w:t>all</w:t>
        </w:r>
      </w:ins>
      <w:ins w:id="948" w:author="Fu, Caihong" w:date="2023-01-28T11:17:00Z">
        <w:r w:rsidR="00316CC7">
          <w:rPr>
            <w:rFonts w:ascii="Arial" w:hAnsi="Arial" w:cs="Arial"/>
          </w:rPr>
          <w:t xml:space="preserve"> 37 pre-season</w:t>
        </w:r>
      </w:ins>
      <w:r w:rsidR="00884305" w:rsidRPr="00B561FF">
        <w:rPr>
          <w:rFonts w:ascii="Arial" w:hAnsi="Arial" w:cs="Arial"/>
        </w:rPr>
        <w:t xml:space="preserve"> forecast</w:t>
      </w:r>
      <w:del w:id="949" w:author="Fu, Caihong" w:date="2023-01-28T11:17:00Z">
        <w:r w:rsidR="00884305" w:rsidRPr="00B561FF" w:rsidDel="00316CC7">
          <w:rPr>
            <w:rFonts w:ascii="Arial" w:hAnsi="Arial" w:cs="Arial"/>
          </w:rPr>
          <w:delText>ing</w:delText>
        </w:r>
      </w:del>
      <w:r w:rsidR="00884305" w:rsidRPr="00B561FF">
        <w:rPr>
          <w:rFonts w:ascii="Arial" w:hAnsi="Arial" w:cs="Arial"/>
        </w:rPr>
        <w:t xml:space="preserve"> </w:t>
      </w:r>
      <w:del w:id="950" w:author="Fu, Caihong" w:date="2023-01-28T11:17:00Z">
        <w:r w:rsidR="00884305" w:rsidRPr="00B561FF" w:rsidDel="00316CC7">
          <w:rPr>
            <w:rFonts w:ascii="Arial" w:hAnsi="Arial" w:cs="Arial"/>
          </w:rPr>
          <w:delText xml:space="preserve">candidate </w:delText>
        </w:r>
      </w:del>
      <w:r w:rsidR="00884305" w:rsidRPr="00B561FF">
        <w:rPr>
          <w:rFonts w:ascii="Arial" w:hAnsi="Arial" w:cs="Arial"/>
        </w:rPr>
        <w:t>models</w:t>
      </w:r>
      <w:ins w:id="951" w:author="Fu, Caihong" w:date="2023-01-28T11:33:00Z">
        <w:r w:rsidR="003D26B2">
          <w:rPr>
            <w:rFonts w:ascii="Arial" w:hAnsi="Arial" w:cs="Arial"/>
          </w:rPr>
          <w:t xml:space="preserve">. </w:t>
        </w:r>
      </w:ins>
      <w:del w:id="952" w:author="Fu, Caihong" w:date="2023-01-28T11:17:00Z">
        <w:r w:rsidR="00884305" w:rsidRPr="00B561FF" w:rsidDel="002D08C7">
          <w:rPr>
            <w:rFonts w:ascii="Arial" w:hAnsi="Arial" w:cs="Arial"/>
          </w:rPr>
          <w:delText>, including 1</w:delText>
        </w:r>
        <w:r w:rsidR="00884305" w:rsidRPr="00552724" w:rsidDel="002D08C7">
          <w:rPr>
            <w:rFonts w:ascii="Arial" w:hAnsi="Arial" w:cs="Arial"/>
          </w:rPr>
          <w:delText>1 naïve models and 26 biological models and a sibling model</w:delText>
        </w:r>
      </w:del>
      <w:del w:id="953" w:author="Fu, Caihong" w:date="2023-01-19T11:46:00Z">
        <w:r w:rsidR="00884305" w:rsidRPr="00552724" w:rsidDel="00DE5943">
          <w:rPr>
            <w:rFonts w:ascii="Arial" w:hAnsi="Arial" w:cs="Arial"/>
          </w:rPr>
          <w:delText xml:space="preserve">. </w:delText>
        </w:r>
      </w:del>
      <w:moveFromRangeStart w:id="954" w:author="Fu, Caihong" w:date="2023-01-19T11:22:00Z" w:name="move125019776"/>
      <w:moveFrom w:id="955" w:author="Fu, Caihong" w:date="2023-01-19T11:22:00Z">
        <w:del w:id="956" w:author="Fu, Caihong" w:date="2023-01-20T13:17:00Z">
          <w:r w:rsidR="00884305" w:rsidRPr="00444684" w:rsidDel="001944E9">
            <w:rPr>
              <w:rFonts w:ascii="Arial" w:hAnsi="Arial" w:cs="Arial"/>
            </w:rPr>
            <w:delText>The</w:delText>
          </w:r>
        </w:del>
        <w:del w:id="957" w:author="Fu, Caihong" w:date="2023-01-31T11:20:00Z">
          <w:r w:rsidR="00884305" w:rsidRPr="00444684" w:rsidDel="00CB1EF0">
            <w:rPr>
              <w:rFonts w:ascii="Arial" w:hAnsi="Arial" w:cs="Arial"/>
            </w:rPr>
            <w:delText xml:space="preserve"> </w:delText>
          </w:r>
        </w:del>
        <w:r w:rsidR="00884305" w:rsidRPr="00444684" w:rsidDel="003E33A5">
          <w:rPr>
            <w:rFonts w:ascii="Arial" w:hAnsi="Arial" w:cs="Arial"/>
          </w:rPr>
          <w:t xml:space="preserve">analysis hindcast the run size for last three </w:t>
        </w:r>
        <w:r w:rsidR="007E6C11" w:rsidDel="003E33A5">
          <w:rPr>
            <w:rFonts w:ascii="Arial" w:hAnsi="Arial" w:cs="Arial"/>
          </w:rPr>
          <w:t>cycle</w:t>
        </w:r>
        <w:r w:rsidR="00884305" w:rsidRPr="00444684" w:rsidDel="003E33A5">
          <w:rPr>
            <w:rFonts w:ascii="Arial" w:hAnsi="Arial" w:cs="Arial"/>
          </w:rPr>
          <w:t>s between 2009 and 2020</w:t>
        </w:r>
        <w:r w:rsidR="00884305" w:rsidRPr="00CA011B" w:rsidDel="003E33A5">
          <w:rPr>
            <w:rFonts w:ascii="Arial" w:hAnsi="Arial" w:cs="Arial"/>
          </w:rPr>
          <w:t xml:space="preserve"> for all 18 </w:t>
        </w:r>
        <w:del w:id="958" w:author="Fu, Caihong" w:date="2023-01-20T13:17:00Z">
          <w:r w:rsidR="00884305" w:rsidRPr="00CA011B" w:rsidDel="001944E9">
            <w:rPr>
              <w:rFonts w:ascii="Arial" w:hAnsi="Arial" w:cs="Arial"/>
            </w:rPr>
            <w:delText xml:space="preserve">stocks. </w:delText>
          </w:r>
        </w:del>
      </w:moveFrom>
      <w:moveFromRangeEnd w:id="954"/>
      <w:del w:id="959" w:author="Fu, Caihong" w:date="2023-01-19T11:47:00Z">
        <w:r w:rsidR="00884305" w:rsidRPr="00CA011B" w:rsidDel="00DE5943">
          <w:rPr>
            <w:rFonts w:ascii="Arial" w:hAnsi="Arial" w:cs="Arial"/>
          </w:rPr>
          <w:delText xml:space="preserve">The retrospective analysis produced forecasts by iteratively stepping forward through time as each step added a new year to the estimation dataset. </w:delText>
        </w:r>
      </w:del>
      <w:del w:id="960" w:author="Fu, Caihong" w:date="2023-01-28T11:24:00Z">
        <w:r w:rsidR="00884305" w:rsidRPr="00CA011B" w:rsidDel="002D08C7">
          <w:rPr>
            <w:rFonts w:ascii="Arial" w:hAnsi="Arial" w:cs="Arial"/>
          </w:rPr>
          <w:delText>A tim</w:delText>
        </w:r>
        <w:r w:rsidR="00884305" w:rsidRPr="00DC1C83" w:rsidDel="002D08C7">
          <w:rPr>
            <w:rFonts w:ascii="Arial" w:hAnsi="Arial" w:cs="Arial"/>
          </w:rPr>
          <w:delText>e series of forecast</w:delText>
        </w:r>
      </w:del>
      <w:del w:id="961" w:author="Fu, Caihong" w:date="2023-01-28T11:22:00Z">
        <w:r w:rsidR="00884305" w:rsidRPr="00DC1C83" w:rsidDel="002D08C7">
          <w:rPr>
            <w:rFonts w:ascii="Arial" w:hAnsi="Arial" w:cs="Arial"/>
          </w:rPr>
          <w:delText>ing</w:delText>
        </w:r>
      </w:del>
      <w:del w:id="962" w:author="Fu, Caihong" w:date="2023-01-28T11:24:00Z">
        <w:r w:rsidR="00884305" w:rsidRPr="00DC1C83" w:rsidDel="002D08C7">
          <w:rPr>
            <w:rFonts w:ascii="Arial" w:hAnsi="Arial" w:cs="Arial"/>
          </w:rPr>
          <w:delText xml:space="preserve"> errors for each model was derived by comparing the forecast with actual returns. </w:delText>
        </w:r>
      </w:del>
      <w:r w:rsidR="00884305" w:rsidRPr="00DC1C83">
        <w:rPr>
          <w:rFonts w:ascii="Arial" w:hAnsi="Arial" w:cs="Arial"/>
        </w:rPr>
        <w:t xml:space="preserve">All the models were then ranked </w:t>
      </w:r>
      <w:del w:id="963" w:author="Fu, Caihong" w:date="2023-01-28T11:26:00Z">
        <w:r w:rsidR="00884305" w:rsidRPr="00DC1C83" w:rsidDel="002D08C7">
          <w:rPr>
            <w:rFonts w:ascii="Arial" w:hAnsi="Arial" w:cs="Arial"/>
          </w:rPr>
          <w:delText xml:space="preserve">according to their relative performance </w:delText>
        </w:r>
      </w:del>
      <w:del w:id="964" w:author="Fu, Caihong" w:date="2023-01-20T13:45:00Z">
        <w:r w:rsidR="00884305" w:rsidRPr="00DC1C83" w:rsidDel="005D1F16">
          <w:rPr>
            <w:rFonts w:ascii="Arial" w:hAnsi="Arial" w:cs="Arial"/>
          </w:rPr>
          <w:delText>based on</w:delText>
        </w:r>
      </w:del>
      <w:ins w:id="965" w:author="Fu, Caihong" w:date="2023-01-20T13:45:00Z">
        <w:r w:rsidR="005D1F16">
          <w:rPr>
            <w:rFonts w:ascii="Arial" w:hAnsi="Arial" w:cs="Arial"/>
          </w:rPr>
          <w:t>using</w:t>
        </w:r>
      </w:ins>
      <w:r w:rsidR="00884305" w:rsidRPr="00DC1C83">
        <w:rPr>
          <w:rFonts w:ascii="Arial" w:hAnsi="Arial" w:cs="Arial"/>
        </w:rPr>
        <w:t xml:space="preserve"> each of </w:t>
      </w:r>
      <w:ins w:id="966" w:author="Fu, Caihong" w:date="2023-01-20T13:45:00Z">
        <w:r w:rsidR="005D1F16">
          <w:rPr>
            <w:rFonts w:ascii="Arial" w:hAnsi="Arial" w:cs="Arial"/>
          </w:rPr>
          <w:t>these</w:t>
        </w:r>
      </w:ins>
      <w:ins w:id="967" w:author="Fu, Caihong" w:date="2023-01-20T13:46:00Z">
        <w:r w:rsidR="005D1F16">
          <w:rPr>
            <w:rFonts w:ascii="Arial" w:hAnsi="Arial" w:cs="Arial"/>
          </w:rPr>
          <w:t xml:space="preserve"> </w:t>
        </w:r>
      </w:ins>
      <w:r w:rsidR="00884305" w:rsidRPr="00DC1C83">
        <w:rPr>
          <w:rFonts w:ascii="Arial" w:hAnsi="Arial" w:cs="Arial"/>
        </w:rPr>
        <w:t>four performance measures</w:t>
      </w:r>
      <w:ins w:id="968" w:author="Fu, Caihong" w:date="2023-01-28T12:46:00Z">
        <w:r w:rsidR="003110B1">
          <w:rPr>
            <w:rFonts w:ascii="Arial" w:hAnsi="Arial" w:cs="Arial"/>
          </w:rPr>
          <w:t xml:space="preserve"> related to for</w:t>
        </w:r>
      </w:ins>
      <w:ins w:id="969" w:author="Fu, Caihong" w:date="2023-01-28T12:47:00Z">
        <w:r w:rsidR="003110B1">
          <w:rPr>
            <w:rFonts w:ascii="Arial" w:hAnsi="Arial" w:cs="Arial"/>
          </w:rPr>
          <w:t>ecast error</w:t>
        </w:r>
      </w:ins>
      <w:r w:rsidR="00884305" w:rsidRPr="00DC1C83">
        <w:rPr>
          <w:rFonts w:ascii="Arial" w:hAnsi="Arial" w:cs="Arial"/>
        </w:rPr>
        <w:t xml:space="preserve">: </w:t>
      </w:r>
      <w:del w:id="970" w:author="Fu, Caihong" w:date="2023-01-28T12:06:00Z">
        <w:r w:rsidR="00884305" w:rsidRPr="00DC1C83" w:rsidDel="00AD5400">
          <w:rPr>
            <w:rFonts w:ascii="Arial" w:hAnsi="Arial" w:cs="Arial"/>
          </w:rPr>
          <w:delText xml:space="preserve">mean raw error (MRE), </w:delText>
        </w:r>
      </w:del>
      <w:r w:rsidR="00884305" w:rsidRPr="00DC1C83">
        <w:rPr>
          <w:rFonts w:ascii="Arial" w:hAnsi="Arial" w:cs="Arial"/>
        </w:rPr>
        <w:t>mean absolute error (</w:t>
      </w:r>
      <w:r w:rsidR="00884305" w:rsidRPr="000A45F7">
        <w:rPr>
          <w:rFonts w:ascii="Arial" w:hAnsi="Arial" w:cs="Arial"/>
          <w:i/>
          <w:iCs/>
        </w:rPr>
        <w:t>MAE</w:t>
      </w:r>
      <w:r w:rsidR="00884305" w:rsidRPr="00DC1C83">
        <w:rPr>
          <w:rFonts w:ascii="Arial" w:hAnsi="Arial" w:cs="Arial"/>
        </w:rPr>
        <w:t xml:space="preserve">), </w:t>
      </w:r>
      <w:ins w:id="971" w:author="Fu, Caihong" w:date="2023-01-28T12:18:00Z">
        <w:r w:rsidR="009333BA" w:rsidRPr="00DC1C83">
          <w:rPr>
            <w:rFonts w:ascii="Arial" w:hAnsi="Arial" w:cs="Arial"/>
          </w:rPr>
          <w:t>root-mean-square error (</w:t>
        </w:r>
        <w:r w:rsidR="009333BA" w:rsidRPr="000A45F7">
          <w:rPr>
            <w:rFonts w:ascii="Arial" w:hAnsi="Arial" w:cs="Arial"/>
            <w:i/>
            <w:iCs/>
          </w:rPr>
          <w:t>RMSE</w:t>
        </w:r>
        <w:r w:rsidR="009333BA">
          <w:rPr>
            <w:rFonts w:ascii="Arial" w:hAnsi="Arial" w:cs="Arial"/>
          </w:rPr>
          <w:t>)</w:t>
        </w:r>
      </w:ins>
      <w:ins w:id="972" w:author="Fu, Caihong" w:date="2023-01-31T11:20:00Z">
        <w:r w:rsidR="00CB1EF0">
          <w:rPr>
            <w:rFonts w:ascii="Arial" w:hAnsi="Arial" w:cs="Arial"/>
          </w:rPr>
          <w:t>,</w:t>
        </w:r>
      </w:ins>
      <w:ins w:id="973" w:author="Fu, Caihong" w:date="2023-01-28T12:18:00Z">
        <w:r w:rsidR="009333BA" w:rsidRPr="00DC1C83">
          <w:rPr>
            <w:rFonts w:ascii="Arial" w:hAnsi="Arial" w:cs="Arial"/>
          </w:rPr>
          <w:t xml:space="preserve"> </w:t>
        </w:r>
      </w:ins>
      <w:r w:rsidR="00884305" w:rsidRPr="00DC1C83">
        <w:rPr>
          <w:rFonts w:ascii="Arial" w:hAnsi="Arial" w:cs="Arial"/>
        </w:rPr>
        <w:t>mean proportional error (</w:t>
      </w:r>
      <w:r w:rsidR="00884305" w:rsidRPr="000A45F7">
        <w:rPr>
          <w:rFonts w:ascii="Arial" w:hAnsi="Arial" w:cs="Arial"/>
          <w:i/>
          <w:iCs/>
        </w:rPr>
        <w:t>MPE</w:t>
      </w:r>
      <w:r w:rsidR="00884305" w:rsidRPr="00DC1C83">
        <w:rPr>
          <w:rFonts w:ascii="Arial" w:hAnsi="Arial" w:cs="Arial"/>
        </w:rPr>
        <w:t>)</w:t>
      </w:r>
      <w:ins w:id="974" w:author="Fu, Caihong" w:date="2023-01-28T12:17:00Z">
        <w:r w:rsidR="009333BA">
          <w:rPr>
            <w:rFonts w:ascii="Arial" w:hAnsi="Arial" w:cs="Arial"/>
          </w:rPr>
          <w:t>,</w:t>
        </w:r>
      </w:ins>
      <w:r w:rsidR="00884305" w:rsidRPr="00DC1C83">
        <w:rPr>
          <w:rFonts w:ascii="Arial" w:hAnsi="Arial" w:cs="Arial"/>
        </w:rPr>
        <w:t xml:space="preserve"> and</w:t>
      </w:r>
      <w:del w:id="975" w:author="Fu, Caihong" w:date="2023-01-28T12:18:00Z">
        <w:r w:rsidR="00884305" w:rsidRPr="00DC1C83" w:rsidDel="009333BA">
          <w:rPr>
            <w:rFonts w:ascii="Arial" w:hAnsi="Arial" w:cs="Arial"/>
          </w:rPr>
          <w:delText xml:space="preserve"> root-mean-square error (RMSE</w:delText>
        </w:r>
      </w:del>
      <w:ins w:id="976" w:author="Fu, Caihong" w:date="2023-01-28T12:18:00Z">
        <w:r w:rsidR="009333BA" w:rsidRPr="009333BA">
          <w:rPr>
            <w:rFonts w:ascii="Arial" w:hAnsi="Arial" w:cs="Arial"/>
          </w:rPr>
          <w:t xml:space="preserve"> </w:t>
        </w:r>
        <w:r w:rsidR="009333BA" w:rsidRPr="00DC1C83">
          <w:rPr>
            <w:rFonts w:ascii="Arial" w:hAnsi="Arial" w:cs="Arial"/>
          </w:rPr>
          <w:t>mean raw error (</w:t>
        </w:r>
        <w:r w:rsidR="009333BA" w:rsidRPr="000A45F7">
          <w:rPr>
            <w:rFonts w:ascii="Arial" w:hAnsi="Arial" w:cs="Arial"/>
            <w:i/>
            <w:iCs/>
          </w:rPr>
          <w:t>MRE</w:t>
        </w:r>
        <w:r w:rsidR="009333BA" w:rsidRPr="00DC1C83">
          <w:rPr>
            <w:rFonts w:ascii="Arial" w:hAnsi="Arial" w:cs="Arial"/>
          </w:rPr>
          <w:t>)</w:t>
        </w:r>
      </w:ins>
      <w:del w:id="977" w:author="Fu, Caihong" w:date="2023-01-28T12:18:00Z">
        <w:r w:rsidR="00884305" w:rsidRPr="00DC1C83" w:rsidDel="009333BA">
          <w:rPr>
            <w:rFonts w:ascii="Arial" w:hAnsi="Arial" w:cs="Arial"/>
          </w:rPr>
          <w:delText>)</w:delText>
        </w:r>
      </w:del>
      <w:ins w:id="978" w:author="Fu, Caihong" w:date="2023-01-28T11:53:00Z">
        <w:r w:rsidR="00603565">
          <w:rPr>
            <w:rFonts w:ascii="Arial" w:hAnsi="Arial" w:cs="Arial"/>
          </w:rPr>
          <w:t xml:space="preserve">. </w:t>
        </w:r>
      </w:ins>
      <w:ins w:id="979" w:author="Fu, Caihong" w:date="2023-01-28T11:54:00Z">
        <w:r w:rsidR="00603565" w:rsidRPr="000A45F7">
          <w:rPr>
            <w:rFonts w:ascii="Arial" w:hAnsi="Arial" w:cs="Arial"/>
            <w:i/>
            <w:iCs/>
          </w:rPr>
          <w:t>MAE</w:t>
        </w:r>
        <w:r w:rsidR="00603565" w:rsidRPr="00603565">
          <w:rPr>
            <w:rFonts w:ascii="Arial" w:hAnsi="Arial" w:cs="Arial"/>
          </w:rPr>
          <w:t xml:space="preserve"> is calculated as the sum of absolute errors </w:t>
        </w:r>
      </w:ins>
      <w:ins w:id="980" w:author="Fu, Caihong" w:date="2023-01-28T12:08:00Z">
        <w:r w:rsidR="00AD5400">
          <w:rPr>
            <w:rFonts w:ascii="Arial" w:hAnsi="Arial" w:cs="Arial"/>
          </w:rPr>
          <w:t>between forecast (</w:t>
        </w:r>
        <w:r w:rsidR="00AD5400" w:rsidRPr="00AD5400">
          <w:rPr>
            <w:rFonts w:ascii="Arial" w:hAnsi="Arial" w:cs="Arial"/>
            <w:i/>
            <w:iCs/>
          </w:rPr>
          <w:t>y</w:t>
        </w:r>
        <w:r w:rsidR="00AD5400">
          <w:rPr>
            <w:rFonts w:ascii="Arial" w:hAnsi="Arial" w:cs="Arial"/>
          </w:rPr>
          <w:t>) and observation (</w:t>
        </w:r>
        <w:r w:rsidR="00AD5400" w:rsidRPr="00AD5400">
          <w:rPr>
            <w:rFonts w:ascii="Arial" w:hAnsi="Arial" w:cs="Arial"/>
            <w:i/>
            <w:iCs/>
          </w:rPr>
          <w:t>x</w:t>
        </w:r>
        <w:r w:rsidR="00AD5400">
          <w:rPr>
            <w:rFonts w:ascii="Arial" w:hAnsi="Arial" w:cs="Arial"/>
          </w:rPr>
          <w:t xml:space="preserve">) </w:t>
        </w:r>
      </w:ins>
      <w:ins w:id="981" w:author="Fu, Caihong" w:date="2023-01-28T11:54:00Z">
        <w:r w:rsidR="00603565" w:rsidRPr="00603565">
          <w:rPr>
            <w:rFonts w:ascii="Arial" w:hAnsi="Arial" w:cs="Arial"/>
          </w:rPr>
          <w:t xml:space="preserve">divided by the </w:t>
        </w:r>
      </w:ins>
      <w:ins w:id="982" w:author="Fu, Caihong" w:date="2023-01-28T12:17:00Z">
        <w:r w:rsidR="009333BA">
          <w:rPr>
            <w:rFonts w:ascii="Arial" w:hAnsi="Arial" w:cs="Arial"/>
          </w:rPr>
          <w:t xml:space="preserve">time series length </w:t>
        </w:r>
        <w:r w:rsidR="009333BA" w:rsidRPr="009333BA">
          <w:rPr>
            <w:rFonts w:ascii="Arial" w:hAnsi="Arial" w:cs="Arial"/>
            <w:i/>
            <w:iCs/>
          </w:rPr>
          <w:t>T</w:t>
        </w:r>
      </w:ins>
      <w:ins w:id="983" w:author="Fu, Caihong" w:date="2023-01-28T11:56:00Z">
        <w:r w:rsidR="00603565">
          <w:rPr>
            <w:rFonts w:ascii="Arial" w:hAnsi="Arial" w:cs="Arial"/>
          </w:rPr>
          <w:t xml:space="preserve">: </w:t>
        </w:r>
      </w:ins>
      <w:bookmarkStart w:id="984" w:name="_Hlk125801524"/>
      <m:oMath>
        <m:r>
          <w:ins w:id="985" w:author="Fu, Caihong" w:date="2023-01-28T11:57:00Z">
            <w:rPr>
              <w:rFonts w:ascii="Cambria Math" w:hAnsi="Cambria Math" w:cs="Arial"/>
            </w:rPr>
            <m:t>MAE=</m:t>
          </w:ins>
        </m:r>
        <m:f>
          <m:fPr>
            <m:ctrlPr>
              <w:ins w:id="986" w:author="Fu, Caihong" w:date="2023-01-28T11:57:00Z">
                <w:rPr>
                  <w:rFonts w:ascii="Cambria Math" w:hAnsi="Cambria Math" w:cs="Arial"/>
                  <w:i/>
                </w:rPr>
              </w:ins>
            </m:ctrlPr>
          </m:fPr>
          <m:num>
            <m:nary>
              <m:naryPr>
                <m:chr m:val="∑"/>
                <m:limLoc m:val="subSup"/>
                <m:ctrlPr>
                  <w:ins w:id="987" w:author="Fu, Caihong" w:date="2023-01-28T11:59:00Z">
                    <w:rPr>
                      <w:rFonts w:ascii="Cambria Math" w:hAnsi="Cambria Math" w:cs="Arial"/>
                      <w:i/>
                    </w:rPr>
                  </w:ins>
                </m:ctrlPr>
              </m:naryPr>
              <m:sub>
                <m:r>
                  <w:ins w:id="988" w:author="Fu, Caihong" w:date="2023-01-28T11:59:00Z">
                    <w:rPr>
                      <w:rFonts w:ascii="Cambria Math" w:hAnsi="Cambria Math" w:cs="Arial"/>
                    </w:rPr>
                    <m:t>i=1</m:t>
                  </w:ins>
                </m:r>
              </m:sub>
              <m:sup>
                <m:r>
                  <w:ins w:id="989" w:author="Fu, Caihong" w:date="2023-01-28T12:16:00Z">
                    <w:rPr>
                      <w:rFonts w:ascii="Cambria Math" w:hAnsi="Cambria Math" w:cs="Arial"/>
                    </w:rPr>
                    <m:t>T</m:t>
                  </w:ins>
                </m:r>
              </m:sup>
              <m:e>
                <m:d>
                  <m:dPr>
                    <m:begChr m:val="|"/>
                    <m:endChr m:val="|"/>
                    <m:ctrlPr>
                      <w:ins w:id="990" w:author="Fu, Caihong" w:date="2023-01-28T12:01:00Z">
                        <w:rPr>
                          <w:rFonts w:ascii="Cambria Math" w:hAnsi="Cambria Math" w:cs="Arial"/>
                          <w:i/>
                        </w:rPr>
                      </w:ins>
                    </m:ctrlPr>
                  </m:dPr>
                  <m:e>
                    <m:sSub>
                      <m:sSubPr>
                        <m:ctrlPr>
                          <w:ins w:id="991" w:author="Fu, Caihong" w:date="2023-01-28T12:01:00Z">
                            <w:rPr>
                              <w:rFonts w:ascii="Cambria Math" w:hAnsi="Cambria Math" w:cs="Arial"/>
                              <w:i/>
                            </w:rPr>
                          </w:ins>
                        </m:ctrlPr>
                      </m:sSubPr>
                      <m:e>
                        <m:r>
                          <w:ins w:id="992" w:author="Fu, Caihong" w:date="2023-01-28T12:08:00Z">
                            <w:rPr>
                              <w:rFonts w:ascii="Cambria Math" w:hAnsi="Cambria Math" w:cs="Arial"/>
                            </w:rPr>
                            <m:t>y</m:t>
                          </w:ins>
                        </m:r>
                      </m:e>
                      <m:sub>
                        <m:r>
                          <w:ins w:id="993" w:author="Fu, Caihong" w:date="2023-01-28T12:01:00Z">
                            <w:rPr>
                              <w:rFonts w:ascii="Cambria Math" w:hAnsi="Cambria Math" w:cs="Arial"/>
                            </w:rPr>
                            <m:t>i</m:t>
                          </w:ins>
                        </m:r>
                      </m:sub>
                    </m:sSub>
                    <m:r>
                      <w:ins w:id="994" w:author="Fu, Caihong" w:date="2023-01-28T12:01:00Z">
                        <w:rPr>
                          <w:rFonts w:ascii="Cambria Math" w:hAnsi="Cambria Math" w:cs="Arial"/>
                        </w:rPr>
                        <m:t>-</m:t>
                      </w:ins>
                    </m:r>
                    <m:sSub>
                      <m:sSubPr>
                        <m:ctrlPr>
                          <w:ins w:id="995" w:author="Fu, Caihong" w:date="2023-01-28T12:02:00Z">
                            <w:rPr>
                              <w:rFonts w:ascii="Cambria Math" w:hAnsi="Cambria Math" w:cs="Arial"/>
                              <w:i/>
                            </w:rPr>
                          </w:ins>
                        </m:ctrlPr>
                      </m:sSubPr>
                      <m:e>
                        <m:r>
                          <w:ins w:id="996" w:author="Fu, Caihong" w:date="2023-01-28T12:02:00Z">
                            <w:rPr>
                              <w:rFonts w:ascii="Cambria Math" w:hAnsi="Cambria Math" w:cs="Arial"/>
                            </w:rPr>
                            <m:t>x</m:t>
                          </w:ins>
                        </m:r>
                      </m:e>
                      <m:sub>
                        <m:r>
                          <w:ins w:id="997" w:author="Fu, Caihong" w:date="2023-01-28T12:02:00Z">
                            <w:rPr>
                              <w:rFonts w:ascii="Cambria Math" w:hAnsi="Cambria Math" w:cs="Arial"/>
                            </w:rPr>
                            <m:t>i</m:t>
                          </w:ins>
                        </m:r>
                      </m:sub>
                    </m:sSub>
                  </m:e>
                </m:d>
              </m:e>
            </m:nary>
          </m:num>
          <m:den>
            <m:r>
              <w:ins w:id="998" w:author="Fu, Caihong" w:date="2023-01-28T12:16:00Z">
                <w:rPr>
                  <w:rFonts w:ascii="Cambria Math" w:hAnsi="Cambria Math" w:cs="Arial"/>
                </w:rPr>
                <m:t>T</m:t>
              </w:ins>
            </m:r>
          </m:den>
        </m:f>
      </m:oMath>
      <w:bookmarkEnd w:id="984"/>
      <w:ins w:id="999" w:author="Fu, Caihong" w:date="2023-01-28T11:54:00Z">
        <w:r w:rsidR="00603565" w:rsidRPr="00603565">
          <w:rPr>
            <w:rFonts w:ascii="Arial" w:hAnsi="Arial" w:cs="Arial"/>
          </w:rPr>
          <w:t xml:space="preserve"> </w:t>
        </w:r>
      </w:ins>
      <w:ins w:id="1000" w:author="Fu, Caihong" w:date="2023-01-28T12:03:00Z">
        <w:r w:rsidR="00AD5400">
          <w:rPr>
            <w:rFonts w:ascii="Arial" w:hAnsi="Arial" w:cs="Arial"/>
          </w:rPr>
          <w:t>(</w:t>
        </w:r>
      </w:ins>
      <w:ins w:id="1001" w:author="Fu, Caihong" w:date="2023-01-28T11:54:00Z">
        <w:r w:rsidR="00603565" w:rsidRPr="00603565">
          <w:rPr>
            <w:rFonts w:ascii="Arial" w:hAnsi="Arial" w:cs="Arial"/>
          </w:rPr>
          <w:t>Willmott and Matsuura</w:t>
        </w:r>
      </w:ins>
      <w:ins w:id="1002" w:author="Fu, Caihong" w:date="2023-01-28T12:04:00Z">
        <w:r w:rsidR="00AD5400">
          <w:rPr>
            <w:rFonts w:ascii="Arial" w:hAnsi="Arial" w:cs="Arial"/>
          </w:rPr>
          <w:t xml:space="preserve">, 2009). </w:t>
        </w:r>
      </w:ins>
      <w:r w:rsidR="009333BA" w:rsidRPr="000A45F7">
        <w:rPr>
          <w:rFonts w:ascii="Arial" w:hAnsi="Arial" w:cs="Arial"/>
          <w:i/>
          <w:iCs/>
        </w:rPr>
        <w:t>RMSE</w:t>
      </w:r>
      <w:r w:rsidR="009333BA" w:rsidRPr="00D82E6E">
        <w:rPr>
          <w:rFonts w:ascii="Arial" w:hAnsi="Arial" w:cs="Arial"/>
        </w:rPr>
        <w:t xml:space="preserve"> provides a measure of forecast error variance reflecting both bias and precision</w:t>
      </w:r>
      <w:ins w:id="1003" w:author="Fu, Caihong" w:date="2023-01-28T12:23:00Z">
        <w:r w:rsidR="009333BA">
          <w:rPr>
            <w:rFonts w:ascii="Arial" w:hAnsi="Arial" w:cs="Arial"/>
          </w:rPr>
          <w:t xml:space="preserve">: </w:t>
        </w:r>
      </w:ins>
      <m:oMath>
        <m:r>
          <w:ins w:id="1004" w:author="Fu, Caihong" w:date="2023-01-28T12:23:00Z">
            <w:rPr>
              <w:rFonts w:ascii="Cambria Math" w:hAnsi="Cambria Math" w:cs="Arial"/>
            </w:rPr>
            <m:t>RMSE</m:t>
          </w:ins>
        </m:r>
        <m:r>
          <w:ins w:id="1005" w:author="Fu, Caihong" w:date="2023-01-28T12:23:00Z">
            <w:rPr>
              <w:rFonts w:ascii="Cambria Math" w:hAnsi="Cambria Math" w:cs="Arial"/>
            </w:rPr>
            <m:t>=</m:t>
          </w:ins>
        </m:r>
        <m:rad>
          <m:radPr>
            <m:degHide m:val="1"/>
            <m:ctrlPr>
              <w:ins w:id="1006" w:author="Fu, Caihong" w:date="2023-01-28T12:23:00Z">
                <w:rPr>
                  <w:rFonts w:ascii="Cambria Math" w:hAnsi="Cambria Math" w:cs="Arial"/>
                  <w:i/>
                </w:rPr>
              </w:ins>
            </m:ctrlPr>
          </m:radPr>
          <m:deg/>
          <m:e>
            <m:f>
              <m:fPr>
                <m:ctrlPr>
                  <w:ins w:id="1007" w:author="Fu, Caihong" w:date="2023-01-28T12:23:00Z">
                    <w:rPr>
                      <w:rFonts w:ascii="Cambria Math" w:hAnsi="Cambria Math" w:cs="Arial"/>
                      <w:i/>
                    </w:rPr>
                  </w:ins>
                </m:ctrlPr>
              </m:fPr>
              <m:num>
                <m:nary>
                  <m:naryPr>
                    <m:chr m:val="∑"/>
                    <m:limLoc m:val="subSup"/>
                    <m:ctrlPr>
                      <w:ins w:id="1008" w:author="Fu, Caihong" w:date="2023-01-28T12:23:00Z">
                        <w:rPr>
                          <w:rFonts w:ascii="Cambria Math" w:hAnsi="Cambria Math" w:cs="Arial"/>
                          <w:i/>
                        </w:rPr>
                      </w:ins>
                    </m:ctrlPr>
                  </m:naryPr>
                  <m:sub>
                    <m:r>
                      <w:ins w:id="1009" w:author="Fu, Caihong" w:date="2023-01-28T12:23:00Z">
                        <w:rPr>
                          <w:rFonts w:ascii="Cambria Math" w:hAnsi="Cambria Math" w:cs="Arial"/>
                        </w:rPr>
                        <m:t>i=1</m:t>
                      </w:ins>
                    </m:r>
                  </m:sub>
                  <m:sup>
                    <m:r>
                      <w:ins w:id="1010" w:author="Fu, Caihong" w:date="2023-01-28T12:23:00Z">
                        <w:rPr>
                          <w:rFonts w:ascii="Cambria Math" w:hAnsi="Cambria Math" w:cs="Arial"/>
                        </w:rPr>
                        <m:t>T</m:t>
                      </w:ins>
                    </m:r>
                  </m:sup>
                  <m:e>
                    <m:sSup>
                      <m:sSupPr>
                        <m:ctrlPr>
                          <w:ins w:id="1011" w:author="Fu, Caihong" w:date="2023-01-28T12:25:00Z">
                            <w:rPr>
                              <w:rFonts w:ascii="Cambria Math" w:hAnsi="Cambria Math" w:cs="Arial"/>
                              <w:i/>
                            </w:rPr>
                          </w:ins>
                        </m:ctrlPr>
                      </m:sSupPr>
                      <m:e>
                        <m:d>
                          <m:dPr>
                            <m:ctrlPr>
                              <w:ins w:id="1012" w:author="Fu, Caihong" w:date="2023-01-28T12:25:00Z">
                                <w:rPr>
                                  <w:rFonts w:ascii="Cambria Math" w:hAnsi="Cambria Math" w:cs="Arial"/>
                                  <w:i/>
                                </w:rPr>
                              </w:ins>
                            </m:ctrlPr>
                          </m:dPr>
                          <m:e>
                            <m:sSub>
                              <m:sSubPr>
                                <m:ctrlPr>
                                  <w:ins w:id="1013" w:author="Fu, Caihong" w:date="2023-01-28T12:25:00Z">
                                    <w:rPr>
                                      <w:rFonts w:ascii="Cambria Math" w:hAnsi="Cambria Math" w:cs="Arial"/>
                                      <w:i/>
                                    </w:rPr>
                                  </w:ins>
                                </m:ctrlPr>
                              </m:sSubPr>
                              <m:e>
                                <m:r>
                                  <w:ins w:id="1014" w:author="Fu, Caihong" w:date="2023-01-28T12:25:00Z">
                                    <w:rPr>
                                      <w:rFonts w:ascii="Cambria Math" w:hAnsi="Cambria Math" w:cs="Arial"/>
                                    </w:rPr>
                                    <m:t>y</m:t>
                                  </w:ins>
                                </m:r>
                              </m:e>
                              <m:sub>
                                <m:r>
                                  <w:ins w:id="1015" w:author="Fu, Caihong" w:date="2023-01-28T12:25:00Z">
                                    <w:rPr>
                                      <w:rFonts w:ascii="Cambria Math" w:hAnsi="Cambria Math" w:cs="Arial"/>
                                    </w:rPr>
                                    <m:t>i</m:t>
                                  </w:ins>
                                </m:r>
                              </m:sub>
                            </m:sSub>
                            <m:r>
                              <w:ins w:id="1016" w:author="Fu, Caihong" w:date="2023-01-28T12:25:00Z">
                                <w:rPr>
                                  <w:rFonts w:ascii="Cambria Math" w:hAnsi="Cambria Math" w:cs="Arial"/>
                                </w:rPr>
                                <m:t>-</m:t>
                              </w:ins>
                            </m:r>
                            <m:sSub>
                              <m:sSubPr>
                                <m:ctrlPr>
                                  <w:ins w:id="1017" w:author="Fu, Caihong" w:date="2023-01-28T12:25:00Z">
                                    <w:rPr>
                                      <w:rFonts w:ascii="Cambria Math" w:hAnsi="Cambria Math" w:cs="Arial"/>
                                      <w:i/>
                                    </w:rPr>
                                  </w:ins>
                                </m:ctrlPr>
                              </m:sSubPr>
                              <m:e>
                                <m:r>
                                  <w:ins w:id="1018" w:author="Fu, Caihong" w:date="2023-01-28T12:25:00Z">
                                    <w:rPr>
                                      <w:rFonts w:ascii="Cambria Math" w:hAnsi="Cambria Math" w:cs="Arial"/>
                                    </w:rPr>
                                    <m:t>x</m:t>
                                  </w:ins>
                                </m:r>
                              </m:e>
                              <m:sub>
                                <m:r>
                                  <w:ins w:id="1019" w:author="Fu, Caihong" w:date="2023-01-28T12:25:00Z">
                                    <w:rPr>
                                      <w:rFonts w:ascii="Cambria Math" w:hAnsi="Cambria Math" w:cs="Arial"/>
                                    </w:rPr>
                                    <m:t>i</m:t>
                                  </w:ins>
                                </m:r>
                              </m:sub>
                            </m:sSub>
                          </m:e>
                        </m:d>
                      </m:e>
                      <m:sup>
                        <m:r>
                          <w:ins w:id="1020" w:author="Fu, Caihong" w:date="2023-01-28T12:25:00Z">
                            <w:rPr>
                              <w:rFonts w:ascii="Cambria Math" w:hAnsi="Cambria Math" w:cs="Arial"/>
                            </w:rPr>
                            <m:t>2</m:t>
                          </w:ins>
                        </m:r>
                      </m:sup>
                    </m:sSup>
                  </m:e>
                </m:nary>
              </m:num>
              <m:den>
                <m:r>
                  <w:ins w:id="1021" w:author="Fu, Caihong" w:date="2023-01-28T12:23:00Z">
                    <w:rPr>
                      <w:rFonts w:ascii="Cambria Math" w:hAnsi="Cambria Math" w:cs="Arial"/>
                    </w:rPr>
                    <m:t>T</m:t>
                  </w:ins>
                </m:r>
              </m:den>
            </m:f>
          </m:e>
        </m:rad>
      </m:oMath>
      <w:ins w:id="1022" w:author="Fu, Caihong" w:date="2023-01-28T12:28:00Z">
        <w:r w:rsidR="000C656A">
          <w:rPr>
            <w:rFonts w:ascii="Arial" w:hAnsi="Arial" w:cs="Arial"/>
          </w:rPr>
          <w:t xml:space="preserve"> (</w:t>
        </w:r>
        <w:r w:rsidR="000C656A" w:rsidRPr="009333BA">
          <w:rPr>
            <w:rFonts w:ascii="Arial" w:hAnsi="Arial" w:cs="Arial"/>
          </w:rPr>
          <w:t>Hyndman</w:t>
        </w:r>
        <w:r w:rsidR="000C656A">
          <w:rPr>
            <w:rFonts w:ascii="Arial" w:hAnsi="Arial" w:cs="Arial"/>
          </w:rPr>
          <w:t xml:space="preserve"> et al., 2006). </w:t>
        </w:r>
      </w:ins>
      <w:del w:id="1023" w:author="Fu, Caihong" w:date="2023-01-28T12:28:00Z">
        <w:r w:rsidR="009333BA" w:rsidRPr="00D82E6E" w:rsidDel="009333BA">
          <w:rPr>
            <w:rFonts w:ascii="Arial" w:hAnsi="Arial" w:cs="Arial"/>
          </w:rPr>
          <w:delText>.</w:delText>
        </w:r>
      </w:del>
      <w:del w:id="1024" w:author="Fu, Caihong" w:date="2023-01-28T12:23:00Z">
        <w:r w:rsidR="009333BA" w:rsidRPr="00D82E6E" w:rsidDel="009333BA">
          <w:rPr>
            <w:rFonts w:ascii="Arial" w:hAnsi="Arial" w:cs="Arial"/>
          </w:rPr>
          <w:delText xml:space="preserve"> </w:delText>
        </w:r>
      </w:del>
      <w:del w:id="1025" w:author="Fu, Caihong" w:date="2023-01-28T11:53:00Z">
        <w:r w:rsidR="00884305" w:rsidRPr="00DC1C83" w:rsidDel="00603565">
          <w:rPr>
            <w:rFonts w:ascii="Arial" w:hAnsi="Arial" w:cs="Arial"/>
          </w:rPr>
          <w:delText xml:space="preserve">, </w:delText>
        </w:r>
      </w:del>
      <w:del w:id="1026" w:author="Fu, Caihong" w:date="2023-01-20T13:44:00Z">
        <w:r w:rsidR="00884305" w:rsidRPr="00DC1C83" w:rsidDel="005D1F16">
          <w:rPr>
            <w:rFonts w:ascii="Arial" w:hAnsi="Arial" w:cs="Arial"/>
          </w:rPr>
          <w:delText xml:space="preserve">followed </w:delText>
        </w:r>
      </w:del>
      <w:del w:id="1027" w:author="Fu, Caihong" w:date="2023-01-28T11:53:00Z">
        <w:r w:rsidR="00884305" w:rsidRPr="00DC1C83" w:rsidDel="00603565">
          <w:rPr>
            <w:rFonts w:ascii="Arial" w:hAnsi="Arial" w:cs="Arial"/>
          </w:rPr>
          <w:delText>previous studies (see Cass et al. 2006 for details; MacDonald and Grant 2012)</w:delText>
        </w:r>
      </w:del>
      <w:r w:rsidR="00884305" w:rsidRPr="00DC1C83">
        <w:rPr>
          <w:rFonts w:ascii="Arial" w:hAnsi="Arial" w:cs="Arial"/>
        </w:rPr>
        <w:t>.</w:t>
      </w:r>
      <w:del w:id="1028" w:author="Fu, Caihong" w:date="2023-01-28T12:30:00Z">
        <w:r w:rsidR="00884305" w:rsidRPr="00DC1C83" w:rsidDel="000C656A">
          <w:rPr>
            <w:rFonts w:ascii="Arial" w:hAnsi="Arial" w:cs="Arial"/>
          </w:rPr>
          <w:delText xml:space="preserve"> Briefly, </w:delText>
        </w:r>
      </w:del>
      <w:r w:rsidR="00884305" w:rsidRPr="000A45F7">
        <w:rPr>
          <w:rFonts w:ascii="Arial" w:hAnsi="Arial" w:cs="Arial"/>
          <w:i/>
          <w:iCs/>
        </w:rPr>
        <w:t>MRE</w:t>
      </w:r>
      <w:r w:rsidR="00884305" w:rsidRPr="00DC1C83">
        <w:rPr>
          <w:rFonts w:ascii="Arial" w:hAnsi="Arial" w:cs="Arial"/>
        </w:rPr>
        <w:t xml:space="preserve"> </w:t>
      </w:r>
      <w:ins w:id="1029" w:author="Fu, Caihong" w:date="2023-01-28T12:32:00Z">
        <w:r w:rsidR="000C656A">
          <w:rPr>
            <w:rFonts w:ascii="Arial" w:hAnsi="Arial" w:cs="Arial"/>
          </w:rPr>
          <w:t>(</w:t>
        </w:r>
      </w:ins>
      <m:oMath>
        <m:r>
          <w:ins w:id="1030" w:author="Fu, Caihong" w:date="2023-01-28T12:31:00Z">
            <w:rPr>
              <w:rFonts w:ascii="Cambria Math" w:hAnsi="Cambria Math" w:cs="Arial"/>
            </w:rPr>
            <m:t>M</m:t>
          </w:ins>
        </m:r>
        <m:r>
          <w:ins w:id="1031" w:author="Fu, Caihong" w:date="2023-01-28T12:32:00Z">
            <w:rPr>
              <w:rFonts w:ascii="Cambria Math" w:hAnsi="Cambria Math" w:cs="Arial"/>
            </w:rPr>
            <m:t>R</m:t>
          </w:ins>
        </m:r>
        <m:r>
          <w:ins w:id="1032" w:author="Fu, Caihong" w:date="2023-01-28T12:31:00Z">
            <w:rPr>
              <w:rFonts w:ascii="Cambria Math" w:hAnsi="Cambria Math" w:cs="Arial"/>
            </w:rPr>
            <m:t>E=</m:t>
          </w:ins>
        </m:r>
        <m:f>
          <m:fPr>
            <m:ctrlPr>
              <w:ins w:id="1033" w:author="Fu, Caihong" w:date="2023-01-28T12:31:00Z">
                <w:rPr>
                  <w:rFonts w:ascii="Cambria Math" w:hAnsi="Cambria Math" w:cs="Arial"/>
                  <w:i/>
                </w:rPr>
              </w:ins>
            </m:ctrlPr>
          </m:fPr>
          <m:num>
            <m:nary>
              <m:naryPr>
                <m:chr m:val="∑"/>
                <m:limLoc m:val="subSup"/>
                <m:ctrlPr>
                  <w:ins w:id="1034" w:author="Fu, Caihong" w:date="2023-01-28T12:31:00Z">
                    <w:rPr>
                      <w:rFonts w:ascii="Cambria Math" w:hAnsi="Cambria Math" w:cs="Arial"/>
                      <w:i/>
                    </w:rPr>
                  </w:ins>
                </m:ctrlPr>
              </m:naryPr>
              <m:sub>
                <m:r>
                  <w:ins w:id="1035" w:author="Fu, Caihong" w:date="2023-01-28T12:31:00Z">
                    <w:rPr>
                      <w:rFonts w:ascii="Cambria Math" w:hAnsi="Cambria Math" w:cs="Arial"/>
                    </w:rPr>
                    <m:t>i=1</m:t>
                  </w:ins>
                </m:r>
              </m:sub>
              <m:sup>
                <m:r>
                  <w:ins w:id="1036" w:author="Fu, Caihong" w:date="2023-01-28T12:31:00Z">
                    <w:rPr>
                      <w:rFonts w:ascii="Cambria Math" w:hAnsi="Cambria Math" w:cs="Arial"/>
                    </w:rPr>
                    <m:t>T</m:t>
                  </w:ins>
                </m:r>
              </m:sup>
              <m:e>
                <m:sSub>
                  <m:sSubPr>
                    <m:ctrlPr>
                      <w:ins w:id="1037" w:author="Fu, Caihong" w:date="2023-01-28T12:32:00Z">
                        <w:rPr>
                          <w:rFonts w:ascii="Cambria Math" w:hAnsi="Cambria Math" w:cs="Arial"/>
                          <w:i/>
                        </w:rPr>
                      </w:ins>
                    </m:ctrlPr>
                  </m:sSubPr>
                  <m:e>
                    <m:r>
                      <w:ins w:id="1038" w:author="Fu, Caihong" w:date="2023-01-28T12:32:00Z">
                        <w:rPr>
                          <w:rFonts w:ascii="Cambria Math" w:hAnsi="Cambria Math" w:cs="Arial"/>
                        </w:rPr>
                        <m:t>y</m:t>
                      </w:ins>
                    </m:r>
                  </m:e>
                  <m:sub>
                    <m:r>
                      <w:ins w:id="1039" w:author="Fu, Caihong" w:date="2023-01-28T12:32:00Z">
                        <w:rPr>
                          <w:rFonts w:ascii="Cambria Math" w:hAnsi="Cambria Math" w:cs="Arial"/>
                        </w:rPr>
                        <m:t>i</m:t>
                      </w:ins>
                    </m:r>
                  </m:sub>
                </m:sSub>
                <m:r>
                  <w:ins w:id="1040" w:author="Fu, Caihong" w:date="2023-01-28T12:32:00Z">
                    <w:rPr>
                      <w:rFonts w:ascii="Cambria Math" w:hAnsi="Cambria Math" w:cs="Arial"/>
                    </w:rPr>
                    <m:t>-</m:t>
                  </w:ins>
                </m:r>
                <m:sSub>
                  <m:sSubPr>
                    <m:ctrlPr>
                      <w:ins w:id="1041" w:author="Fu, Caihong" w:date="2023-01-28T12:32:00Z">
                        <w:rPr>
                          <w:rFonts w:ascii="Cambria Math" w:hAnsi="Cambria Math" w:cs="Arial"/>
                          <w:i/>
                        </w:rPr>
                      </w:ins>
                    </m:ctrlPr>
                  </m:sSubPr>
                  <m:e>
                    <m:r>
                      <w:ins w:id="1042" w:author="Fu, Caihong" w:date="2023-01-28T12:32:00Z">
                        <w:rPr>
                          <w:rFonts w:ascii="Cambria Math" w:hAnsi="Cambria Math" w:cs="Arial"/>
                        </w:rPr>
                        <m:t>x</m:t>
                      </w:ins>
                    </m:r>
                  </m:e>
                  <m:sub>
                    <m:r>
                      <w:ins w:id="1043" w:author="Fu, Caihong" w:date="2023-01-28T12:32:00Z">
                        <w:rPr>
                          <w:rFonts w:ascii="Cambria Math" w:hAnsi="Cambria Math" w:cs="Arial"/>
                        </w:rPr>
                        <m:t>i</m:t>
                      </w:ins>
                    </m:r>
                  </m:sub>
                </m:sSub>
              </m:e>
            </m:nary>
          </m:num>
          <m:den>
            <m:r>
              <w:ins w:id="1044" w:author="Fu, Caihong" w:date="2023-01-28T12:31:00Z">
                <w:rPr>
                  <w:rFonts w:ascii="Cambria Math" w:hAnsi="Cambria Math" w:cs="Arial"/>
                </w:rPr>
                <m:t>T</m:t>
              </w:ins>
            </m:r>
          </m:den>
        </m:f>
      </m:oMath>
      <w:ins w:id="1045" w:author="Fu, Caihong" w:date="2023-01-28T12:32:00Z">
        <w:r w:rsidR="000C656A">
          <w:rPr>
            <w:rFonts w:ascii="Arial" w:hAnsi="Arial" w:cs="Arial"/>
          </w:rPr>
          <w:t xml:space="preserve">) </w:t>
        </w:r>
      </w:ins>
      <w:r w:rsidR="00884305" w:rsidRPr="00DC1C83">
        <w:rPr>
          <w:rFonts w:ascii="Arial" w:hAnsi="Arial" w:cs="Arial"/>
        </w:rPr>
        <w:t xml:space="preserve">and </w:t>
      </w:r>
      <w:r w:rsidR="00884305" w:rsidRPr="000A45F7">
        <w:rPr>
          <w:rFonts w:ascii="Arial" w:hAnsi="Arial" w:cs="Arial"/>
          <w:i/>
          <w:iCs/>
        </w:rPr>
        <w:t>MPE</w:t>
      </w:r>
      <w:ins w:id="1046" w:author="Fu, Caihong" w:date="2023-01-28T12:36:00Z">
        <w:r w:rsidR="00C00461">
          <w:rPr>
            <w:rFonts w:ascii="Arial" w:hAnsi="Arial" w:cs="Arial"/>
          </w:rPr>
          <w:t xml:space="preserve"> (</w:t>
        </w:r>
      </w:ins>
      <m:oMath>
        <m:r>
          <w:ins w:id="1047" w:author="Fu, Caihong" w:date="2023-01-28T12:36:00Z">
            <w:rPr>
              <w:rFonts w:ascii="Cambria Math" w:hAnsi="Cambria Math" w:cs="Arial"/>
            </w:rPr>
            <m:t>M</m:t>
          </w:ins>
        </m:r>
        <m:r>
          <w:ins w:id="1048" w:author="Fu, Caihong" w:date="2023-01-28T12:36:00Z">
            <w:rPr>
              <w:rFonts w:ascii="Cambria Math" w:hAnsi="Cambria Math" w:cs="Arial"/>
            </w:rPr>
            <m:t>P</m:t>
          </w:ins>
        </m:r>
        <m:r>
          <w:ins w:id="1049" w:author="Fu, Caihong" w:date="2023-01-28T12:36:00Z">
            <w:rPr>
              <w:rFonts w:ascii="Cambria Math" w:hAnsi="Cambria Math" w:cs="Arial"/>
            </w:rPr>
            <m:t>E=</m:t>
          </w:ins>
        </m:r>
        <m:f>
          <m:fPr>
            <m:ctrlPr>
              <w:ins w:id="1050" w:author="Fu, Caihong" w:date="2023-01-28T12:38:00Z">
                <w:rPr>
                  <w:rFonts w:ascii="Cambria Math" w:hAnsi="Cambria Math" w:cs="Arial"/>
                  <w:i/>
                </w:rPr>
              </w:ins>
            </m:ctrlPr>
          </m:fPr>
          <m:num>
            <m:r>
              <w:ins w:id="1051" w:author="Fu, Caihong" w:date="2023-01-28T12:38:00Z">
                <w:rPr>
                  <w:rFonts w:ascii="Cambria Math" w:hAnsi="Cambria Math" w:cs="Arial"/>
                </w:rPr>
                <m:t>1</m:t>
              </w:ins>
            </m:r>
            <m:r>
              <w:ins w:id="1052" w:author="Fu, Caihong" w:date="2023-01-28T12:39:00Z">
                <w:rPr>
                  <w:rFonts w:ascii="Cambria Math" w:hAnsi="Cambria Math" w:cs="Arial"/>
                </w:rPr>
                <m:t>00%</m:t>
              </w:ins>
            </m:r>
          </m:num>
          <m:den>
            <m:r>
              <w:ins w:id="1053" w:author="Fu, Caihong" w:date="2023-01-28T12:38:00Z">
                <w:rPr>
                  <w:rFonts w:ascii="Cambria Math" w:hAnsi="Cambria Math" w:cs="Arial"/>
                </w:rPr>
                <m:t>T</m:t>
              </w:ins>
            </m:r>
          </m:den>
        </m:f>
        <m:nary>
          <m:naryPr>
            <m:chr m:val="∑"/>
            <m:limLoc m:val="subSup"/>
            <m:ctrlPr>
              <w:ins w:id="1054" w:author="Fu, Caihong" w:date="2023-01-28T12:36:00Z">
                <w:rPr>
                  <w:rFonts w:ascii="Cambria Math" w:hAnsi="Cambria Math" w:cs="Arial"/>
                  <w:i/>
                </w:rPr>
              </w:ins>
            </m:ctrlPr>
          </m:naryPr>
          <m:sub>
            <m:r>
              <w:ins w:id="1055" w:author="Fu, Caihong" w:date="2023-01-28T12:36:00Z">
                <w:rPr>
                  <w:rFonts w:ascii="Cambria Math" w:hAnsi="Cambria Math" w:cs="Arial"/>
                </w:rPr>
                <m:t>i=1</m:t>
              </w:ins>
            </m:r>
          </m:sub>
          <m:sup>
            <m:r>
              <w:ins w:id="1056" w:author="Fu, Caihong" w:date="2023-01-28T12:36:00Z">
                <w:rPr>
                  <w:rFonts w:ascii="Cambria Math" w:hAnsi="Cambria Math" w:cs="Arial"/>
                </w:rPr>
                <m:t>T</m:t>
              </w:ins>
            </m:r>
          </m:sup>
          <m:e>
            <m:f>
              <m:fPr>
                <m:ctrlPr>
                  <w:ins w:id="1057" w:author="Fu, Caihong" w:date="2023-01-28T12:38:00Z">
                    <w:rPr>
                      <w:rFonts w:ascii="Cambria Math" w:hAnsi="Cambria Math" w:cs="Arial"/>
                      <w:i/>
                    </w:rPr>
                  </w:ins>
                </m:ctrlPr>
              </m:fPr>
              <m:num>
                <m:sSub>
                  <m:sSubPr>
                    <m:ctrlPr>
                      <w:ins w:id="1058" w:author="Fu, Caihong" w:date="2023-01-28T12:38:00Z">
                        <w:rPr>
                          <w:rFonts w:ascii="Cambria Math" w:hAnsi="Cambria Math" w:cs="Arial"/>
                          <w:i/>
                        </w:rPr>
                      </w:ins>
                    </m:ctrlPr>
                  </m:sSubPr>
                  <m:e>
                    <m:r>
                      <w:ins w:id="1059" w:author="Fu, Caihong" w:date="2023-01-28T12:38:00Z">
                        <w:rPr>
                          <w:rFonts w:ascii="Cambria Math" w:hAnsi="Cambria Math" w:cs="Arial"/>
                        </w:rPr>
                        <m:t>y</m:t>
                      </w:ins>
                    </m:r>
                  </m:e>
                  <m:sub>
                    <m:r>
                      <w:ins w:id="1060" w:author="Fu, Caihong" w:date="2023-01-28T12:38:00Z">
                        <w:rPr>
                          <w:rFonts w:ascii="Cambria Math" w:hAnsi="Cambria Math" w:cs="Arial"/>
                        </w:rPr>
                        <m:t>i</m:t>
                      </w:ins>
                    </m:r>
                  </m:sub>
                </m:sSub>
                <m:r>
                  <w:ins w:id="1061" w:author="Fu, Caihong" w:date="2023-01-28T12:38:00Z">
                    <w:rPr>
                      <w:rFonts w:ascii="Cambria Math" w:hAnsi="Cambria Math" w:cs="Arial"/>
                    </w:rPr>
                    <m:t>-</m:t>
                  </w:ins>
                </m:r>
                <m:sSub>
                  <m:sSubPr>
                    <m:ctrlPr>
                      <w:ins w:id="1062" w:author="Fu, Caihong" w:date="2023-01-28T12:38:00Z">
                        <w:rPr>
                          <w:rFonts w:ascii="Cambria Math" w:hAnsi="Cambria Math" w:cs="Arial"/>
                          <w:i/>
                        </w:rPr>
                      </w:ins>
                    </m:ctrlPr>
                  </m:sSubPr>
                  <m:e>
                    <m:r>
                      <w:ins w:id="1063" w:author="Fu, Caihong" w:date="2023-01-28T12:38:00Z">
                        <w:rPr>
                          <w:rFonts w:ascii="Cambria Math" w:hAnsi="Cambria Math" w:cs="Arial"/>
                        </w:rPr>
                        <m:t>x</m:t>
                      </w:ins>
                    </m:r>
                  </m:e>
                  <m:sub>
                    <m:r>
                      <w:ins w:id="1064" w:author="Fu, Caihong" w:date="2023-01-28T12:38:00Z">
                        <w:rPr>
                          <w:rFonts w:ascii="Cambria Math" w:hAnsi="Cambria Math" w:cs="Arial"/>
                        </w:rPr>
                        <m:t>i</m:t>
                      </w:ins>
                    </m:r>
                  </m:sub>
                </m:sSub>
              </m:num>
              <m:den>
                <m:sSub>
                  <m:sSubPr>
                    <m:ctrlPr>
                      <w:ins w:id="1065" w:author="Fu, Caihong" w:date="2023-01-28T12:38:00Z">
                        <w:rPr>
                          <w:rFonts w:ascii="Cambria Math" w:hAnsi="Cambria Math" w:cs="Arial"/>
                          <w:i/>
                        </w:rPr>
                      </w:ins>
                    </m:ctrlPr>
                  </m:sSubPr>
                  <m:e>
                    <m:r>
                      <w:ins w:id="1066" w:author="Fu, Caihong" w:date="2023-01-28T12:38:00Z">
                        <w:rPr>
                          <w:rFonts w:ascii="Cambria Math" w:hAnsi="Cambria Math" w:cs="Arial"/>
                        </w:rPr>
                        <m:t>x</m:t>
                      </w:ins>
                    </m:r>
                  </m:e>
                  <m:sub>
                    <m:r>
                      <w:ins w:id="1067" w:author="Fu, Caihong" w:date="2023-01-28T12:38:00Z">
                        <w:rPr>
                          <w:rFonts w:ascii="Cambria Math" w:hAnsi="Cambria Math" w:cs="Arial"/>
                        </w:rPr>
                        <m:t>i</m:t>
                      </w:ins>
                    </m:r>
                  </m:sub>
                </m:sSub>
              </m:den>
            </m:f>
          </m:e>
        </m:nary>
      </m:oMath>
      <w:r w:rsidR="00884305" w:rsidRPr="00DC1C83">
        <w:rPr>
          <w:rFonts w:ascii="Arial" w:hAnsi="Arial" w:cs="Arial"/>
        </w:rPr>
        <w:t xml:space="preserve"> </w:t>
      </w:r>
      <w:ins w:id="1068" w:author="Fu, Caihong" w:date="2023-01-28T12:39:00Z">
        <w:r w:rsidR="00325C2B">
          <w:rPr>
            <w:rFonts w:ascii="Arial" w:hAnsi="Arial" w:cs="Arial"/>
          </w:rPr>
          <w:t xml:space="preserve">) </w:t>
        </w:r>
      </w:ins>
      <w:r w:rsidR="00884305" w:rsidRPr="00DC1C83">
        <w:rPr>
          <w:rFonts w:ascii="Arial" w:hAnsi="Arial" w:cs="Arial"/>
        </w:rPr>
        <w:t xml:space="preserve">reflect the long-term bias of forecasts. </w:t>
      </w:r>
      <w:del w:id="1069" w:author="Fu, Caihong" w:date="2023-01-28T12:30:00Z">
        <w:r w:rsidR="00884305" w:rsidRPr="00DC1C83" w:rsidDel="000C656A">
          <w:rPr>
            <w:rFonts w:ascii="Arial" w:hAnsi="Arial" w:cs="Arial"/>
          </w:rPr>
          <w:delText xml:space="preserve">MAE measures the magnitude </w:delText>
        </w:r>
        <w:r w:rsidR="00884305" w:rsidRPr="00D82E6E" w:rsidDel="000C656A">
          <w:rPr>
            <w:rFonts w:ascii="Arial" w:hAnsi="Arial" w:cs="Arial"/>
          </w:rPr>
          <w:delText xml:space="preserve">of forecasting errors encountered each year. </w:delText>
        </w:r>
      </w:del>
      <w:del w:id="1070" w:author="Fu, Caihong" w:date="2023-01-20T13:48:00Z">
        <w:r w:rsidR="00884305" w:rsidRPr="00D82E6E" w:rsidDel="005D1F16">
          <w:rPr>
            <w:rFonts w:ascii="Arial" w:hAnsi="Arial" w:cs="Arial"/>
          </w:rPr>
          <w:delText>Each error was ranked separately and</w:delText>
        </w:r>
      </w:del>
      <w:ins w:id="1071" w:author="Fu, Caihong" w:date="2023-01-20T13:48:00Z">
        <w:r w:rsidR="005D1F16">
          <w:rPr>
            <w:rFonts w:ascii="Arial" w:hAnsi="Arial" w:cs="Arial"/>
          </w:rPr>
          <w:t>For each model,</w:t>
        </w:r>
      </w:ins>
      <w:r w:rsidR="00884305" w:rsidRPr="00D82E6E">
        <w:rPr>
          <w:rFonts w:ascii="Arial" w:hAnsi="Arial" w:cs="Arial"/>
        </w:rPr>
        <w:t xml:space="preserve"> ranks across the four performance measures were averaged to generate an overall rank</w:t>
      </w:r>
      <w:del w:id="1072" w:author="Fu, Caihong" w:date="2023-01-20T13:49:00Z">
        <w:r w:rsidR="00884305" w:rsidRPr="00D82E6E" w:rsidDel="005D1F16">
          <w:rPr>
            <w:rFonts w:ascii="Arial" w:hAnsi="Arial" w:cs="Arial"/>
          </w:rPr>
          <w:delText xml:space="preserve"> f</w:delText>
        </w:r>
        <w:r w:rsidR="00884305" w:rsidRPr="00071B82" w:rsidDel="005D1F16">
          <w:rPr>
            <w:rFonts w:ascii="Arial" w:hAnsi="Arial" w:cs="Arial"/>
          </w:rPr>
          <w:delText>or each model evaluated</w:delText>
        </w:r>
      </w:del>
      <w:r w:rsidR="00884305" w:rsidRPr="00071B82">
        <w:rPr>
          <w:rFonts w:ascii="Arial" w:hAnsi="Arial" w:cs="Arial"/>
        </w:rPr>
        <w:t xml:space="preserve">. </w:t>
      </w:r>
      <w:r w:rsidR="00884305" w:rsidRPr="00884305">
        <w:rPr>
          <w:rFonts w:ascii="Arial" w:hAnsi="Arial" w:cs="Arial"/>
        </w:rPr>
        <w:t xml:space="preserve">We then calculated </w:t>
      </w:r>
      <w:del w:id="1073" w:author="Fu, Caihong" w:date="2023-01-28T16:13:00Z">
        <w:r w:rsidR="00884305" w:rsidRPr="00884305" w:rsidDel="001E1B8F">
          <w:rPr>
            <w:rFonts w:ascii="Arial" w:hAnsi="Arial" w:cs="Arial"/>
          </w:rPr>
          <w:delText xml:space="preserve">the </w:delText>
        </w:r>
      </w:del>
      <w:r w:rsidR="00884305" w:rsidRPr="00884305">
        <w:rPr>
          <w:rFonts w:ascii="Arial" w:hAnsi="Arial" w:cs="Arial"/>
        </w:rPr>
        <w:t>relative ranking based on the overall rank to make comparison across stocks: Relative ranking = overall rank/</w:t>
      </w:r>
      <w:r w:rsidR="007E6C11">
        <w:rPr>
          <w:rFonts w:ascii="Arial" w:hAnsi="Arial" w:cs="Arial"/>
        </w:rPr>
        <w:t>number of</w:t>
      </w:r>
      <w:r w:rsidR="00884305" w:rsidRPr="00884305">
        <w:rPr>
          <w:rFonts w:ascii="Arial" w:hAnsi="Arial" w:cs="Arial"/>
        </w:rPr>
        <w:t xml:space="preserve"> models</w:t>
      </w:r>
      <w:r w:rsidR="007E6C11">
        <w:rPr>
          <w:rFonts w:ascii="Arial" w:hAnsi="Arial" w:cs="Arial"/>
        </w:rPr>
        <w:t xml:space="preserve"> evaluated</w:t>
      </w:r>
      <w:r w:rsidR="00884305" w:rsidRPr="00884305">
        <w:rPr>
          <w:rFonts w:ascii="Arial" w:hAnsi="Arial" w:cs="Arial"/>
        </w:rPr>
        <w:t xml:space="preserve">. We also provided relative ranking for </w:t>
      </w:r>
      <w:r w:rsidR="00884305" w:rsidRPr="000A45F7">
        <w:rPr>
          <w:rFonts w:ascii="Arial" w:hAnsi="Arial" w:cs="Arial"/>
          <w:i/>
          <w:iCs/>
        </w:rPr>
        <w:t>RMSE</w:t>
      </w:r>
      <w:r w:rsidR="00884305" w:rsidRPr="00884305">
        <w:rPr>
          <w:rFonts w:ascii="Arial" w:hAnsi="Arial" w:cs="Arial"/>
        </w:rPr>
        <w:t xml:space="preserve"> only, as it has been </w:t>
      </w:r>
      <w:r w:rsidR="007E6C11">
        <w:rPr>
          <w:rFonts w:ascii="Arial" w:hAnsi="Arial" w:cs="Arial"/>
        </w:rPr>
        <w:t xml:space="preserve">commonly </w:t>
      </w:r>
      <w:r w:rsidR="00884305" w:rsidRPr="00884305">
        <w:rPr>
          <w:rFonts w:ascii="Arial" w:hAnsi="Arial" w:cs="Arial"/>
        </w:rPr>
        <w:t xml:space="preserve">used by </w:t>
      </w:r>
      <w:r w:rsidR="007E6C11">
        <w:rPr>
          <w:rFonts w:ascii="Arial" w:hAnsi="Arial" w:cs="Arial"/>
        </w:rPr>
        <w:t xml:space="preserve">fisheries managers and </w:t>
      </w:r>
      <w:r w:rsidR="00884305" w:rsidRPr="00884305">
        <w:rPr>
          <w:rFonts w:ascii="Arial" w:hAnsi="Arial" w:cs="Arial"/>
        </w:rPr>
        <w:t>other similar studies (</w:t>
      </w:r>
      <w:r w:rsidR="007E6C11" w:rsidRPr="00571CE3">
        <w:rPr>
          <w:rFonts w:ascii="Arial" w:hAnsi="Arial" w:cs="Arial"/>
          <w:color w:val="242424"/>
          <w:shd w:val="clear" w:color="auto" w:fill="FFFFFF"/>
        </w:rPr>
        <w:t>Haeseker et al. 2008</w:t>
      </w:r>
      <w:r w:rsidR="007E6C11">
        <w:rPr>
          <w:rFonts w:ascii="Arial" w:hAnsi="Arial" w:cs="Arial"/>
          <w:color w:val="242424"/>
          <w:shd w:val="clear" w:color="auto" w:fill="FFFFFF"/>
        </w:rPr>
        <w:t xml:space="preserve">; </w:t>
      </w:r>
      <w:hyperlink r:id="rId16" w:history="1">
        <w:r w:rsidR="00884305" w:rsidRPr="00B440DC">
          <w:rPr>
            <w:rFonts w:ascii="Arial" w:hAnsi="Arial" w:cs="Arial"/>
          </w:rPr>
          <w:t>Ovando et al. 2022</w:t>
        </w:r>
      </w:hyperlink>
      <w:r w:rsidR="00884305" w:rsidRPr="00ED4E38">
        <w:rPr>
          <w:rFonts w:ascii="Arial" w:hAnsi="Arial" w:cs="Arial"/>
        </w:rPr>
        <w:t>).</w:t>
      </w:r>
    </w:p>
    <w:p w14:paraId="101E80CB" w14:textId="3AC4B2E7" w:rsidR="00884305" w:rsidRPr="00552724" w:rsidRDefault="00884305" w:rsidP="00884305">
      <w:pPr>
        <w:rPr>
          <w:rFonts w:ascii="Arial" w:hAnsi="Arial" w:cs="Arial"/>
          <w:b/>
          <w:bCs/>
        </w:rPr>
      </w:pPr>
      <w:r w:rsidRPr="00B561FF">
        <w:rPr>
          <w:rFonts w:ascii="Arial" w:hAnsi="Arial" w:cs="Arial"/>
          <w:b/>
          <w:bCs/>
        </w:rPr>
        <w:t>2.</w:t>
      </w:r>
      <w:del w:id="1074" w:author="Fu, Caihong" w:date="2023-01-28T10:28:00Z">
        <w:r w:rsidRPr="00B561FF" w:rsidDel="008F2EA9">
          <w:rPr>
            <w:rFonts w:ascii="Arial" w:hAnsi="Arial" w:cs="Arial"/>
            <w:b/>
            <w:bCs/>
          </w:rPr>
          <w:delText>2.3</w:delText>
        </w:r>
      </w:del>
      <w:ins w:id="1075" w:author="Fu, Caihong" w:date="2023-01-28T10:28:00Z">
        <w:r w:rsidR="008F2EA9">
          <w:rPr>
            <w:rFonts w:ascii="Arial" w:hAnsi="Arial" w:cs="Arial"/>
            <w:b/>
            <w:bCs/>
          </w:rPr>
          <w:t>5</w:t>
        </w:r>
      </w:ins>
      <w:del w:id="1076" w:author="Fu, Caihong" w:date="2023-01-28T20:16:00Z">
        <w:r w:rsidRPr="00B561FF" w:rsidDel="00464E5B">
          <w:rPr>
            <w:rFonts w:ascii="Arial" w:hAnsi="Arial" w:cs="Arial"/>
            <w:b/>
            <w:bCs/>
          </w:rPr>
          <w:delText>.</w:delText>
        </w:r>
      </w:del>
      <w:ins w:id="1077" w:author="Fu, Caihong" w:date="2023-01-28T12:43:00Z">
        <w:r w:rsidR="003110B1">
          <w:rPr>
            <w:rFonts w:ascii="Arial" w:hAnsi="Arial" w:cs="Arial"/>
            <w:b/>
            <w:bCs/>
          </w:rPr>
          <w:t xml:space="preserve"> Visualization of </w:t>
        </w:r>
      </w:ins>
      <w:ins w:id="1078" w:author="Fu, Caihong" w:date="2023-01-28T12:48:00Z">
        <w:r w:rsidR="00824E6E">
          <w:rPr>
            <w:rFonts w:ascii="Arial" w:hAnsi="Arial" w:cs="Arial"/>
            <w:b/>
            <w:bCs/>
          </w:rPr>
          <w:t xml:space="preserve">model </w:t>
        </w:r>
      </w:ins>
      <w:ins w:id="1079" w:author="Fu, Caihong" w:date="2023-01-28T12:43:00Z">
        <w:r w:rsidR="003110B1">
          <w:rPr>
            <w:rFonts w:ascii="Arial" w:hAnsi="Arial" w:cs="Arial"/>
            <w:b/>
            <w:bCs/>
          </w:rPr>
          <w:t>p</w:t>
        </w:r>
      </w:ins>
      <w:del w:id="1080" w:author="Fu, Caihong" w:date="2023-01-28T12:43:00Z">
        <w:r w:rsidRPr="00B561FF" w:rsidDel="003110B1">
          <w:rPr>
            <w:rFonts w:ascii="Arial" w:hAnsi="Arial" w:cs="Arial"/>
            <w:b/>
            <w:bCs/>
          </w:rPr>
          <w:delText>P</w:delText>
        </w:r>
      </w:del>
      <w:r w:rsidRPr="00B561FF">
        <w:rPr>
          <w:rFonts w:ascii="Arial" w:hAnsi="Arial" w:cs="Arial"/>
          <w:b/>
          <w:bCs/>
        </w:rPr>
        <w:t xml:space="preserve">erformance measures </w:t>
      </w:r>
      <w:del w:id="1081" w:author="Fu, Caihong" w:date="2023-01-28T12:44:00Z">
        <w:r w:rsidRPr="00B561FF" w:rsidDel="003110B1">
          <w:rPr>
            <w:rFonts w:ascii="Arial" w:hAnsi="Arial" w:cs="Arial"/>
            <w:b/>
            <w:bCs/>
          </w:rPr>
          <w:delText>using Taylor diagram</w:delText>
        </w:r>
      </w:del>
      <w:r w:rsidRPr="00B561FF">
        <w:rPr>
          <w:rFonts w:ascii="Arial" w:hAnsi="Arial" w:cs="Arial"/>
          <w:b/>
          <w:bCs/>
        </w:rPr>
        <w:t xml:space="preserve"> </w:t>
      </w:r>
    </w:p>
    <w:p w14:paraId="0DBD9485" w14:textId="1513C495" w:rsidR="00884305" w:rsidRPr="00884305" w:rsidRDefault="00713C78" w:rsidP="00884305">
      <w:pPr>
        <w:rPr>
          <w:rFonts w:ascii="Arial" w:hAnsi="Arial" w:cs="Arial"/>
        </w:rPr>
      </w:pPr>
      <w:r>
        <w:rPr>
          <w:rFonts w:ascii="Arial" w:hAnsi="Arial" w:cs="Arial"/>
        </w:rPr>
        <w:t>W</w:t>
      </w:r>
      <w:r w:rsidR="00884305" w:rsidRPr="00552724">
        <w:rPr>
          <w:rFonts w:ascii="Arial" w:hAnsi="Arial" w:cs="Arial"/>
        </w:rPr>
        <w:t xml:space="preserve">e </w:t>
      </w:r>
      <w:del w:id="1082" w:author="Fu, Caihong" w:date="2023-01-23T15:27:00Z">
        <w:r w:rsidR="00884305" w:rsidRPr="00552724" w:rsidDel="00AB771C">
          <w:rPr>
            <w:rFonts w:ascii="Arial" w:hAnsi="Arial" w:cs="Arial"/>
          </w:rPr>
          <w:delText xml:space="preserve">introduced </w:delText>
        </w:r>
      </w:del>
      <w:ins w:id="1083" w:author="Fu, Caihong" w:date="2023-01-23T15:27:00Z">
        <w:r w:rsidR="00AB771C">
          <w:rPr>
            <w:rFonts w:ascii="Arial" w:hAnsi="Arial" w:cs="Arial"/>
          </w:rPr>
          <w:t>used</w:t>
        </w:r>
        <w:r w:rsidR="00AB771C" w:rsidRPr="00552724">
          <w:rPr>
            <w:rFonts w:ascii="Arial" w:hAnsi="Arial" w:cs="Arial"/>
          </w:rPr>
          <w:t xml:space="preserve"> </w:t>
        </w:r>
      </w:ins>
      <w:r w:rsidR="00884305" w:rsidRPr="00552724">
        <w:rPr>
          <w:rFonts w:ascii="Arial" w:hAnsi="Arial" w:cs="Arial"/>
        </w:rPr>
        <w:t xml:space="preserve">Taylor diagram as a </w:t>
      </w:r>
      <w:del w:id="1084" w:author="Fu, Caihong" w:date="2023-01-23T15:28:00Z">
        <w:r w:rsidR="00884305" w:rsidRPr="00552724" w:rsidDel="00AB771C">
          <w:rPr>
            <w:rFonts w:ascii="Arial" w:hAnsi="Arial" w:cs="Arial"/>
          </w:rPr>
          <w:delText>new performance measure to inform model goodness-of-fit</w:delText>
        </w:r>
      </w:del>
      <w:ins w:id="1085" w:author="Fu, Caihong" w:date="2023-01-28T12:45:00Z">
        <w:r w:rsidR="003110B1">
          <w:rPr>
            <w:rFonts w:ascii="Arial" w:hAnsi="Arial" w:cs="Arial"/>
          </w:rPr>
          <w:t xml:space="preserve">visualization </w:t>
        </w:r>
      </w:ins>
      <w:ins w:id="1086" w:author="Fu, Caihong" w:date="2023-01-23T15:28:00Z">
        <w:r w:rsidR="00AB771C">
          <w:rPr>
            <w:rFonts w:ascii="Arial" w:hAnsi="Arial" w:cs="Arial"/>
          </w:rPr>
          <w:t>tool</w:t>
        </w:r>
      </w:ins>
      <w:r w:rsidR="00884305" w:rsidRPr="00552724">
        <w:rPr>
          <w:rFonts w:ascii="Arial" w:hAnsi="Arial" w:cs="Arial"/>
        </w:rPr>
        <w:t xml:space="preserve"> to guide the </w:t>
      </w:r>
      <w:ins w:id="1087" w:author="Fu, Caihong" w:date="2023-01-28T12:48:00Z">
        <w:r w:rsidR="00824E6E" w:rsidRPr="00552724">
          <w:rPr>
            <w:rFonts w:ascii="Arial" w:hAnsi="Arial" w:cs="Arial"/>
          </w:rPr>
          <w:t>process</w:t>
        </w:r>
        <w:r w:rsidR="00824E6E" w:rsidRPr="00552724">
          <w:rPr>
            <w:rFonts w:ascii="Arial" w:hAnsi="Arial" w:cs="Arial"/>
          </w:rPr>
          <w:t xml:space="preserve"> </w:t>
        </w:r>
        <w:r w:rsidR="00824E6E">
          <w:rPr>
            <w:rFonts w:ascii="Arial" w:hAnsi="Arial" w:cs="Arial"/>
          </w:rPr>
          <w:t xml:space="preserve">of </w:t>
        </w:r>
      </w:ins>
      <w:r w:rsidR="00884305" w:rsidRPr="00552724">
        <w:rPr>
          <w:rFonts w:ascii="Arial" w:hAnsi="Arial" w:cs="Arial"/>
        </w:rPr>
        <w:t>model selection</w:t>
      </w:r>
      <w:ins w:id="1088" w:author="Fu, Caihong" w:date="2023-01-28T12:48:00Z">
        <w:r w:rsidR="00824E6E">
          <w:rPr>
            <w:rFonts w:ascii="Arial" w:hAnsi="Arial" w:cs="Arial"/>
          </w:rPr>
          <w:t xml:space="preserve"> both in terms of accuracy and precision</w:t>
        </w:r>
      </w:ins>
      <w:del w:id="1089" w:author="Fu, Caihong" w:date="2023-01-28T12:48:00Z">
        <w:r w:rsidR="00884305" w:rsidRPr="00552724" w:rsidDel="00824E6E">
          <w:rPr>
            <w:rFonts w:ascii="Arial" w:hAnsi="Arial" w:cs="Arial"/>
          </w:rPr>
          <w:delText xml:space="preserve"> process</w:delText>
        </w:r>
      </w:del>
      <w:r w:rsidR="00884305" w:rsidRPr="00552724">
        <w:rPr>
          <w:rFonts w:ascii="Arial" w:hAnsi="Arial" w:cs="Arial"/>
        </w:rPr>
        <w:t xml:space="preserve">. </w:t>
      </w:r>
      <w:r w:rsidR="00884305" w:rsidRPr="00ED4E38">
        <w:rPr>
          <w:rFonts w:ascii="Arial" w:hAnsi="Arial" w:cs="Arial"/>
        </w:rPr>
        <w:t xml:space="preserve">The Taylor </w:t>
      </w:r>
      <w:r w:rsidR="00884305" w:rsidRPr="00B561FF">
        <w:rPr>
          <w:rFonts w:ascii="Arial" w:hAnsi="Arial" w:cs="Arial"/>
        </w:rPr>
        <w:t xml:space="preserve">diagram </w:t>
      </w:r>
      <w:del w:id="1090" w:author="Fu, Caihong" w:date="2023-01-28T12:50:00Z">
        <w:r w:rsidR="00884305" w:rsidRPr="00B561FF" w:rsidDel="000A45F7">
          <w:rPr>
            <w:rFonts w:ascii="Arial" w:hAnsi="Arial" w:cs="Arial"/>
          </w:rPr>
          <w:delText xml:space="preserve">quantifies </w:delText>
        </w:r>
      </w:del>
      <w:ins w:id="1091" w:author="Fu, Caihong" w:date="2023-01-28T12:50:00Z">
        <w:r w:rsidR="000A45F7">
          <w:rPr>
            <w:rFonts w:ascii="Arial" w:hAnsi="Arial" w:cs="Arial"/>
          </w:rPr>
          <w:t>displays</w:t>
        </w:r>
        <w:r w:rsidR="000A45F7" w:rsidRPr="00B561FF">
          <w:rPr>
            <w:rFonts w:ascii="Arial" w:hAnsi="Arial" w:cs="Arial"/>
          </w:rPr>
          <w:t xml:space="preserve"> </w:t>
        </w:r>
      </w:ins>
      <w:r w:rsidR="00884305" w:rsidRPr="00B561FF">
        <w:rPr>
          <w:rFonts w:ascii="Arial" w:hAnsi="Arial" w:cs="Arial"/>
        </w:rPr>
        <w:t xml:space="preserve">the degree of correspondence between </w:t>
      </w:r>
      <w:del w:id="1092" w:author="Fu, Caihong" w:date="2023-01-28T12:49:00Z">
        <w:r w:rsidR="00884305" w:rsidRPr="00B561FF" w:rsidDel="000A45F7">
          <w:rPr>
            <w:rFonts w:ascii="Arial" w:hAnsi="Arial" w:cs="Arial"/>
          </w:rPr>
          <w:delText xml:space="preserve">predicted </w:delText>
        </w:r>
      </w:del>
      <w:ins w:id="1093" w:author="Fu, Caihong" w:date="2023-01-28T19:36:00Z">
        <w:r w:rsidR="00380B6C">
          <w:rPr>
            <w:rFonts w:ascii="Arial" w:hAnsi="Arial" w:cs="Arial"/>
          </w:rPr>
          <w:t xml:space="preserve">the time series of </w:t>
        </w:r>
      </w:ins>
      <w:ins w:id="1094" w:author="Fu, Caihong" w:date="2023-01-28T12:49:00Z">
        <w:r w:rsidR="000A45F7">
          <w:rPr>
            <w:rFonts w:ascii="Arial" w:hAnsi="Arial" w:cs="Arial"/>
          </w:rPr>
          <w:t>forecast</w:t>
        </w:r>
        <w:r w:rsidR="000A45F7" w:rsidRPr="00B561FF">
          <w:rPr>
            <w:rFonts w:ascii="Arial" w:hAnsi="Arial" w:cs="Arial"/>
          </w:rPr>
          <w:t xml:space="preserve"> </w:t>
        </w:r>
      </w:ins>
      <w:r w:rsidR="00884305" w:rsidRPr="00B561FF">
        <w:rPr>
          <w:rFonts w:ascii="Arial" w:hAnsi="Arial" w:cs="Arial"/>
        </w:rPr>
        <w:t xml:space="preserve">and </w:t>
      </w:r>
      <w:del w:id="1095" w:author="Fu, Caihong" w:date="2023-01-28T12:49:00Z">
        <w:r w:rsidR="00884305" w:rsidRPr="00B561FF" w:rsidDel="000A45F7">
          <w:rPr>
            <w:rFonts w:ascii="Arial" w:hAnsi="Arial" w:cs="Arial"/>
          </w:rPr>
          <w:delText>observed values</w:delText>
        </w:r>
      </w:del>
      <w:ins w:id="1096" w:author="Fu, Caihong" w:date="2023-01-28T12:49:00Z">
        <w:r w:rsidR="000A45F7">
          <w:rPr>
            <w:rFonts w:ascii="Arial" w:hAnsi="Arial" w:cs="Arial"/>
          </w:rPr>
          <w:t>observation</w:t>
        </w:r>
      </w:ins>
      <w:r w:rsidR="00884305" w:rsidRPr="00552724">
        <w:rPr>
          <w:rFonts w:ascii="Arial" w:hAnsi="Arial" w:cs="Arial"/>
        </w:rPr>
        <w:t xml:space="preserve"> </w:t>
      </w:r>
      <w:del w:id="1097" w:author="Fu, Caihong" w:date="2023-01-19T15:33:00Z">
        <w:r w:rsidR="00884305" w:rsidRPr="00552724" w:rsidDel="00A63F6D">
          <w:rPr>
            <w:rFonts w:ascii="Arial" w:hAnsi="Arial" w:cs="Arial"/>
          </w:rPr>
          <w:delText xml:space="preserve">in </w:delText>
        </w:r>
      </w:del>
      <w:ins w:id="1098" w:author="Fu, Caihong" w:date="2023-01-19T15:33:00Z">
        <w:r w:rsidR="00A63F6D">
          <w:rPr>
            <w:rFonts w:ascii="Arial" w:hAnsi="Arial" w:cs="Arial"/>
          </w:rPr>
          <w:t>via</w:t>
        </w:r>
        <w:r w:rsidR="00A63F6D" w:rsidRPr="00552724">
          <w:rPr>
            <w:rFonts w:ascii="Arial" w:hAnsi="Arial" w:cs="Arial"/>
          </w:rPr>
          <w:t xml:space="preserve"> </w:t>
        </w:r>
      </w:ins>
      <w:r w:rsidR="00884305" w:rsidRPr="00552724">
        <w:rPr>
          <w:rFonts w:ascii="Arial" w:hAnsi="Arial" w:cs="Arial"/>
        </w:rPr>
        <w:t>three statistics: the Pearson</w:t>
      </w:r>
      <w:r w:rsidR="00C436E7">
        <w:rPr>
          <w:rFonts w:ascii="Arial" w:hAnsi="Arial" w:cs="Arial"/>
        </w:rPr>
        <w:t xml:space="preserve">’s </w:t>
      </w:r>
      <w:r w:rsidR="00884305" w:rsidRPr="00552724">
        <w:rPr>
          <w:rFonts w:ascii="Arial" w:hAnsi="Arial" w:cs="Arial"/>
        </w:rPr>
        <w:t>correlation coefficient (</w:t>
      </w:r>
      <w:r w:rsidR="00884305" w:rsidRPr="000A45F7">
        <w:rPr>
          <w:rFonts w:ascii="Arial" w:hAnsi="Arial" w:cs="Arial"/>
          <w:i/>
          <w:iCs/>
        </w:rPr>
        <w:t>R</w:t>
      </w:r>
      <w:r w:rsidR="00884305" w:rsidRPr="00552724">
        <w:rPr>
          <w:rFonts w:ascii="Arial" w:hAnsi="Arial" w:cs="Arial"/>
        </w:rPr>
        <w:t>)</w:t>
      </w:r>
      <w:r w:rsidR="00884305" w:rsidRPr="00444684">
        <w:rPr>
          <w:rFonts w:ascii="Arial" w:hAnsi="Arial" w:cs="Arial"/>
        </w:rPr>
        <w:t xml:space="preserve">, the </w:t>
      </w:r>
      <w:r w:rsidR="00884305" w:rsidRPr="000A45F7">
        <w:rPr>
          <w:rFonts w:ascii="Arial" w:hAnsi="Arial" w:cs="Arial"/>
          <w:i/>
          <w:iCs/>
        </w:rPr>
        <w:t>RMSE</w:t>
      </w:r>
      <w:del w:id="1099" w:author="Fu, Caihong" w:date="2023-01-19T15:31:00Z">
        <w:r w:rsidR="007D1530" w:rsidDel="00A63F6D">
          <w:rPr>
            <w:rFonts w:ascii="Arial" w:hAnsi="Arial" w:cs="Arial"/>
          </w:rPr>
          <w:delText xml:space="preserve"> (</w:delText>
        </w:r>
        <w:r w:rsidR="004B70AE" w:rsidDel="00A63F6D">
          <w:rPr>
            <w:rFonts w:ascii="Arial" w:hAnsi="Arial" w:cs="Arial"/>
          </w:rPr>
          <w:delText>dashed semi-circles around reference point</w:delText>
        </w:r>
        <w:r w:rsidR="007D1530" w:rsidDel="00A63F6D">
          <w:rPr>
            <w:rFonts w:ascii="Arial" w:hAnsi="Arial" w:cs="Arial"/>
          </w:rPr>
          <w:delText>)</w:delText>
        </w:r>
      </w:del>
      <w:r w:rsidR="00884305" w:rsidRPr="00444684">
        <w:rPr>
          <w:rFonts w:ascii="Arial" w:hAnsi="Arial" w:cs="Arial"/>
        </w:rPr>
        <w:t xml:space="preserve">, and the </w:t>
      </w:r>
      <w:r w:rsidR="000C3711">
        <w:rPr>
          <w:rFonts w:ascii="Arial" w:hAnsi="Arial" w:cs="Arial"/>
        </w:rPr>
        <w:t xml:space="preserve">normalized </w:t>
      </w:r>
      <w:r w:rsidR="00884305" w:rsidRPr="00444684">
        <w:rPr>
          <w:rFonts w:ascii="Arial" w:hAnsi="Arial" w:cs="Arial"/>
        </w:rPr>
        <w:t>standard deviation (</w:t>
      </w:r>
      <w:r w:rsidR="00884305" w:rsidRPr="000A45F7">
        <w:rPr>
          <w:rFonts w:ascii="Arial" w:hAnsi="Arial" w:cs="Arial"/>
          <w:i/>
          <w:iCs/>
        </w:rPr>
        <w:t>SD</w:t>
      </w:r>
      <w:del w:id="1100" w:author="Fu, Caihong" w:date="2023-01-19T15:31:00Z">
        <w:r w:rsidR="007D1530" w:rsidDel="00A63F6D">
          <w:rPr>
            <w:rFonts w:ascii="Arial" w:hAnsi="Arial" w:cs="Arial"/>
          </w:rPr>
          <w:delText>; x- and y-axis</w:delText>
        </w:r>
      </w:del>
      <w:r w:rsidR="00884305" w:rsidRPr="00444684">
        <w:rPr>
          <w:rFonts w:ascii="Arial" w:hAnsi="Arial" w:cs="Arial"/>
        </w:rPr>
        <w:t>).</w:t>
      </w:r>
      <w:r w:rsidR="00884305" w:rsidRPr="00CA011B">
        <w:rPr>
          <w:rFonts w:ascii="Arial" w:hAnsi="Arial" w:cs="Arial"/>
        </w:rPr>
        <w:t xml:space="preserve"> </w:t>
      </w:r>
      <w:ins w:id="1101" w:author="Fu, Caihong" w:date="2023-01-28T12:52:00Z">
        <w:r w:rsidR="000A45F7">
          <w:rPr>
            <w:rFonts w:ascii="Arial" w:hAnsi="Arial" w:cs="Arial"/>
          </w:rPr>
          <w:t xml:space="preserve">The </w:t>
        </w:r>
      </w:ins>
      <w:moveToRangeStart w:id="1102" w:author="Fu, Caihong" w:date="2023-01-19T15:35:00Z" w:name="move125034921"/>
      <w:moveTo w:id="1103" w:author="Fu, Caihong" w:date="2023-01-19T15:35:00Z">
        <w:r w:rsidR="00A63F6D" w:rsidRPr="000A45F7">
          <w:rPr>
            <w:rFonts w:ascii="Arial" w:hAnsi="Arial" w:cs="Arial"/>
            <w:i/>
            <w:iCs/>
          </w:rPr>
          <w:t>R</w:t>
        </w:r>
        <w:r w:rsidR="00A63F6D">
          <w:rPr>
            <w:rFonts w:ascii="Arial" w:hAnsi="Arial" w:cs="Arial"/>
          </w:rPr>
          <w:t xml:space="preserve"> indicates correlation between forecasts hindcasted by each model </w:t>
        </w:r>
      </w:moveTo>
      <w:ins w:id="1104" w:author="Fu, Caihong" w:date="2023-01-28T19:10:00Z">
        <w:r w:rsidR="001857A5">
          <w:rPr>
            <w:rFonts w:ascii="Arial" w:hAnsi="Arial" w:cs="Arial"/>
          </w:rPr>
          <w:t xml:space="preserve">for the years </w:t>
        </w:r>
      </w:ins>
      <w:ins w:id="1105" w:author="Fu, Caihong" w:date="2023-01-28T19:11:00Z">
        <w:r w:rsidR="001857A5">
          <w:rPr>
            <w:rFonts w:ascii="Arial" w:hAnsi="Arial" w:cs="Arial"/>
          </w:rPr>
          <w:t xml:space="preserve">2009 – 2020 </w:t>
        </w:r>
      </w:ins>
      <w:moveTo w:id="1106" w:author="Fu, Caihong" w:date="2023-01-19T15:35:00Z">
        <w:r w:rsidR="00A63F6D">
          <w:rPr>
            <w:rFonts w:ascii="Arial" w:hAnsi="Arial" w:cs="Arial"/>
          </w:rPr>
          <w:t>and actual observed returns</w:t>
        </w:r>
      </w:moveTo>
      <w:ins w:id="1107" w:author="Fu, Caihong" w:date="2023-01-28T12:51:00Z">
        <w:r w:rsidR="000A45F7">
          <w:rPr>
            <w:rFonts w:ascii="Arial" w:hAnsi="Arial" w:cs="Arial"/>
          </w:rPr>
          <w:t xml:space="preserve">; the higher </w:t>
        </w:r>
        <w:r w:rsidR="000A45F7" w:rsidRPr="000A45F7">
          <w:rPr>
            <w:rFonts w:ascii="Arial" w:hAnsi="Arial" w:cs="Arial"/>
            <w:i/>
            <w:iCs/>
          </w:rPr>
          <w:t>R</w:t>
        </w:r>
        <w:r w:rsidR="000A45F7">
          <w:rPr>
            <w:rFonts w:ascii="Arial" w:hAnsi="Arial" w:cs="Arial"/>
          </w:rPr>
          <w:t xml:space="preserve">, the </w:t>
        </w:r>
      </w:ins>
      <w:ins w:id="1108" w:author="Fu, Caihong" w:date="2023-01-28T12:52:00Z">
        <w:r w:rsidR="000A45F7">
          <w:rPr>
            <w:rFonts w:ascii="Arial" w:hAnsi="Arial" w:cs="Arial"/>
          </w:rPr>
          <w:t>greater accuracy</w:t>
        </w:r>
      </w:ins>
      <w:moveTo w:id="1109" w:author="Fu, Caihong" w:date="2023-01-19T15:35:00Z">
        <w:r w:rsidR="00A63F6D">
          <w:rPr>
            <w:rFonts w:ascii="Arial" w:hAnsi="Arial" w:cs="Arial"/>
          </w:rPr>
          <w:t xml:space="preserve">. </w:t>
        </w:r>
      </w:moveTo>
      <w:ins w:id="1110" w:author="Fu, Caihong" w:date="2023-01-28T12:54:00Z">
        <w:r w:rsidR="00B77D5E">
          <w:rPr>
            <w:rFonts w:ascii="Arial" w:hAnsi="Arial" w:cs="Arial"/>
          </w:rPr>
          <w:t xml:space="preserve">The </w:t>
        </w:r>
      </w:ins>
      <w:moveTo w:id="1111" w:author="Fu, Caihong" w:date="2023-01-19T15:35:00Z">
        <w:r w:rsidR="00A63F6D" w:rsidRPr="00B77D5E">
          <w:rPr>
            <w:rFonts w:ascii="Arial" w:hAnsi="Arial" w:cs="Arial"/>
            <w:i/>
            <w:iCs/>
          </w:rPr>
          <w:t>SD</w:t>
        </w:r>
        <w:r w:rsidR="00A63F6D">
          <w:rPr>
            <w:rFonts w:ascii="Arial" w:hAnsi="Arial" w:cs="Arial"/>
          </w:rPr>
          <w:t xml:space="preserve"> represents the magnitude of the variability of forecasts relative to observations for the given years. </w:t>
        </w:r>
      </w:moveTo>
      <w:moveToRangeEnd w:id="1102"/>
      <w:r w:rsidR="000C3711">
        <w:rPr>
          <w:rFonts w:ascii="Arial" w:hAnsi="Arial" w:cs="Arial"/>
        </w:rPr>
        <w:t xml:space="preserve">The observed </w:t>
      </w:r>
      <w:del w:id="1112" w:author="Fu, Caihong" w:date="2023-01-31T11:24:00Z">
        <w:r w:rsidR="000C3711" w:rsidDel="00CB1EF0">
          <w:rPr>
            <w:rFonts w:ascii="Arial" w:hAnsi="Arial" w:cs="Arial"/>
          </w:rPr>
          <w:delText xml:space="preserve">12 years of </w:delText>
        </w:r>
      </w:del>
      <w:ins w:id="1113" w:author="Fu, Caihong" w:date="2023-01-31T11:24:00Z">
        <w:r w:rsidR="00CB1EF0">
          <w:rPr>
            <w:rFonts w:ascii="Arial" w:hAnsi="Arial" w:cs="Arial"/>
          </w:rPr>
          <w:t xml:space="preserve">sockeye </w:t>
        </w:r>
      </w:ins>
      <w:r w:rsidR="000C3711">
        <w:rPr>
          <w:rFonts w:ascii="Arial" w:hAnsi="Arial" w:cs="Arial"/>
        </w:rPr>
        <w:t>returns from 2009</w:t>
      </w:r>
      <w:ins w:id="1114" w:author="Fu, Caihong" w:date="2023-01-28T19:12:00Z">
        <w:r w:rsidR="00102005">
          <w:rPr>
            <w:rFonts w:ascii="Arial" w:hAnsi="Arial" w:cs="Arial"/>
          </w:rPr>
          <w:t xml:space="preserve"> </w:t>
        </w:r>
      </w:ins>
      <w:del w:id="1115" w:author="Fu, Caihong" w:date="2023-01-28T19:12:00Z">
        <w:r w:rsidR="000C3711" w:rsidDel="00102005">
          <w:rPr>
            <w:rFonts w:ascii="Arial" w:hAnsi="Arial" w:cs="Arial"/>
          </w:rPr>
          <w:delText>-</w:delText>
        </w:r>
      </w:del>
      <w:ins w:id="1116" w:author="Fu, Caihong" w:date="2023-01-28T19:12:00Z">
        <w:r w:rsidR="00102005">
          <w:rPr>
            <w:rFonts w:ascii="Arial" w:hAnsi="Arial" w:cs="Arial"/>
          </w:rPr>
          <w:t xml:space="preserve"> </w:t>
        </w:r>
      </w:ins>
      <w:r w:rsidR="000C3711">
        <w:rPr>
          <w:rFonts w:ascii="Arial" w:hAnsi="Arial" w:cs="Arial"/>
        </w:rPr>
        <w:t>2020 (</w:t>
      </w:r>
      <w:ins w:id="1117" w:author="Fu, Caihong" w:date="2023-01-31T11:24:00Z">
        <w:r w:rsidR="00CB1EF0">
          <w:rPr>
            <w:rFonts w:ascii="Arial" w:hAnsi="Arial" w:cs="Arial"/>
          </w:rPr>
          <w:t xml:space="preserve">about </w:t>
        </w:r>
      </w:ins>
      <w:r w:rsidR="000C3711">
        <w:rPr>
          <w:rFonts w:ascii="Arial" w:hAnsi="Arial" w:cs="Arial"/>
        </w:rPr>
        <w:t xml:space="preserve">3 </w:t>
      </w:r>
      <w:del w:id="1118" w:author="Fu, Caihong" w:date="2023-01-31T11:24:00Z">
        <w:r w:rsidR="000C3711" w:rsidDel="00CB1EF0">
          <w:rPr>
            <w:rFonts w:ascii="Arial" w:hAnsi="Arial" w:cs="Arial"/>
          </w:rPr>
          <w:delText>generations</w:delText>
        </w:r>
      </w:del>
      <w:ins w:id="1119" w:author="Fu, Caihong" w:date="2023-01-31T11:24:00Z">
        <w:r w:rsidR="00CB1EF0">
          <w:rPr>
            <w:rFonts w:ascii="Arial" w:hAnsi="Arial" w:cs="Arial"/>
          </w:rPr>
          <w:t>cycles</w:t>
        </w:r>
      </w:ins>
      <w:ins w:id="1120" w:author="Fu, Caihong" w:date="2023-01-31T11:25:00Z">
        <w:r w:rsidR="00CB1EF0">
          <w:rPr>
            <w:rFonts w:ascii="Arial" w:hAnsi="Arial" w:cs="Arial"/>
          </w:rPr>
          <w:t>; Figure S2</w:t>
        </w:r>
      </w:ins>
      <w:r w:rsidR="000C3711">
        <w:rPr>
          <w:rFonts w:ascii="Arial" w:hAnsi="Arial" w:cs="Arial"/>
        </w:rPr>
        <w:t xml:space="preserve">) </w:t>
      </w:r>
      <w:del w:id="1121" w:author="Fu, Caihong" w:date="2023-01-28T12:56:00Z">
        <w:r w:rsidR="000C3711" w:rsidDel="00B77D5E">
          <w:rPr>
            <w:rFonts w:ascii="Arial" w:hAnsi="Arial" w:cs="Arial"/>
          </w:rPr>
          <w:delText xml:space="preserve">are </w:delText>
        </w:r>
      </w:del>
      <w:ins w:id="1122" w:author="Fu, Caihong" w:date="2023-01-28T12:56:00Z">
        <w:r w:rsidR="00B77D5E">
          <w:rPr>
            <w:rFonts w:ascii="Arial" w:hAnsi="Arial" w:cs="Arial"/>
          </w:rPr>
          <w:t>were</w:t>
        </w:r>
        <w:r w:rsidR="00B77D5E">
          <w:rPr>
            <w:rFonts w:ascii="Arial" w:hAnsi="Arial" w:cs="Arial"/>
          </w:rPr>
          <w:t xml:space="preserve"> </w:t>
        </w:r>
      </w:ins>
      <w:r w:rsidR="000C3711">
        <w:rPr>
          <w:rFonts w:ascii="Arial" w:hAnsi="Arial" w:cs="Arial"/>
        </w:rPr>
        <w:t xml:space="preserve">normalized as </w:t>
      </w:r>
      <w:del w:id="1123" w:author="Fu, Caihong" w:date="2023-01-31T11:28:00Z">
        <w:r w:rsidR="000C3711" w:rsidDel="000D65D4">
          <w:rPr>
            <w:rFonts w:ascii="Arial" w:hAnsi="Arial" w:cs="Arial"/>
          </w:rPr>
          <w:delText xml:space="preserve">the </w:delText>
        </w:r>
      </w:del>
      <w:ins w:id="1124" w:author="Fu, Caihong" w:date="2023-01-31T11:28:00Z">
        <w:r w:rsidR="000D65D4">
          <w:rPr>
            <w:rFonts w:ascii="Arial" w:hAnsi="Arial" w:cs="Arial"/>
          </w:rPr>
          <w:t>a</w:t>
        </w:r>
        <w:r w:rsidR="000D65D4">
          <w:rPr>
            <w:rFonts w:ascii="Arial" w:hAnsi="Arial" w:cs="Arial"/>
          </w:rPr>
          <w:t xml:space="preserve"> </w:t>
        </w:r>
      </w:ins>
      <w:r w:rsidR="000C3711">
        <w:rPr>
          <w:rFonts w:ascii="Arial" w:hAnsi="Arial" w:cs="Arial"/>
        </w:rPr>
        <w:t xml:space="preserve">reference point </w:t>
      </w:r>
      <w:del w:id="1125" w:author="Fu, Caihong" w:date="2023-01-28T12:57:00Z">
        <w:r w:rsidR="000C3711" w:rsidDel="00B77D5E">
          <w:rPr>
            <w:rFonts w:ascii="Arial" w:hAnsi="Arial" w:cs="Arial"/>
          </w:rPr>
          <w:delText xml:space="preserve">or </w:delText>
        </w:r>
      </w:del>
      <w:ins w:id="1126" w:author="Fu, Caihong" w:date="2023-01-28T12:57:00Z">
        <w:r w:rsidR="00B77D5E">
          <w:rPr>
            <w:rFonts w:ascii="Arial" w:hAnsi="Arial" w:cs="Arial"/>
          </w:rPr>
          <w:t xml:space="preserve">(i.e., </w:t>
        </w:r>
      </w:ins>
      <w:r w:rsidR="000C3711">
        <w:rPr>
          <w:rFonts w:ascii="Arial" w:hAnsi="Arial" w:cs="Arial"/>
        </w:rPr>
        <w:t>observation</w:t>
      </w:r>
      <w:ins w:id="1127" w:author="Fu, Caihong" w:date="2023-01-28T12:57:00Z">
        <w:r w:rsidR="00B77D5E">
          <w:rPr>
            <w:rFonts w:ascii="Arial" w:hAnsi="Arial" w:cs="Arial"/>
          </w:rPr>
          <w:t>)</w:t>
        </w:r>
      </w:ins>
      <w:del w:id="1128" w:author="Fu, Caihong" w:date="2023-01-28T12:57:00Z">
        <w:r w:rsidR="000C3711" w:rsidDel="00B77D5E">
          <w:rPr>
            <w:rFonts w:ascii="Arial" w:hAnsi="Arial" w:cs="Arial"/>
          </w:rPr>
          <w:delText xml:space="preserve"> </w:delText>
        </w:r>
      </w:del>
      <w:del w:id="1129" w:author="Fu, Caihong" w:date="2023-01-23T15:40:00Z">
        <w:r w:rsidR="000C3711" w:rsidDel="00121E2D">
          <w:rPr>
            <w:rFonts w:ascii="Arial" w:hAnsi="Arial" w:cs="Arial"/>
          </w:rPr>
          <w:delText>(</w:delText>
        </w:r>
      </w:del>
      <w:del w:id="1130" w:author="Fu, Caihong" w:date="2023-01-19T15:32:00Z">
        <w:r w:rsidR="000C3711" w:rsidDel="00A63F6D">
          <w:rPr>
            <w:rFonts w:ascii="Arial" w:hAnsi="Arial" w:cs="Arial"/>
          </w:rPr>
          <w:delText>solid black cycle on the x-axis</w:delText>
        </w:r>
      </w:del>
      <w:del w:id="1131" w:author="Fu, Caihong" w:date="2023-01-23T15:40:00Z">
        <w:r w:rsidR="000C3711" w:rsidDel="00121E2D">
          <w:rPr>
            <w:rFonts w:ascii="Arial" w:hAnsi="Arial" w:cs="Arial"/>
          </w:rPr>
          <w:delText>)</w:delText>
        </w:r>
      </w:del>
      <w:r w:rsidR="000C3711">
        <w:rPr>
          <w:rFonts w:ascii="Arial" w:hAnsi="Arial" w:cs="Arial"/>
        </w:rPr>
        <w:t xml:space="preserve">. </w:t>
      </w:r>
      <w:r w:rsidR="000C3711" w:rsidRPr="00DC1C83">
        <w:rPr>
          <w:rFonts w:ascii="Arial" w:hAnsi="Arial" w:cs="Arial"/>
        </w:rPr>
        <w:t xml:space="preserve">The overall </w:t>
      </w:r>
      <w:del w:id="1132" w:author="Fu, Caihong" w:date="2023-01-31T11:29:00Z">
        <w:r w:rsidR="000C3711" w:rsidRPr="00DC1C83" w:rsidDel="000D65D4">
          <w:rPr>
            <w:rFonts w:ascii="Arial" w:hAnsi="Arial" w:cs="Arial"/>
          </w:rPr>
          <w:delText xml:space="preserve">model </w:delText>
        </w:r>
      </w:del>
      <w:r w:rsidR="000C3711" w:rsidRPr="00DC1C83">
        <w:rPr>
          <w:rFonts w:ascii="Arial" w:hAnsi="Arial" w:cs="Arial"/>
        </w:rPr>
        <w:t xml:space="preserve">performance </w:t>
      </w:r>
      <w:ins w:id="1133" w:author="Fu, Caihong" w:date="2023-01-31T11:29:00Z">
        <w:r w:rsidR="000D65D4">
          <w:rPr>
            <w:rFonts w:ascii="Arial" w:hAnsi="Arial" w:cs="Arial"/>
          </w:rPr>
          <w:t xml:space="preserve">of a </w:t>
        </w:r>
        <w:r w:rsidR="000D65D4" w:rsidRPr="00DC1C83">
          <w:rPr>
            <w:rFonts w:ascii="Arial" w:hAnsi="Arial" w:cs="Arial"/>
          </w:rPr>
          <w:t xml:space="preserve">model </w:t>
        </w:r>
      </w:ins>
      <w:r w:rsidR="000C3711">
        <w:rPr>
          <w:rFonts w:ascii="Arial" w:hAnsi="Arial" w:cs="Arial"/>
        </w:rPr>
        <w:t>wa</w:t>
      </w:r>
      <w:r w:rsidR="000C3711" w:rsidRPr="00DC1C83">
        <w:rPr>
          <w:rFonts w:ascii="Arial" w:hAnsi="Arial" w:cs="Arial"/>
        </w:rPr>
        <w:t xml:space="preserve">s expressed as </w:t>
      </w:r>
      <w:ins w:id="1134" w:author="Fu, Caihong" w:date="2023-01-31T11:29:00Z">
        <w:r w:rsidR="000D65D4">
          <w:rPr>
            <w:rFonts w:ascii="Arial" w:hAnsi="Arial" w:cs="Arial"/>
          </w:rPr>
          <w:t xml:space="preserve">a </w:t>
        </w:r>
      </w:ins>
      <w:r w:rsidR="000C3711" w:rsidRPr="00DC1C83">
        <w:rPr>
          <w:rFonts w:ascii="Arial" w:hAnsi="Arial" w:cs="Arial"/>
        </w:rPr>
        <w:t>relative value on the diagram,</w:t>
      </w:r>
      <w:r w:rsidR="000C3711" w:rsidRPr="00D82E6E">
        <w:rPr>
          <w:rFonts w:ascii="Arial" w:hAnsi="Arial" w:cs="Arial"/>
        </w:rPr>
        <w:t xml:space="preserve"> as </w:t>
      </w:r>
      <w:r w:rsidR="000C3711">
        <w:rPr>
          <w:rFonts w:ascii="Arial" w:hAnsi="Arial" w:cs="Arial"/>
        </w:rPr>
        <w:t>it was</w:t>
      </w:r>
      <w:r w:rsidR="000C3711" w:rsidRPr="00D82E6E">
        <w:rPr>
          <w:rFonts w:ascii="Arial" w:hAnsi="Arial" w:cs="Arial"/>
        </w:rPr>
        <w:t xml:space="preserve"> </w:t>
      </w:r>
      <w:r w:rsidR="000C3711">
        <w:rPr>
          <w:rFonts w:ascii="Arial" w:hAnsi="Arial" w:cs="Arial"/>
        </w:rPr>
        <w:t xml:space="preserve">also </w:t>
      </w:r>
      <w:r w:rsidR="000C3711" w:rsidRPr="00D82E6E">
        <w:rPr>
          <w:rFonts w:ascii="Arial" w:hAnsi="Arial" w:cs="Arial"/>
        </w:rPr>
        <w:t>normalized by the standard deviation of observations</w:t>
      </w:r>
      <w:r w:rsidR="000C3711">
        <w:rPr>
          <w:rFonts w:ascii="Arial" w:hAnsi="Arial" w:cs="Arial"/>
        </w:rPr>
        <w:t xml:space="preserve"> </w:t>
      </w:r>
      <w:del w:id="1135" w:author="Fu, Caihong" w:date="2023-01-31T11:30:00Z">
        <w:r w:rsidR="000C3711" w:rsidDel="000D65D4">
          <w:rPr>
            <w:rFonts w:ascii="Arial" w:hAnsi="Arial" w:cs="Arial"/>
          </w:rPr>
          <w:delText>(</w:delText>
        </w:r>
      </w:del>
      <w:ins w:id="1136" w:author="Fu, Caihong" w:date="2023-01-31T11:30:00Z">
        <w:r w:rsidR="000D65D4">
          <w:rPr>
            <w:rFonts w:ascii="Arial" w:hAnsi="Arial" w:cs="Arial"/>
          </w:rPr>
          <w:t xml:space="preserve">from </w:t>
        </w:r>
      </w:ins>
      <w:r w:rsidR="000C3711">
        <w:rPr>
          <w:rFonts w:ascii="Arial" w:hAnsi="Arial" w:cs="Arial"/>
        </w:rPr>
        <w:t>2009</w:t>
      </w:r>
      <w:ins w:id="1137" w:author="Fu, Caihong" w:date="2023-01-31T11:30:00Z">
        <w:r w:rsidR="000D65D4">
          <w:rPr>
            <w:rFonts w:ascii="Arial" w:hAnsi="Arial" w:cs="Arial"/>
          </w:rPr>
          <w:t xml:space="preserve"> to </w:t>
        </w:r>
      </w:ins>
      <w:del w:id="1138" w:author="Fu, Caihong" w:date="2023-01-31T11:30:00Z">
        <w:r w:rsidR="000C3711" w:rsidDel="000D65D4">
          <w:rPr>
            <w:rFonts w:ascii="Arial" w:hAnsi="Arial" w:cs="Arial"/>
          </w:rPr>
          <w:delText>-</w:delText>
        </w:r>
      </w:del>
      <w:r w:rsidR="000C3711">
        <w:rPr>
          <w:rFonts w:ascii="Arial" w:hAnsi="Arial" w:cs="Arial"/>
        </w:rPr>
        <w:t>2020</w:t>
      </w:r>
      <w:del w:id="1139" w:author="Fu, Caihong" w:date="2023-01-31T11:30:00Z">
        <w:r w:rsidR="000C3711" w:rsidDel="000D65D4">
          <w:rPr>
            <w:rFonts w:ascii="Arial" w:hAnsi="Arial" w:cs="Arial"/>
          </w:rPr>
          <w:delText>)</w:delText>
        </w:r>
      </w:del>
      <w:r w:rsidR="000C3711" w:rsidRPr="00D82E6E">
        <w:rPr>
          <w:rFonts w:ascii="Arial" w:hAnsi="Arial" w:cs="Arial"/>
        </w:rPr>
        <w:t xml:space="preserve">. </w:t>
      </w:r>
      <w:moveFromRangeStart w:id="1140" w:author="Fu, Caihong" w:date="2023-01-19T15:35:00Z" w:name="move125034921"/>
      <w:moveFrom w:id="1141" w:author="Fu, Caihong" w:date="2023-01-19T15:35:00Z">
        <w:r w:rsidR="00C436E7" w:rsidDel="00A63F6D">
          <w:rPr>
            <w:rFonts w:ascii="Arial" w:hAnsi="Arial" w:cs="Arial"/>
          </w:rPr>
          <w:t xml:space="preserve">R indicates </w:t>
        </w:r>
        <w:r w:rsidR="00C436E7" w:rsidDel="00A63F6D">
          <w:rPr>
            <w:rFonts w:ascii="Arial" w:hAnsi="Arial" w:cs="Arial"/>
          </w:rPr>
          <w:lastRenderedPageBreak/>
          <w:t xml:space="preserve">correlation between forecasts </w:t>
        </w:r>
        <w:r w:rsidR="000C3711" w:rsidDel="00A63F6D">
          <w:rPr>
            <w:rFonts w:ascii="Arial" w:hAnsi="Arial" w:cs="Arial"/>
          </w:rPr>
          <w:t>hindcasted</w:t>
        </w:r>
        <w:r w:rsidR="00C436E7" w:rsidDel="00A63F6D">
          <w:rPr>
            <w:rFonts w:ascii="Arial" w:hAnsi="Arial" w:cs="Arial"/>
          </w:rPr>
          <w:t xml:space="preserve"> by each model and actual observed returns. SD </w:t>
        </w:r>
        <w:r w:rsidR="00755F01" w:rsidDel="00A63F6D">
          <w:rPr>
            <w:rFonts w:ascii="Arial" w:hAnsi="Arial" w:cs="Arial"/>
          </w:rPr>
          <w:t>represent</w:t>
        </w:r>
        <w:r w:rsidR="00B30357" w:rsidDel="00A63F6D">
          <w:rPr>
            <w:rFonts w:ascii="Arial" w:hAnsi="Arial" w:cs="Arial"/>
          </w:rPr>
          <w:t>s</w:t>
        </w:r>
        <w:r w:rsidR="00755F01" w:rsidDel="00A63F6D">
          <w:rPr>
            <w:rFonts w:ascii="Arial" w:hAnsi="Arial" w:cs="Arial"/>
          </w:rPr>
          <w:t xml:space="preserve"> the magnitude of the variability of forecasts relative to observations for the given years</w:t>
        </w:r>
        <w:r w:rsidR="00C436E7" w:rsidDel="00A63F6D">
          <w:rPr>
            <w:rFonts w:ascii="Arial" w:hAnsi="Arial" w:cs="Arial"/>
          </w:rPr>
          <w:t xml:space="preserve">. </w:t>
        </w:r>
      </w:moveFrom>
      <w:moveFromRangeEnd w:id="1140"/>
      <w:del w:id="1142" w:author="Fu, Caihong" w:date="2023-01-28T19:40:00Z">
        <w:r w:rsidR="00884305" w:rsidRPr="00D82E6E" w:rsidDel="00380B6C">
          <w:rPr>
            <w:rFonts w:ascii="Arial" w:hAnsi="Arial" w:cs="Arial"/>
          </w:rPr>
          <w:delText xml:space="preserve">For each stock, all the candidate models for 2022 forecast </w:delText>
        </w:r>
        <w:r w:rsidR="00B30357" w:rsidDel="00380B6C">
          <w:rPr>
            <w:rFonts w:ascii="Arial" w:hAnsi="Arial" w:cs="Arial"/>
          </w:rPr>
          <w:delText>we</w:delText>
        </w:r>
        <w:r w:rsidR="00884305" w:rsidRPr="00D82E6E" w:rsidDel="00380B6C">
          <w:rPr>
            <w:rFonts w:ascii="Arial" w:hAnsi="Arial" w:cs="Arial"/>
          </w:rPr>
          <w:delText>re presented on a Taylor diagram with age classes combined</w:delText>
        </w:r>
        <w:r w:rsidDel="00380B6C">
          <w:rPr>
            <w:rFonts w:ascii="Arial" w:hAnsi="Arial" w:cs="Arial"/>
          </w:rPr>
          <w:delText xml:space="preserve"> (Figure 3a and b)</w:delText>
        </w:r>
        <w:r w:rsidR="00884305" w:rsidRPr="00071B82" w:rsidDel="00380B6C">
          <w:rPr>
            <w:rFonts w:ascii="Arial" w:hAnsi="Arial" w:cs="Arial"/>
          </w:rPr>
          <w:delText xml:space="preserve">. </w:delText>
        </w:r>
        <w:r w:rsidR="00884305" w:rsidRPr="00E7223B" w:rsidDel="00380B6C">
          <w:rPr>
            <w:rFonts w:ascii="Arial" w:hAnsi="Arial" w:cs="Arial"/>
          </w:rPr>
          <w:delText>Age-specific Taylor diagrams were supplied in the appendix</w:delText>
        </w:r>
        <w:r w:rsidR="003E76AB" w:rsidDel="00380B6C">
          <w:rPr>
            <w:rFonts w:ascii="Arial" w:hAnsi="Arial" w:cs="Arial"/>
          </w:rPr>
          <w:delText>,</w:delText>
        </w:r>
        <w:r w:rsidR="00884305" w:rsidRPr="00E7223B" w:rsidDel="00380B6C">
          <w:rPr>
            <w:rFonts w:ascii="Arial" w:hAnsi="Arial" w:cs="Arial"/>
          </w:rPr>
          <w:delText xml:space="preserve"> </w:delText>
        </w:r>
        <w:r w:rsidR="00884305" w:rsidRPr="00D44467" w:rsidDel="00380B6C">
          <w:rPr>
            <w:rFonts w:ascii="Arial" w:hAnsi="Arial" w:cs="Arial"/>
            <w:rPrChange w:id="1143" w:author="Fu, Caihong" w:date="2023-01-28T12:59:00Z">
              <w:rPr>
                <w:rFonts w:ascii="Arial" w:hAnsi="Arial" w:cs="Arial"/>
                <w:highlight w:val="yellow"/>
              </w:rPr>
            </w:rPrChange>
          </w:rPr>
          <w:delText>Figure S1 and S2</w:delText>
        </w:r>
        <w:r w:rsidR="00884305" w:rsidRPr="00884305" w:rsidDel="00380B6C">
          <w:rPr>
            <w:rFonts w:ascii="Arial" w:hAnsi="Arial" w:cs="Arial"/>
          </w:rPr>
          <w:delText xml:space="preserve">. </w:delText>
        </w:r>
        <w:r w:rsidR="0039338F" w:rsidDel="00380B6C">
          <w:rPr>
            <w:rFonts w:ascii="Arial" w:hAnsi="Arial" w:cs="Arial"/>
          </w:rPr>
          <w:delText xml:space="preserve">In addition median forecasts that were produced by the models selected from the period of 2009-2020 were also presented for the comparison purpose (solid black square; Figure 3a and b). </w:delText>
        </w:r>
      </w:del>
      <w:r w:rsidR="00884305" w:rsidRPr="00884305">
        <w:rPr>
          <w:rFonts w:ascii="Arial" w:hAnsi="Arial" w:cs="Arial"/>
        </w:rPr>
        <w:t xml:space="preserve">Generally, a model that has relatively high correlation coefficient, </w:t>
      </w:r>
      <w:r w:rsidR="007D1530">
        <w:rPr>
          <w:rFonts w:ascii="Arial" w:hAnsi="Arial" w:cs="Arial"/>
        </w:rPr>
        <w:t>small</w:t>
      </w:r>
      <w:r w:rsidR="00884305" w:rsidRPr="00884305">
        <w:rPr>
          <w:rFonts w:ascii="Arial" w:hAnsi="Arial" w:cs="Arial"/>
        </w:rPr>
        <w:t xml:space="preserve"> </w:t>
      </w:r>
      <w:r w:rsidR="00884305" w:rsidRPr="00D44467">
        <w:rPr>
          <w:rFonts w:ascii="Arial" w:hAnsi="Arial" w:cs="Arial"/>
          <w:i/>
          <w:iCs/>
        </w:rPr>
        <w:t>RMSE</w:t>
      </w:r>
      <w:r w:rsidR="00884305" w:rsidRPr="00884305">
        <w:rPr>
          <w:rFonts w:ascii="Arial" w:hAnsi="Arial" w:cs="Arial"/>
        </w:rPr>
        <w:t xml:space="preserve">, and </w:t>
      </w:r>
      <w:r w:rsidR="00884305" w:rsidRPr="00D44467">
        <w:rPr>
          <w:rFonts w:ascii="Arial" w:hAnsi="Arial" w:cs="Arial"/>
          <w:i/>
          <w:iCs/>
        </w:rPr>
        <w:t>SD</w:t>
      </w:r>
      <w:r w:rsidR="00884305" w:rsidRPr="00884305">
        <w:rPr>
          <w:rFonts w:ascii="Arial" w:hAnsi="Arial" w:cs="Arial"/>
        </w:rPr>
        <w:t xml:space="preserve"> </w:t>
      </w:r>
      <w:del w:id="1144" w:author="Fu, Caihong" w:date="2023-01-28T13:00:00Z">
        <w:r w:rsidR="00884305" w:rsidRPr="00884305" w:rsidDel="00D44467">
          <w:rPr>
            <w:rFonts w:ascii="Arial" w:hAnsi="Arial" w:cs="Arial"/>
          </w:rPr>
          <w:delText xml:space="preserve">that is similar to the observations </w:delText>
        </w:r>
      </w:del>
      <w:r w:rsidR="00884305" w:rsidRPr="00884305">
        <w:rPr>
          <w:rFonts w:ascii="Arial" w:hAnsi="Arial" w:cs="Arial"/>
        </w:rPr>
        <w:t>is desired</w:t>
      </w:r>
      <w:del w:id="1145" w:author="Fu, Caihong" w:date="2023-01-28T13:01:00Z">
        <w:r w:rsidR="00884305" w:rsidRPr="00884305" w:rsidDel="00D44467">
          <w:rPr>
            <w:rFonts w:ascii="Arial" w:hAnsi="Arial" w:cs="Arial"/>
          </w:rPr>
          <w:delText xml:space="preserve"> and considered for model selection</w:delText>
        </w:r>
      </w:del>
      <w:r w:rsidR="00884305" w:rsidRPr="00884305">
        <w:rPr>
          <w:rFonts w:ascii="Arial" w:hAnsi="Arial" w:cs="Arial"/>
        </w:rPr>
        <w:t xml:space="preserve">. </w:t>
      </w:r>
      <w:r w:rsidR="00C436E7">
        <w:rPr>
          <w:rFonts w:ascii="Arial" w:hAnsi="Arial" w:cs="Arial"/>
        </w:rPr>
        <w:t xml:space="preserve">A perfect model </w:t>
      </w:r>
      <w:del w:id="1146" w:author="Fu, Caihong" w:date="2023-01-31T11:30:00Z">
        <w:r w:rsidR="00C436E7" w:rsidDel="000D65D4">
          <w:rPr>
            <w:rFonts w:ascii="Arial" w:hAnsi="Arial" w:cs="Arial"/>
          </w:rPr>
          <w:delText xml:space="preserve">would </w:delText>
        </w:r>
        <w:r w:rsidR="000C3711" w:rsidDel="000D65D4">
          <w:rPr>
            <w:rFonts w:ascii="Arial" w:hAnsi="Arial" w:cs="Arial"/>
          </w:rPr>
          <w:delText>be</w:delText>
        </w:r>
      </w:del>
      <w:ins w:id="1147" w:author="Fu, Caihong" w:date="2023-01-31T11:30:00Z">
        <w:r w:rsidR="000D65D4">
          <w:rPr>
            <w:rFonts w:ascii="Arial" w:hAnsi="Arial" w:cs="Arial"/>
          </w:rPr>
          <w:t>is</w:t>
        </w:r>
      </w:ins>
      <w:r w:rsidR="000C3711">
        <w:rPr>
          <w:rFonts w:ascii="Arial" w:hAnsi="Arial" w:cs="Arial"/>
        </w:rPr>
        <w:t xml:space="preserve"> located </w:t>
      </w:r>
      <w:del w:id="1148" w:author="Fu, Caihong" w:date="2023-01-28T13:02:00Z">
        <w:r w:rsidR="000C3711" w:rsidDel="00D44467">
          <w:rPr>
            <w:rFonts w:ascii="Arial" w:hAnsi="Arial" w:cs="Arial"/>
          </w:rPr>
          <w:delText>identical to</w:delText>
        </w:r>
      </w:del>
      <w:ins w:id="1149" w:author="Fu, Caihong" w:date="2023-01-28T13:02:00Z">
        <w:r w:rsidR="00D44467">
          <w:rPr>
            <w:rFonts w:ascii="Arial" w:hAnsi="Arial" w:cs="Arial"/>
          </w:rPr>
          <w:t>at</w:t>
        </w:r>
      </w:ins>
      <w:r w:rsidR="000C3711">
        <w:rPr>
          <w:rFonts w:ascii="Arial" w:hAnsi="Arial" w:cs="Arial"/>
        </w:rPr>
        <w:t xml:space="preserve"> the reference point with both </w:t>
      </w:r>
      <w:ins w:id="1150" w:author="Fu, Caihong" w:date="2023-01-28T13:02:00Z">
        <w:r w:rsidR="00D44467" w:rsidRPr="00EA7098">
          <w:rPr>
            <w:rFonts w:ascii="Arial" w:hAnsi="Arial" w:cs="Arial"/>
            <w:i/>
            <w:iCs/>
          </w:rPr>
          <w:t>R</w:t>
        </w:r>
        <w:r w:rsidR="00D44467">
          <w:rPr>
            <w:rFonts w:ascii="Arial" w:hAnsi="Arial" w:cs="Arial"/>
          </w:rPr>
          <w:t xml:space="preserve"> and</w:t>
        </w:r>
        <w:r w:rsidR="00D44467" w:rsidRPr="00D44467">
          <w:rPr>
            <w:rFonts w:ascii="Arial" w:hAnsi="Arial" w:cs="Arial"/>
            <w:i/>
            <w:iCs/>
          </w:rPr>
          <w:t xml:space="preserve"> </w:t>
        </w:r>
      </w:ins>
      <w:r w:rsidR="000C3711" w:rsidRPr="00D44467">
        <w:rPr>
          <w:rFonts w:ascii="Arial" w:hAnsi="Arial" w:cs="Arial"/>
          <w:i/>
          <w:iCs/>
          <w:rPrChange w:id="1151" w:author="Fu, Caihong" w:date="2023-01-28T13:01:00Z">
            <w:rPr>
              <w:rFonts w:ascii="Arial" w:hAnsi="Arial" w:cs="Arial"/>
            </w:rPr>
          </w:rPrChange>
        </w:rPr>
        <w:t>SD</w:t>
      </w:r>
      <w:r w:rsidR="000C3711">
        <w:rPr>
          <w:rFonts w:ascii="Arial" w:hAnsi="Arial" w:cs="Arial"/>
        </w:rPr>
        <w:t xml:space="preserve"> </w:t>
      </w:r>
      <w:del w:id="1152" w:author="Fu, Caihong" w:date="2023-01-28T13:02:00Z">
        <w:r w:rsidR="000C3711" w:rsidDel="00D44467">
          <w:rPr>
            <w:rFonts w:ascii="Arial" w:hAnsi="Arial" w:cs="Arial"/>
          </w:rPr>
          <w:delText xml:space="preserve">and </w:delText>
        </w:r>
      </w:del>
      <w:del w:id="1153" w:author="Fu, Caihong" w:date="2023-01-28T13:01:00Z">
        <w:r w:rsidR="000C3711" w:rsidDel="00D44467">
          <w:rPr>
            <w:rFonts w:ascii="Arial" w:hAnsi="Arial" w:cs="Arial"/>
          </w:rPr>
          <w:delText xml:space="preserve">correlation </w:delText>
        </w:r>
      </w:del>
      <w:r w:rsidR="000C3711">
        <w:rPr>
          <w:rFonts w:ascii="Arial" w:hAnsi="Arial" w:cs="Arial"/>
        </w:rPr>
        <w:t xml:space="preserve">being 1 and RMSE </w:t>
      </w:r>
      <w:del w:id="1154" w:author="Fu, Caihong" w:date="2023-01-28T13:02:00Z">
        <w:r w:rsidR="000C3711" w:rsidDel="00D44467">
          <w:rPr>
            <w:rFonts w:ascii="Arial" w:hAnsi="Arial" w:cs="Arial"/>
          </w:rPr>
          <w:delText xml:space="preserve">of </w:delText>
        </w:r>
      </w:del>
      <w:ins w:id="1155" w:author="Fu, Caihong" w:date="2023-01-28T13:02:00Z">
        <w:r w:rsidR="00D44467">
          <w:rPr>
            <w:rFonts w:ascii="Arial" w:hAnsi="Arial" w:cs="Arial"/>
          </w:rPr>
          <w:t>being</w:t>
        </w:r>
        <w:r w:rsidR="00D44467">
          <w:rPr>
            <w:rFonts w:ascii="Arial" w:hAnsi="Arial" w:cs="Arial"/>
          </w:rPr>
          <w:t xml:space="preserve"> </w:t>
        </w:r>
      </w:ins>
      <w:r w:rsidR="000C3711">
        <w:rPr>
          <w:rFonts w:ascii="Arial" w:hAnsi="Arial" w:cs="Arial"/>
        </w:rPr>
        <w:t xml:space="preserve">0. </w:t>
      </w:r>
    </w:p>
    <w:p w14:paraId="3CF76498" w14:textId="77777777" w:rsidR="00884305" w:rsidRPr="00884305" w:rsidRDefault="00884305" w:rsidP="00884305">
      <w:pPr>
        <w:rPr>
          <w:rFonts w:ascii="Arial" w:hAnsi="Arial" w:cs="Arial"/>
          <w:b/>
          <w:bCs/>
        </w:rPr>
      </w:pPr>
      <w:r w:rsidRPr="00884305">
        <w:rPr>
          <w:rFonts w:ascii="Arial" w:hAnsi="Arial" w:cs="Arial"/>
          <w:b/>
          <w:bCs/>
        </w:rPr>
        <w:t xml:space="preserve">3. </w:t>
      </w:r>
      <w:commentRangeStart w:id="1156"/>
      <w:r w:rsidRPr="00884305">
        <w:rPr>
          <w:rFonts w:ascii="Arial" w:hAnsi="Arial" w:cs="Arial"/>
          <w:b/>
          <w:bCs/>
        </w:rPr>
        <w:t>Results</w:t>
      </w:r>
      <w:commentRangeEnd w:id="1156"/>
      <w:r w:rsidR="00884ECF">
        <w:rPr>
          <w:rStyle w:val="CommentReference"/>
        </w:rPr>
        <w:commentReference w:id="1156"/>
      </w:r>
    </w:p>
    <w:p w14:paraId="79DAF07C" w14:textId="6B0B3E03" w:rsidR="00884305" w:rsidRPr="00884305" w:rsidRDefault="00884305" w:rsidP="00884305">
      <w:pPr>
        <w:rPr>
          <w:rFonts w:ascii="Arial" w:hAnsi="Arial" w:cs="Arial"/>
          <w:b/>
          <w:bCs/>
        </w:rPr>
      </w:pPr>
      <w:r w:rsidRPr="00884305">
        <w:rPr>
          <w:rFonts w:ascii="Arial" w:hAnsi="Arial" w:cs="Arial"/>
          <w:b/>
          <w:bCs/>
        </w:rPr>
        <w:t xml:space="preserve">3.1 </w:t>
      </w:r>
      <w:ins w:id="1157" w:author="Fu, Caihong" w:date="2023-01-28T16:10:00Z">
        <w:r w:rsidR="001E1B8F">
          <w:rPr>
            <w:rFonts w:ascii="Arial" w:hAnsi="Arial" w:cs="Arial"/>
            <w:b/>
            <w:bCs/>
          </w:rPr>
          <w:t>Forecast m</w:t>
        </w:r>
      </w:ins>
      <w:del w:id="1158" w:author="Fu, Caihong" w:date="2023-01-28T16:11:00Z">
        <w:r w:rsidRPr="00884305" w:rsidDel="001E1B8F">
          <w:rPr>
            <w:rFonts w:ascii="Arial" w:hAnsi="Arial" w:cs="Arial"/>
            <w:b/>
            <w:bCs/>
          </w:rPr>
          <w:delText>M</w:delText>
        </w:r>
      </w:del>
      <w:r w:rsidRPr="00884305">
        <w:rPr>
          <w:rFonts w:ascii="Arial" w:hAnsi="Arial" w:cs="Arial"/>
          <w:b/>
          <w:bCs/>
        </w:rPr>
        <w:t>odel comparison</w:t>
      </w:r>
      <w:ins w:id="1159" w:author="Fu, Caihong" w:date="2023-01-28T16:10:00Z">
        <w:r w:rsidR="001E1B8F">
          <w:rPr>
            <w:rFonts w:ascii="Arial" w:hAnsi="Arial" w:cs="Arial"/>
            <w:b/>
            <w:bCs/>
          </w:rPr>
          <w:t>s</w:t>
        </w:r>
      </w:ins>
    </w:p>
    <w:p w14:paraId="71E27F2F" w14:textId="106C826D" w:rsidR="00C75E3D" w:rsidRDefault="001E1B8F" w:rsidP="001E1B8F">
      <w:pPr>
        <w:pStyle w:val="BodyText"/>
        <w:ind w:firstLine="360"/>
        <w:rPr>
          <w:ins w:id="1160" w:author="Fu, Caihong" w:date="2023-01-28T16:42:00Z"/>
          <w:rFonts w:cs="Arial"/>
          <w:szCs w:val="22"/>
        </w:rPr>
      </w:pPr>
      <w:ins w:id="1161" w:author="Fu, Caihong" w:date="2023-01-28T16:14:00Z">
        <w:r>
          <w:rPr>
            <w:rFonts w:cs="Arial"/>
            <w:szCs w:val="22"/>
          </w:rPr>
          <w:t>R</w:t>
        </w:r>
      </w:ins>
      <w:ins w:id="1162" w:author="Fu, Caihong" w:date="2023-01-28T16:13:00Z">
        <w:r w:rsidRPr="001E1B8F">
          <w:rPr>
            <w:rFonts w:cs="Arial"/>
            <w:szCs w:val="22"/>
          </w:rPr>
          <w:t xml:space="preserve">elative ranking </w:t>
        </w:r>
      </w:ins>
      <w:ins w:id="1163" w:author="Fu, Caihong" w:date="2023-01-28T16:35:00Z">
        <w:r w:rsidR="00834D8B">
          <w:rPr>
            <w:rFonts w:cs="Arial"/>
            <w:szCs w:val="22"/>
          </w:rPr>
          <w:t>based on over</w:t>
        </w:r>
      </w:ins>
      <w:ins w:id="1164" w:author="Fu, Caihong" w:date="2023-01-31T11:32:00Z">
        <w:r w:rsidR="009F7DE8">
          <w:rPr>
            <w:rFonts w:cs="Arial"/>
            <w:szCs w:val="22"/>
          </w:rPr>
          <w:t>all</w:t>
        </w:r>
      </w:ins>
      <w:ins w:id="1165" w:author="Fu, Caihong" w:date="2023-01-28T16:35:00Z">
        <w:r w:rsidR="00834D8B">
          <w:rPr>
            <w:rFonts w:cs="Arial"/>
            <w:szCs w:val="22"/>
          </w:rPr>
          <w:t xml:space="preserve"> rank</w:t>
        </w:r>
      </w:ins>
      <w:ins w:id="1166" w:author="Fu, Caihong" w:date="2023-01-31T11:32:00Z">
        <w:r w:rsidR="009F7DE8">
          <w:rPr>
            <w:rFonts w:cs="Arial"/>
            <w:szCs w:val="22"/>
          </w:rPr>
          <w:t>ing</w:t>
        </w:r>
      </w:ins>
      <w:ins w:id="1167" w:author="Fu, Caihong" w:date="2023-01-28T16:35:00Z">
        <w:r w:rsidR="00834D8B">
          <w:rPr>
            <w:rFonts w:cs="Arial"/>
            <w:szCs w:val="22"/>
          </w:rPr>
          <w:t xml:space="preserve"> </w:t>
        </w:r>
      </w:ins>
      <w:ins w:id="1168" w:author="Fu, Caihong" w:date="2023-01-28T16:15:00Z">
        <w:r>
          <w:rPr>
            <w:rFonts w:cs="Arial"/>
            <w:szCs w:val="22"/>
          </w:rPr>
          <w:t xml:space="preserve">of the 37 forecast models </w:t>
        </w:r>
      </w:ins>
      <w:ins w:id="1169" w:author="Fu, Caihong" w:date="2023-01-28T16:16:00Z">
        <w:r>
          <w:rPr>
            <w:rFonts w:cs="Arial"/>
            <w:szCs w:val="22"/>
          </w:rPr>
          <w:t>across the 18 stocks showed clear pattern</w:t>
        </w:r>
      </w:ins>
      <w:ins w:id="1170" w:author="Fu, Caihong" w:date="2023-01-28T16:17:00Z">
        <w:r>
          <w:rPr>
            <w:rFonts w:cs="Arial"/>
            <w:szCs w:val="22"/>
          </w:rPr>
          <w:t>s</w:t>
        </w:r>
      </w:ins>
      <w:ins w:id="1171" w:author="Fu, Caihong" w:date="2023-01-28T16:16:00Z">
        <w:r>
          <w:rPr>
            <w:rFonts w:cs="Arial"/>
            <w:szCs w:val="22"/>
          </w:rPr>
          <w:t xml:space="preserve"> of bad perfo</w:t>
        </w:r>
      </w:ins>
      <w:ins w:id="1172" w:author="Fu, Caihong" w:date="2023-01-28T16:17:00Z">
        <w:r>
          <w:rPr>
            <w:rFonts w:cs="Arial"/>
            <w:szCs w:val="22"/>
          </w:rPr>
          <w:t xml:space="preserve">rmances by the naïve models but </w:t>
        </w:r>
      </w:ins>
      <w:ins w:id="1173" w:author="Fu, Caihong" w:date="2023-01-28T16:18:00Z">
        <w:r>
          <w:rPr>
            <w:rFonts w:cs="Arial"/>
            <w:szCs w:val="22"/>
          </w:rPr>
          <w:t xml:space="preserve">generally </w:t>
        </w:r>
      </w:ins>
      <w:ins w:id="1174" w:author="Fu, Caihong" w:date="2023-01-28T16:17:00Z">
        <w:r>
          <w:rPr>
            <w:rFonts w:cs="Arial"/>
            <w:szCs w:val="22"/>
          </w:rPr>
          <w:t xml:space="preserve">good </w:t>
        </w:r>
      </w:ins>
      <w:ins w:id="1175" w:author="Fu, Caihong" w:date="2023-01-28T16:18:00Z">
        <w:r>
          <w:rPr>
            <w:rFonts w:cs="Arial"/>
            <w:szCs w:val="22"/>
          </w:rPr>
          <w:t xml:space="preserve">performances by either Ricker or Power coupled with </w:t>
        </w:r>
      </w:ins>
      <w:ins w:id="1176" w:author="Fu, Caihong" w:date="2023-01-28T16:19:00Z">
        <w:r>
          <w:rPr>
            <w:rFonts w:cs="Arial"/>
            <w:szCs w:val="22"/>
          </w:rPr>
          <w:t>newly included covariates (</w:t>
        </w:r>
      </w:ins>
      <w:ins w:id="1177" w:author="Fu, Caihong" w:date="2023-01-28T16:25:00Z">
        <w:r w:rsidR="00C75E3D">
          <w:rPr>
            <w:rFonts w:cs="Arial"/>
            <w:szCs w:val="22"/>
          </w:rPr>
          <w:t xml:space="preserve">i.e., </w:t>
        </w:r>
      </w:ins>
      <w:ins w:id="1178" w:author="Fu, Caihong" w:date="2023-01-28T16:19:00Z">
        <w:r>
          <w:rPr>
            <w:rFonts w:cs="Arial"/>
            <w:szCs w:val="22"/>
          </w:rPr>
          <w:t xml:space="preserve">GOA.SST, </w:t>
        </w:r>
      </w:ins>
      <w:ins w:id="1179" w:author="Fu, Caihong" w:date="2023-01-28T16:29:00Z">
        <w:r w:rsidR="00C75E3D" w:rsidRPr="00C75E3D">
          <w:rPr>
            <w:rFonts w:cs="Arial"/>
            <w:szCs w:val="22"/>
          </w:rPr>
          <w:t>Sockeye, Chum, Pink and Salmon.Total</w:t>
        </w:r>
      </w:ins>
      <w:ins w:id="1180" w:author="Fu, Caihong" w:date="2023-01-28T16:22:00Z">
        <w:r w:rsidR="00C75E3D">
          <w:rPr>
            <w:rFonts w:cs="Arial"/>
            <w:szCs w:val="22"/>
          </w:rPr>
          <w:t xml:space="preserve">) </w:t>
        </w:r>
      </w:ins>
      <w:ins w:id="1181" w:author="Fu, Caihong" w:date="2023-01-28T16:25:00Z">
        <w:r w:rsidR="00C75E3D">
          <w:rPr>
            <w:rFonts w:cs="Arial"/>
            <w:szCs w:val="22"/>
          </w:rPr>
          <w:t xml:space="preserve">(Figure 3). </w:t>
        </w:r>
      </w:ins>
      <w:ins w:id="1182" w:author="Fu, Caihong" w:date="2023-01-28T16:35:00Z">
        <w:r w:rsidR="00834D8B">
          <w:rPr>
            <w:rFonts w:cs="Arial"/>
            <w:szCs w:val="22"/>
          </w:rPr>
          <w:t xml:space="preserve">Relative ranking based on RMSE </w:t>
        </w:r>
      </w:ins>
      <w:ins w:id="1183" w:author="Fu, Caihong" w:date="2023-01-28T16:36:00Z">
        <w:r w:rsidR="00834D8B">
          <w:rPr>
            <w:rFonts w:cs="Arial"/>
            <w:szCs w:val="22"/>
          </w:rPr>
          <w:t xml:space="preserve">showed similar patterns to those based on over rank </w:t>
        </w:r>
      </w:ins>
      <w:ins w:id="1184" w:author="Fu, Caihong" w:date="2023-01-28T16:39:00Z">
        <w:r w:rsidR="00834D8B">
          <w:rPr>
            <w:rFonts w:cs="Arial"/>
            <w:szCs w:val="22"/>
          </w:rPr>
          <w:t xml:space="preserve">with generally bad performances for </w:t>
        </w:r>
      </w:ins>
      <w:ins w:id="1185" w:author="Fu, Caihong" w:date="2023-01-28T16:40:00Z">
        <w:r w:rsidR="00834D8B">
          <w:rPr>
            <w:rFonts w:cs="Arial"/>
            <w:szCs w:val="22"/>
          </w:rPr>
          <w:t xml:space="preserve">naïve models but good performances especially for Power coupled </w:t>
        </w:r>
      </w:ins>
      <w:ins w:id="1186" w:author="Fu, Caihong" w:date="2023-01-28T16:41:00Z">
        <w:r w:rsidR="00834D8B">
          <w:rPr>
            <w:rFonts w:cs="Arial"/>
            <w:szCs w:val="22"/>
          </w:rPr>
          <w:t xml:space="preserve">with new covariates </w:t>
        </w:r>
      </w:ins>
      <w:ins w:id="1187" w:author="Fu, Caihong" w:date="2023-01-28T16:36:00Z">
        <w:r w:rsidR="00834D8B">
          <w:rPr>
            <w:rFonts w:cs="Arial"/>
            <w:szCs w:val="22"/>
          </w:rPr>
          <w:t>(Figure S</w:t>
        </w:r>
      </w:ins>
      <w:ins w:id="1188" w:author="Fu, Caihong" w:date="2023-01-31T11:33:00Z">
        <w:r w:rsidR="009F7DE8">
          <w:rPr>
            <w:rFonts w:cs="Arial"/>
            <w:szCs w:val="22"/>
          </w:rPr>
          <w:t>3</w:t>
        </w:r>
      </w:ins>
      <w:ins w:id="1189" w:author="Fu, Caihong" w:date="2023-01-28T16:36:00Z">
        <w:r w:rsidR="00834D8B">
          <w:rPr>
            <w:rFonts w:cs="Arial"/>
            <w:szCs w:val="22"/>
          </w:rPr>
          <w:t>)</w:t>
        </w:r>
      </w:ins>
      <w:ins w:id="1190" w:author="Fu, Caihong" w:date="2023-01-28T16:41:00Z">
        <w:r w:rsidR="00834D8B">
          <w:rPr>
            <w:rFonts w:cs="Arial"/>
            <w:szCs w:val="22"/>
          </w:rPr>
          <w:t xml:space="preserve">. </w:t>
        </w:r>
      </w:ins>
    </w:p>
    <w:p w14:paraId="76B71066" w14:textId="064B5901" w:rsidR="00834D8B" w:rsidRDefault="00A93615" w:rsidP="001E1B8F">
      <w:pPr>
        <w:pStyle w:val="BodyText"/>
        <w:ind w:firstLine="360"/>
        <w:rPr>
          <w:ins w:id="1191" w:author="Fu, Caihong" w:date="2023-01-28T16:25:00Z"/>
          <w:rFonts w:cs="Arial"/>
          <w:szCs w:val="22"/>
        </w:rPr>
      </w:pPr>
      <w:ins w:id="1192" w:author="Fu, Caihong" w:date="2023-01-28T16:42:00Z">
        <w:r>
          <w:rPr>
            <w:rFonts w:cs="Arial"/>
            <w:szCs w:val="22"/>
          </w:rPr>
          <w:t>Correlation</w:t>
        </w:r>
      </w:ins>
      <w:ins w:id="1193" w:author="Fu, Caihong" w:date="2023-01-28T16:43:00Z">
        <w:r>
          <w:rPr>
            <w:rFonts w:cs="Arial"/>
            <w:szCs w:val="22"/>
          </w:rPr>
          <w:t xml:space="preserve">s between </w:t>
        </w:r>
      </w:ins>
      <w:ins w:id="1194" w:author="Fu, Caihong" w:date="2023-01-28T16:45:00Z">
        <w:r>
          <w:rPr>
            <w:rFonts w:cs="Arial"/>
            <w:szCs w:val="22"/>
          </w:rPr>
          <w:t>model</w:t>
        </w:r>
      </w:ins>
      <w:ins w:id="1195" w:author="Fu, Caihong" w:date="2023-01-28T16:44:00Z">
        <w:r>
          <w:rPr>
            <w:rFonts w:cs="Arial"/>
            <w:szCs w:val="22"/>
          </w:rPr>
          <w:t xml:space="preserve"> forecast</w:t>
        </w:r>
      </w:ins>
      <w:ins w:id="1196" w:author="Fu, Caihong" w:date="2023-01-28T16:45:00Z">
        <w:r>
          <w:rPr>
            <w:rFonts w:cs="Arial"/>
            <w:szCs w:val="22"/>
          </w:rPr>
          <w:t xml:space="preserve">s </w:t>
        </w:r>
      </w:ins>
      <w:ins w:id="1197" w:author="Fu, Caihong" w:date="2023-01-28T16:43:00Z">
        <w:r>
          <w:rPr>
            <w:rFonts w:cs="Arial"/>
            <w:szCs w:val="22"/>
          </w:rPr>
          <w:t xml:space="preserve">and </w:t>
        </w:r>
      </w:ins>
      <w:ins w:id="1198" w:author="Fu, Caihong" w:date="2023-01-28T16:45:00Z">
        <w:r>
          <w:rPr>
            <w:rFonts w:cs="Arial"/>
            <w:szCs w:val="22"/>
          </w:rPr>
          <w:t xml:space="preserve">observations </w:t>
        </w:r>
      </w:ins>
      <w:ins w:id="1199" w:author="Fu, Caihong" w:date="2023-01-28T16:50:00Z">
        <w:r>
          <w:rPr>
            <w:rFonts w:cs="Arial"/>
            <w:szCs w:val="22"/>
          </w:rPr>
          <w:t xml:space="preserve">also </w:t>
        </w:r>
      </w:ins>
      <w:ins w:id="1200" w:author="Fu, Caihong" w:date="2023-01-28T16:51:00Z">
        <w:r>
          <w:rPr>
            <w:rFonts w:cs="Arial"/>
            <w:szCs w:val="22"/>
          </w:rPr>
          <w:t xml:space="preserve">tended to be lower for the naïve models; in particular, </w:t>
        </w:r>
      </w:ins>
      <w:ins w:id="1201" w:author="Fu, Caihong" w:date="2023-01-28T16:52:00Z">
        <w:r>
          <w:rPr>
            <w:rFonts w:cs="Arial"/>
            <w:szCs w:val="22"/>
          </w:rPr>
          <w:t xml:space="preserve">the </w:t>
        </w:r>
      </w:ins>
      <w:ins w:id="1202" w:author="Fu, Caihong" w:date="2023-01-28T16:51:00Z">
        <w:r>
          <w:rPr>
            <w:rFonts w:cs="Arial"/>
            <w:szCs w:val="22"/>
          </w:rPr>
          <w:t>LLY</w:t>
        </w:r>
      </w:ins>
      <w:ins w:id="1203" w:author="Fu, Caihong" w:date="2023-01-28T16:52:00Z">
        <w:r>
          <w:rPr>
            <w:rFonts w:cs="Arial"/>
            <w:szCs w:val="22"/>
          </w:rPr>
          <w:t xml:space="preserve"> model resulted in generally low correlations across most stocks (Figure 4). </w:t>
        </w:r>
      </w:ins>
      <w:ins w:id="1204" w:author="Fu, Caihong" w:date="2023-01-28T16:56:00Z">
        <w:r w:rsidR="00FA0E12">
          <w:rPr>
            <w:rFonts w:cs="Arial"/>
            <w:szCs w:val="22"/>
          </w:rPr>
          <w:t>However, the</w:t>
        </w:r>
      </w:ins>
      <w:ins w:id="1205" w:author="Fu, Caihong" w:date="2023-01-28T16:57:00Z">
        <w:r w:rsidR="00FA0E12">
          <w:rPr>
            <w:rFonts w:cs="Arial"/>
            <w:szCs w:val="22"/>
          </w:rPr>
          <w:t>re appear</w:t>
        </w:r>
      </w:ins>
      <w:ins w:id="1206" w:author="Fu, Caihong" w:date="2023-01-28T16:58:00Z">
        <w:r w:rsidR="00FA0E12">
          <w:rPr>
            <w:rFonts w:cs="Arial"/>
            <w:szCs w:val="22"/>
          </w:rPr>
          <w:t>s</w:t>
        </w:r>
      </w:ins>
      <w:ins w:id="1207" w:author="Fu, Caihong" w:date="2023-01-28T16:57:00Z">
        <w:r w:rsidR="00FA0E12">
          <w:rPr>
            <w:rFonts w:cs="Arial"/>
            <w:szCs w:val="22"/>
          </w:rPr>
          <w:t xml:space="preserve"> to have h</w:t>
        </w:r>
      </w:ins>
      <w:ins w:id="1208" w:author="Fu, Caihong" w:date="2023-01-28T16:47:00Z">
        <w:r>
          <w:rPr>
            <w:rFonts w:cs="Arial"/>
            <w:szCs w:val="22"/>
          </w:rPr>
          <w:t>igher</w:t>
        </w:r>
      </w:ins>
      <w:ins w:id="1209" w:author="Fu, Caihong" w:date="2023-01-28T16:46:00Z">
        <w:r>
          <w:rPr>
            <w:rFonts w:cs="Arial"/>
            <w:szCs w:val="22"/>
          </w:rPr>
          <w:t xml:space="preserve"> consis</w:t>
        </w:r>
      </w:ins>
      <w:ins w:id="1210" w:author="Fu, Caihong" w:date="2023-01-28T16:47:00Z">
        <w:r>
          <w:rPr>
            <w:rFonts w:cs="Arial"/>
            <w:szCs w:val="22"/>
          </w:rPr>
          <w:t>ten</w:t>
        </w:r>
      </w:ins>
      <w:ins w:id="1211" w:author="Fu, Caihong" w:date="2023-01-28T16:58:00Z">
        <w:r w:rsidR="00FA0E12">
          <w:rPr>
            <w:rFonts w:cs="Arial"/>
            <w:szCs w:val="22"/>
          </w:rPr>
          <w:t>t correlations</w:t>
        </w:r>
      </w:ins>
      <w:ins w:id="1212" w:author="Fu, Caihong" w:date="2023-01-28T16:47:00Z">
        <w:r>
          <w:rPr>
            <w:rFonts w:cs="Arial"/>
            <w:szCs w:val="22"/>
          </w:rPr>
          <w:t xml:space="preserve"> within the </w:t>
        </w:r>
      </w:ins>
      <w:ins w:id="1213" w:author="Fu, Caihong" w:date="2023-01-28T16:48:00Z">
        <w:r>
          <w:rPr>
            <w:rFonts w:cs="Arial"/>
            <w:szCs w:val="22"/>
          </w:rPr>
          <w:t xml:space="preserve">stocks </w:t>
        </w:r>
      </w:ins>
      <w:ins w:id="1214" w:author="Fu, Caihong" w:date="2023-01-31T11:37:00Z">
        <w:r w:rsidR="009F7DE8">
          <w:rPr>
            <w:rFonts w:cs="Arial"/>
            <w:szCs w:val="22"/>
          </w:rPr>
          <w:t xml:space="preserve">(across </w:t>
        </w:r>
      </w:ins>
      <w:ins w:id="1215" w:author="Fu, Caihong" w:date="2023-01-31T11:39:00Z">
        <w:r w:rsidR="00B82CCC">
          <w:rPr>
            <w:rFonts w:cs="Arial"/>
            <w:szCs w:val="22"/>
          </w:rPr>
          <w:t>all</w:t>
        </w:r>
      </w:ins>
      <w:ins w:id="1216" w:author="Fu, Caihong" w:date="2023-01-31T11:37:00Z">
        <w:r w:rsidR="009F7DE8">
          <w:rPr>
            <w:rFonts w:cs="Arial"/>
            <w:szCs w:val="22"/>
          </w:rPr>
          <w:t xml:space="preserve"> models) </w:t>
        </w:r>
      </w:ins>
      <w:ins w:id="1217" w:author="Fu, Caihong" w:date="2023-01-28T16:48:00Z">
        <w:r>
          <w:rPr>
            <w:rFonts w:cs="Arial"/>
            <w:szCs w:val="22"/>
          </w:rPr>
          <w:t xml:space="preserve">than across the stocks </w:t>
        </w:r>
      </w:ins>
      <w:ins w:id="1218" w:author="Fu, Caihong" w:date="2023-01-31T11:37:00Z">
        <w:r w:rsidR="009F7DE8">
          <w:rPr>
            <w:rFonts w:cs="Arial"/>
            <w:szCs w:val="22"/>
          </w:rPr>
          <w:t xml:space="preserve">(using a same model) </w:t>
        </w:r>
      </w:ins>
      <w:ins w:id="1219" w:author="Fu, Caihong" w:date="2023-01-28T16:48:00Z">
        <w:r>
          <w:rPr>
            <w:rFonts w:cs="Arial"/>
            <w:szCs w:val="22"/>
          </w:rPr>
          <w:t xml:space="preserve">(Figure 4). </w:t>
        </w:r>
      </w:ins>
      <w:ins w:id="1220" w:author="Fu, Caihong" w:date="2023-01-28T16:59:00Z">
        <w:r w:rsidR="00FA0E12">
          <w:rPr>
            <w:rFonts w:cs="Arial"/>
            <w:szCs w:val="22"/>
          </w:rPr>
          <w:t xml:space="preserve">This </w:t>
        </w:r>
      </w:ins>
      <w:ins w:id="1221" w:author="Fu, Caihong" w:date="2023-01-28T17:00:00Z">
        <w:r w:rsidR="00FA0E12">
          <w:rPr>
            <w:rFonts w:cs="Arial"/>
            <w:szCs w:val="22"/>
          </w:rPr>
          <w:t xml:space="preserve">may </w:t>
        </w:r>
      </w:ins>
      <w:ins w:id="1222" w:author="Fu, Caihong" w:date="2023-01-28T16:59:00Z">
        <w:r w:rsidR="00FA0E12">
          <w:rPr>
            <w:rFonts w:cs="Arial"/>
            <w:szCs w:val="22"/>
          </w:rPr>
          <w:t>indicate that</w:t>
        </w:r>
      </w:ins>
      <w:ins w:id="1223" w:author="Fu, Caihong" w:date="2023-01-28T17:00:00Z">
        <w:r w:rsidR="00FA0E12">
          <w:rPr>
            <w:rFonts w:cs="Arial"/>
            <w:szCs w:val="22"/>
          </w:rPr>
          <w:t xml:space="preserve"> model accuracy</w:t>
        </w:r>
      </w:ins>
      <w:ins w:id="1224" w:author="Fu, Caihong" w:date="2023-01-28T17:01:00Z">
        <w:r w:rsidR="00FA0E12">
          <w:rPr>
            <w:rFonts w:cs="Arial"/>
            <w:szCs w:val="22"/>
          </w:rPr>
          <w:t xml:space="preserve"> can be </w:t>
        </w:r>
      </w:ins>
      <w:ins w:id="1225" w:author="Fu, Caihong" w:date="2023-01-28T17:02:00Z">
        <w:r w:rsidR="00FA0E12">
          <w:rPr>
            <w:rFonts w:cs="Arial"/>
            <w:szCs w:val="22"/>
          </w:rPr>
          <w:t>stock-</w:t>
        </w:r>
      </w:ins>
      <w:ins w:id="1226" w:author="Fu, Caihong" w:date="2023-01-28T17:01:00Z">
        <w:r w:rsidR="00FA0E12">
          <w:rPr>
            <w:rFonts w:cs="Arial"/>
            <w:szCs w:val="22"/>
          </w:rPr>
          <w:t xml:space="preserve">dependent </w:t>
        </w:r>
      </w:ins>
      <w:ins w:id="1227" w:author="Fu, Caihong" w:date="2023-01-28T17:02:00Z">
        <w:r w:rsidR="00FA0E12">
          <w:rPr>
            <w:rFonts w:cs="Arial"/>
            <w:szCs w:val="22"/>
          </w:rPr>
          <w:t>either related to data quality or specifi</w:t>
        </w:r>
      </w:ins>
      <w:ins w:id="1228" w:author="Fu, Caihong" w:date="2023-01-28T17:03:00Z">
        <w:r w:rsidR="00FA0E12">
          <w:rPr>
            <w:rFonts w:cs="Arial"/>
            <w:szCs w:val="22"/>
          </w:rPr>
          <w:t xml:space="preserve">c stock dynamics. </w:t>
        </w:r>
        <w:r w:rsidR="000C7C8D">
          <w:rPr>
            <w:rFonts w:cs="Arial"/>
            <w:szCs w:val="22"/>
          </w:rPr>
          <w:t xml:space="preserve">The stocks </w:t>
        </w:r>
      </w:ins>
      <w:ins w:id="1229" w:author="Fu, Caihong" w:date="2023-01-31T11:38:00Z">
        <w:r w:rsidR="00B82CCC">
          <w:rPr>
            <w:rFonts w:cs="Arial"/>
            <w:szCs w:val="22"/>
          </w:rPr>
          <w:t xml:space="preserve">of </w:t>
        </w:r>
      </w:ins>
      <w:ins w:id="1230" w:author="Fu, Caihong" w:date="2023-01-28T17:03:00Z">
        <w:r w:rsidR="000C7C8D">
          <w:rPr>
            <w:rFonts w:cs="Arial"/>
            <w:szCs w:val="22"/>
          </w:rPr>
          <w:t xml:space="preserve">Gates and Raft </w:t>
        </w:r>
      </w:ins>
      <w:ins w:id="1231" w:author="Fu, Caihong" w:date="2023-01-28T17:06:00Z">
        <w:r w:rsidR="009E35C4">
          <w:rPr>
            <w:rFonts w:cs="Arial"/>
            <w:szCs w:val="22"/>
          </w:rPr>
          <w:t xml:space="preserve">typically had low returns and </w:t>
        </w:r>
      </w:ins>
      <w:ins w:id="1232" w:author="Fu, Caihong" w:date="2023-01-28T17:07:00Z">
        <w:r w:rsidR="009E35C4">
          <w:rPr>
            <w:rFonts w:cs="Arial"/>
            <w:szCs w:val="22"/>
          </w:rPr>
          <w:t xml:space="preserve">observations tended to be less reliable due to the </w:t>
        </w:r>
      </w:ins>
      <w:ins w:id="1233" w:author="Fu, Caihong" w:date="2023-01-28T17:08:00Z">
        <w:r w:rsidR="009E35C4">
          <w:rPr>
            <w:rFonts w:cs="Arial"/>
            <w:szCs w:val="22"/>
          </w:rPr>
          <w:t xml:space="preserve">inaccurate survey methods applied (DFO, 2020). </w:t>
        </w:r>
      </w:ins>
      <w:ins w:id="1234" w:author="Fu, Caihong" w:date="2023-01-28T17:09:00Z">
        <w:r w:rsidR="009E35C4">
          <w:rPr>
            <w:rFonts w:cs="Arial"/>
            <w:szCs w:val="22"/>
          </w:rPr>
          <w:t xml:space="preserve">Therefore, the </w:t>
        </w:r>
      </w:ins>
      <w:ins w:id="1235" w:author="Fu, Caihong" w:date="2023-01-28T17:03:00Z">
        <w:r w:rsidR="000C7C8D">
          <w:rPr>
            <w:rFonts w:cs="Arial"/>
            <w:szCs w:val="22"/>
          </w:rPr>
          <w:t xml:space="preserve">particularly </w:t>
        </w:r>
      </w:ins>
      <w:ins w:id="1236" w:author="Fu, Caihong" w:date="2023-01-28T17:04:00Z">
        <w:r w:rsidR="000C7C8D">
          <w:rPr>
            <w:rFonts w:cs="Arial"/>
            <w:szCs w:val="22"/>
          </w:rPr>
          <w:t xml:space="preserve">low correlations </w:t>
        </w:r>
      </w:ins>
      <w:ins w:id="1237" w:author="Fu, Caihong" w:date="2023-01-28T17:09:00Z">
        <w:r w:rsidR="009E35C4">
          <w:rPr>
            <w:rFonts w:cs="Arial"/>
            <w:szCs w:val="22"/>
          </w:rPr>
          <w:t xml:space="preserve">for these two stocks </w:t>
        </w:r>
      </w:ins>
      <w:ins w:id="1238" w:author="Fu, Caihong" w:date="2023-01-28T17:04:00Z">
        <w:r w:rsidR="000C7C8D">
          <w:rPr>
            <w:rFonts w:cs="Arial"/>
            <w:szCs w:val="22"/>
          </w:rPr>
          <w:t>across all models</w:t>
        </w:r>
      </w:ins>
      <w:ins w:id="1239" w:author="Fu, Caihong" w:date="2023-01-28T17:05:00Z">
        <w:r w:rsidR="009E35C4">
          <w:rPr>
            <w:rFonts w:cs="Arial"/>
            <w:szCs w:val="22"/>
          </w:rPr>
          <w:t xml:space="preserve"> could be due t</w:t>
        </w:r>
      </w:ins>
      <w:ins w:id="1240" w:author="Fu, Caihong" w:date="2023-01-28T17:06:00Z">
        <w:r w:rsidR="009E35C4">
          <w:rPr>
            <w:rFonts w:cs="Arial"/>
            <w:szCs w:val="22"/>
          </w:rPr>
          <w:t>o low data quality</w:t>
        </w:r>
      </w:ins>
      <w:ins w:id="1241" w:author="Fu, Caihong" w:date="2023-01-28T17:09:00Z">
        <w:r w:rsidR="009E35C4">
          <w:rPr>
            <w:rFonts w:cs="Arial"/>
            <w:szCs w:val="22"/>
          </w:rPr>
          <w:t xml:space="preserve">. </w:t>
        </w:r>
      </w:ins>
      <w:ins w:id="1242" w:author="Fu, Caihong" w:date="2023-01-28T17:20:00Z">
        <w:r w:rsidR="00040A5B">
          <w:rPr>
            <w:rFonts w:cs="Arial"/>
            <w:szCs w:val="22"/>
          </w:rPr>
          <w:t>Similar</w:t>
        </w:r>
      </w:ins>
      <w:ins w:id="1243" w:author="Fu, Caihong" w:date="2023-01-28T17:21:00Z">
        <w:r w:rsidR="00040A5B">
          <w:rPr>
            <w:rFonts w:cs="Arial"/>
            <w:szCs w:val="22"/>
          </w:rPr>
          <w:t>ly</w:t>
        </w:r>
      </w:ins>
      <w:ins w:id="1244" w:author="Fu, Caihong" w:date="2023-01-28T17:20:00Z">
        <w:r w:rsidR="00040A5B">
          <w:rPr>
            <w:rFonts w:cs="Arial"/>
            <w:szCs w:val="22"/>
          </w:rPr>
          <w:t>, s</w:t>
        </w:r>
      </w:ins>
      <w:ins w:id="1245" w:author="Fu, Caihong" w:date="2023-01-28T17:15:00Z">
        <w:r w:rsidR="00040A5B">
          <w:rPr>
            <w:rFonts w:cs="Arial"/>
            <w:szCs w:val="22"/>
          </w:rPr>
          <w:t xml:space="preserve">tandard deviations </w:t>
        </w:r>
      </w:ins>
      <w:ins w:id="1246" w:author="Fu, Caihong" w:date="2023-01-28T17:16:00Z">
        <w:r w:rsidR="00040A5B">
          <w:rPr>
            <w:rFonts w:cs="Arial"/>
            <w:szCs w:val="22"/>
          </w:rPr>
          <w:t xml:space="preserve">also </w:t>
        </w:r>
      </w:ins>
      <w:ins w:id="1247" w:author="Fu, Caihong" w:date="2023-01-28T17:22:00Z">
        <w:r w:rsidR="00040A5B">
          <w:rPr>
            <w:rFonts w:cs="Arial"/>
            <w:szCs w:val="22"/>
          </w:rPr>
          <w:t xml:space="preserve">revealed disadvantage of </w:t>
        </w:r>
      </w:ins>
      <w:ins w:id="1248" w:author="Fu, Caihong" w:date="2023-01-28T17:23:00Z">
        <w:r w:rsidR="00040A5B">
          <w:rPr>
            <w:rFonts w:cs="Arial"/>
            <w:szCs w:val="22"/>
          </w:rPr>
          <w:t>the naïve models</w:t>
        </w:r>
        <w:r w:rsidR="00040A5B">
          <w:rPr>
            <w:rFonts w:cs="Arial"/>
            <w:szCs w:val="22"/>
          </w:rPr>
          <w:t xml:space="preserve">, </w:t>
        </w:r>
      </w:ins>
      <w:ins w:id="1249" w:author="Fu, Caihong" w:date="2023-01-28T17:16:00Z">
        <w:r w:rsidR="00040A5B">
          <w:rPr>
            <w:rFonts w:cs="Arial"/>
            <w:szCs w:val="22"/>
          </w:rPr>
          <w:t>tend</w:t>
        </w:r>
      </w:ins>
      <w:ins w:id="1250" w:author="Fu, Caihong" w:date="2023-01-28T17:23:00Z">
        <w:r w:rsidR="00040A5B">
          <w:rPr>
            <w:rFonts w:cs="Arial"/>
            <w:szCs w:val="22"/>
          </w:rPr>
          <w:t xml:space="preserve">ing </w:t>
        </w:r>
      </w:ins>
      <w:ins w:id="1251" w:author="Fu, Caihong" w:date="2023-01-28T17:16:00Z">
        <w:r w:rsidR="00040A5B">
          <w:rPr>
            <w:rFonts w:cs="Arial"/>
            <w:szCs w:val="22"/>
          </w:rPr>
          <w:t xml:space="preserve">to be </w:t>
        </w:r>
      </w:ins>
      <w:ins w:id="1252" w:author="Fu, Caihong" w:date="2023-01-28T17:18:00Z">
        <w:r w:rsidR="00040A5B">
          <w:rPr>
            <w:rFonts w:cs="Arial"/>
            <w:szCs w:val="22"/>
          </w:rPr>
          <w:t xml:space="preserve">farther away from </w:t>
        </w:r>
      </w:ins>
      <w:ins w:id="1253" w:author="Fu, Caihong" w:date="2023-01-31T11:41:00Z">
        <w:r w:rsidR="00B82CCC">
          <w:rPr>
            <w:rFonts w:cs="Arial"/>
            <w:szCs w:val="22"/>
          </w:rPr>
          <w:t>one</w:t>
        </w:r>
      </w:ins>
      <w:ins w:id="1254" w:author="Fu, Caihong" w:date="2023-01-28T17:18:00Z">
        <w:r w:rsidR="00040A5B">
          <w:rPr>
            <w:rFonts w:cs="Arial"/>
            <w:szCs w:val="22"/>
          </w:rPr>
          <w:t xml:space="preserve"> (Figure S</w:t>
        </w:r>
      </w:ins>
      <w:ins w:id="1255" w:author="Fu, Caihong" w:date="2023-01-31T11:41:00Z">
        <w:r w:rsidR="003C0E77">
          <w:rPr>
            <w:rFonts w:cs="Arial"/>
            <w:szCs w:val="22"/>
          </w:rPr>
          <w:t>4</w:t>
        </w:r>
      </w:ins>
      <w:ins w:id="1256" w:author="Fu, Caihong" w:date="2023-01-28T17:18:00Z">
        <w:r w:rsidR="00040A5B">
          <w:rPr>
            <w:rFonts w:cs="Arial"/>
            <w:szCs w:val="22"/>
          </w:rPr>
          <w:t xml:space="preserve">). </w:t>
        </w:r>
      </w:ins>
      <w:ins w:id="1257" w:author="Fu, Caihong" w:date="2023-01-28T17:19:00Z">
        <w:r w:rsidR="00040A5B">
          <w:rPr>
            <w:rFonts w:cs="Arial"/>
            <w:szCs w:val="22"/>
          </w:rPr>
          <w:t>Stand</w:t>
        </w:r>
      </w:ins>
      <w:ins w:id="1258" w:author="Fu, Caihong" w:date="2023-01-28T17:20:00Z">
        <w:r w:rsidR="00040A5B">
          <w:rPr>
            <w:rFonts w:cs="Arial"/>
            <w:szCs w:val="22"/>
          </w:rPr>
          <w:t>ard deviations also</w:t>
        </w:r>
      </w:ins>
      <w:ins w:id="1259" w:author="Fu, Caihong" w:date="2023-01-28T17:25:00Z">
        <w:r w:rsidR="00641E8E">
          <w:rPr>
            <w:rFonts w:cs="Arial"/>
            <w:szCs w:val="22"/>
          </w:rPr>
          <w:t xml:space="preserve"> showed</w:t>
        </w:r>
      </w:ins>
      <w:ins w:id="1260" w:author="Fu, Caihong" w:date="2023-01-28T17:20:00Z">
        <w:r w:rsidR="00040A5B">
          <w:rPr>
            <w:rFonts w:cs="Arial"/>
            <w:szCs w:val="22"/>
          </w:rPr>
          <w:t xml:space="preserve"> </w:t>
        </w:r>
      </w:ins>
      <w:ins w:id="1261" w:author="Fu, Caihong" w:date="2023-01-28T17:23:00Z">
        <w:r w:rsidR="00040A5B">
          <w:rPr>
            <w:rFonts w:cs="Arial"/>
            <w:szCs w:val="22"/>
          </w:rPr>
          <w:t xml:space="preserve">high degree of consistency </w:t>
        </w:r>
      </w:ins>
      <w:ins w:id="1262" w:author="Fu, Caihong" w:date="2023-01-28T17:24:00Z">
        <w:r w:rsidR="00040A5B">
          <w:rPr>
            <w:rFonts w:cs="Arial"/>
            <w:szCs w:val="22"/>
          </w:rPr>
          <w:t>across all the</w:t>
        </w:r>
        <w:r w:rsidR="00641E8E">
          <w:rPr>
            <w:rFonts w:cs="Arial"/>
            <w:szCs w:val="22"/>
          </w:rPr>
          <w:t xml:space="preserve"> models other than the naïve </w:t>
        </w:r>
      </w:ins>
      <w:ins w:id="1263" w:author="Fu, Caihong" w:date="2023-01-28T18:43:00Z">
        <w:r w:rsidR="006868AC">
          <w:rPr>
            <w:rFonts w:cs="Arial"/>
            <w:szCs w:val="22"/>
          </w:rPr>
          <w:t>ones</w:t>
        </w:r>
      </w:ins>
      <w:ins w:id="1264" w:author="Fu, Caihong" w:date="2023-01-28T17:29:00Z">
        <w:r w:rsidR="00641E8E">
          <w:rPr>
            <w:rFonts w:cs="Arial"/>
            <w:szCs w:val="22"/>
          </w:rPr>
          <w:t>, particularly for the three stocks Nadina</w:t>
        </w:r>
      </w:ins>
      <w:ins w:id="1265" w:author="Fu, Caihong" w:date="2023-01-28T17:30:00Z">
        <w:r w:rsidR="00641E8E">
          <w:rPr>
            <w:rFonts w:cs="Arial"/>
            <w:szCs w:val="22"/>
          </w:rPr>
          <w:t>,</w:t>
        </w:r>
      </w:ins>
      <w:ins w:id="1266" w:author="Fu, Caihong" w:date="2023-01-28T17:29:00Z">
        <w:r w:rsidR="00641E8E">
          <w:rPr>
            <w:rFonts w:cs="Arial"/>
            <w:szCs w:val="22"/>
          </w:rPr>
          <w:t xml:space="preserve"> Ste</w:t>
        </w:r>
      </w:ins>
      <w:ins w:id="1267" w:author="Fu, Caihong" w:date="2023-01-28T17:30:00Z">
        <w:r w:rsidR="00641E8E">
          <w:rPr>
            <w:rFonts w:cs="Arial"/>
            <w:szCs w:val="22"/>
          </w:rPr>
          <w:t xml:space="preserve">llako, </w:t>
        </w:r>
        <w:r w:rsidR="00641E8E">
          <w:rPr>
            <w:rFonts w:cs="Arial"/>
            <w:szCs w:val="22"/>
          </w:rPr>
          <w:t>and Late Stuart</w:t>
        </w:r>
      </w:ins>
      <w:ins w:id="1268" w:author="Fu, Caihong" w:date="2023-01-28T17:33:00Z">
        <w:r w:rsidR="00641E8E">
          <w:rPr>
            <w:rFonts w:cs="Arial"/>
            <w:szCs w:val="22"/>
          </w:rPr>
          <w:t>,</w:t>
        </w:r>
      </w:ins>
      <w:ins w:id="1269" w:author="Fu, Caihong" w:date="2023-01-28T17:30:00Z">
        <w:r w:rsidR="00641E8E" w:rsidRPr="00641E8E">
          <w:rPr>
            <w:rFonts w:cs="Arial"/>
            <w:szCs w:val="22"/>
          </w:rPr>
          <w:t xml:space="preserve"> </w:t>
        </w:r>
      </w:ins>
      <w:ins w:id="1270" w:author="Fu, Caihong" w:date="2023-01-28T17:33:00Z">
        <w:r w:rsidR="00641E8E">
          <w:rPr>
            <w:rFonts w:cs="Arial"/>
            <w:szCs w:val="22"/>
          </w:rPr>
          <w:t>for which the model</w:t>
        </w:r>
      </w:ins>
      <w:ins w:id="1271" w:author="Fu, Caihong" w:date="2023-01-28T18:56:00Z">
        <w:r w:rsidR="00305DD0">
          <w:rPr>
            <w:rFonts w:cs="Arial"/>
            <w:szCs w:val="22"/>
          </w:rPr>
          <w:t xml:space="preserve"> forecas</w:t>
        </w:r>
      </w:ins>
      <w:ins w:id="1272" w:author="Fu, Caihong" w:date="2023-01-28T18:57:00Z">
        <w:r w:rsidR="00305DD0">
          <w:rPr>
            <w:rFonts w:cs="Arial"/>
            <w:szCs w:val="22"/>
          </w:rPr>
          <w:t>t</w:t>
        </w:r>
      </w:ins>
      <w:ins w:id="1273" w:author="Fu, Caihong" w:date="2023-01-28T17:33:00Z">
        <w:r w:rsidR="00641E8E">
          <w:rPr>
            <w:rFonts w:cs="Arial"/>
            <w:szCs w:val="22"/>
          </w:rPr>
          <w:t xml:space="preserve">s </w:t>
        </w:r>
      </w:ins>
      <w:ins w:id="1274" w:author="Fu, Caihong" w:date="2023-01-28T17:31:00Z">
        <w:r w:rsidR="00641E8E">
          <w:rPr>
            <w:rFonts w:cs="Arial"/>
            <w:szCs w:val="22"/>
          </w:rPr>
          <w:t>either didn’t ca</w:t>
        </w:r>
      </w:ins>
      <w:ins w:id="1275" w:author="Fu, Caihong" w:date="2023-01-28T17:32:00Z">
        <w:r w:rsidR="00641E8E">
          <w:rPr>
            <w:rFonts w:cs="Arial"/>
            <w:szCs w:val="22"/>
          </w:rPr>
          <w:t xml:space="preserve">pture uncertainty or had inflated </w:t>
        </w:r>
      </w:ins>
      <w:ins w:id="1276" w:author="Fu, Caihong" w:date="2023-01-28T17:40:00Z">
        <w:r w:rsidR="00184948">
          <w:rPr>
            <w:rFonts w:cs="Arial"/>
            <w:szCs w:val="22"/>
          </w:rPr>
          <w:t>variability</w:t>
        </w:r>
      </w:ins>
      <w:ins w:id="1277" w:author="Fu, Caihong" w:date="2023-01-28T18:56:00Z">
        <w:r w:rsidR="00305DD0">
          <w:rPr>
            <w:rFonts w:cs="Arial"/>
            <w:szCs w:val="22"/>
          </w:rPr>
          <w:t xml:space="preserve"> compared to observations</w:t>
        </w:r>
      </w:ins>
      <w:ins w:id="1278" w:author="Fu, Caihong" w:date="2023-01-28T17:24:00Z">
        <w:r w:rsidR="00641E8E">
          <w:rPr>
            <w:rFonts w:cs="Arial"/>
            <w:szCs w:val="22"/>
          </w:rPr>
          <w:t xml:space="preserve">. </w:t>
        </w:r>
      </w:ins>
      <w:ins w:id="1279" w:author="Fu, Caihong" w:date="2023-01-28T17:16:00Z">
        <w:r w:rsidR="00040A5B">
          <w:rPr>
            <w:rFonts w:cs="Arial"/>
            <w:szCs w:val="22"/>
          </w:rPr>
          <w:t xml:space="preserve"> </w:t>
        </w:r>
      </w:ins>
      <w:ins w:id="1280" w:author="Fu, Caihong" w:date="2023-01-28T17:06:00Z">
        <w:r w:rsidR="009E35C4">
          <w:rPr>
            <w:rFonts w:cs="Arial"/>
            <w:szCs w:val="22"/>
          </w:rPr>
          <w:t xml:space="preserve"> </w:t>
        </w:r>
      </w:ins>
      <w:ins w:id="1281" w:author="Fu, Caihong" w:date="2023-01-28T17:01:00Z">
        <w:r w:rsidR="00FA0E12">
          <w:rPr>
            <w:rFonts w:cs="Arial"/>
            <w:szCs w:val="22"/>
          </w:rPr>
          <w:t xml:space="preserve"> </w:t>
        </w:r>
      </w:ins>
      <w:ins w:id="1282" w:author="Fu, Caihong" w:date="2023-01-28T17:00:00Z">
        <w:r w:rsidR="00FA0E12">
          <w:rPr>
            <w:rFonts w:cs="Arial"/>
            <w:szCs w:val="22"/>
          </w:rPr>
          <w:t xml:space="preserve"> </w:t>
        </w:r>
      </w:ins>
    </w:p>
    <w:p w14:paraId="2272308E" w14:textId="05065310" w:rsidR="00436702" w:rsidRPr="005224AF" w:rsidRDefault="00884305" w:rsidP="00436702">
      <w:pPr>
        <w:pStyle w:val="BodyText"/>
        <w:ind w:firstLine="360"/>
        <w:rPr>
          <w:ins w:id="1283" w:author="Fu, Caihong" w:date="2023-01-28T19:55:00Z"/>
          <w:rFonts w:cs="Arial"/>
          <w:szCs w:val="22"/>
        </w:rPr>
      </w:pPr>
      <w:r w:rsidRPr="00BF5C85">
        <w:rPr>
          <w:rFonts w:cs="Arial"/>
          <w:szCs w:val="22"/>
        </w:rPr>
        <w:t xml:space="preserve">We presented </w:t>
      </w:r>
      <w:ins w:id="1284" w:author="Fu, Caihong" w:date="2023-01-24T11:30:00Z">
        <w:r w:rsidR="00D20462">
          <w:rPr>
            <w:rFonts w:cs="Arial"/>
            <w:szCs w:val="22"/>
          </w:rPr>
          <w:t xml:space="preserve">the </w:t>
        </w:r>
      </w:ins>
      <w:ins w:id="1285" w:author="Fu, Caihong" w:date="2023-01-28T19:02:00Z">
        <w:r w:rsidR="007E5B05">
          <w:rPr>
            <w:rFonts w:cs="Arial"/>
            <w:szCs w:val="22"/>
          </w:rPr>
          <w:t>retrospective</w:t>
        </w:r>
      </w:ins>
      <w:ins w:id="1286" w:author="Fu, Caihong" w:date="2023-01-24T11:30:00Z">
        <w:r w:rsidR="00D20462">
          <w:rPr>
            <w:rFonts w:cs="Arial"/>
            <w:szCs w:val="22"/>
          </w:rPr>
          <w:t xml:space="preserve"> </w:t>
        </w:r>
      </w:ins>
      <w:ins w:id="1287" w:author="Fu, Caihong" w:date="2023-01-28T19:45:00Z">
        <w:r w:rsidR="00905218">
          <w:rPr>
            <w:rFonts w:cs="Arial"/>
            <w:szCs w:val="22"/>
          </w:rPr>
          <w:t xml:space="preserve">hindcast </w:t>
        </w:r>
      </w:ins>
      <w:ins w:id="1288" w:author="Fu, Caihong" w:date="2023-01-24T11:30:00Z">
        <w:r w:rsidR="00D20462" w:rsidRPr="00BF5C85">
          <w:rPr>
            <w:rFonts w:cs="Arial"/>
            <w:szCs w:val="22"/>
          </w:rPr>
          <w:t xml:space="preserve">results </w:t>
        </w:r>
        <w:r w:rsidR="00D20462">
          <w:rPr>
            <w:rFonts w:cs="Arial"/>
            <w:szCs w:val="22"/>
          </w:rPr>
          <w:t xml:space="preserve">of </w:t>
        </w:r>
      </w:ins>
      <w:ins w:id="1289" w:author="Fu, Caihong" w:date="2023-01-28T18:52:00Z">
        <w:r w:rsidR="00305DD0">
          <w:rPr>
            <w:rFonts w:cs="Arial"/>
            <w:szCs w:val="22"/>
          </w:rPr>
          <w:t xml:space="preserve">the </w:t>
        </w:r>
      </w:ins>
      <w:r w:rsidRPr="00BF5C85">
        <w:rPr>
          <w:rFonts w:cs="Arial"/>
          <w:szCs w:val="22"/>
        </w:rPr>
        <w:t xml:space="preserve">37 </w:t>
      </w:r>
      <w:del w:id="1290" w:author="Fu, Caihong" w:date="2023-01-24T11:29:00Z">
        <w:r w:rsidRPr="00BF5C85" w:rsidDel="00D20462">
          <w:rPr>
            <w:rFonts w:cs="Arial"/>
            <w:szCs w:val="22"/>
          </w:rPr>
          <w:delText xml:space="preserve">forecast </w:delText>
        </w:r>
      </w:del>
      <w:r w:rsidRPr="00BF5C85">
        <w:rPr>
          <w:rFonts w:cs="Arial"/>
          <w:szCs w:val="22"/>
        </w:rPr>
        <w:t xml:space="preserve">models </w:t>
      </w:r>
      <w:del w:id="1291" w:author="Fu, Caihong" w:date="2023-01-24T11:30:00Z">
        <w:r w:rsidRPr="00BF5C85" w:rsidDel="00D20462">
          <w:rPr>
            <w:rFonts w:cs="Arial"/>
            <w:szCs w:val="22"/>
          </w:rPr>
          <w:delText xml:space="preserve">retrospective results </w:delText>
        </w:r>
      </w:del>
      <w:r w:rsidRPr="00BF5C85">
        <w:rPr>
          <w:rFonts w:cs="Arial"/>
          <w:szCs w:val="22"/>
        </w:rPr>
        <w:t xml:space="preserve">on Taylor diagrams for </w:t>
      </w:r>
      <w:ins w:id="1292" w:author="Fu, Caihong" w:date="2023-01-28T18:53:00Z">
        <w:r w:rsidR="00305DD0">
          <w:rPr>
            <w:rFonts w:cs="Arial"/>
            <w:szCs w:val="22"/>
          </w:rPr>
          <w:t xml:space="preserve">the </w:t>
        </w:r>
      </w:ins>
      <w:r w:rsidRPr="00BF5C85">
        <w:rPr>
          <w:rFonts w:cs="Arial"/>
          <w:szCs w:val="22"/>
        </w:rPr>
        <w:t>18 Fraser s</w:t>
      </w:r>
      <w:r w:rsidRPr="0000235C">
        <w:rPr>
          <w:rFonts w:cs="Arial"/>
          <w:szCs w:val="22"/>
        </w:rPr>
        <w:t xml:space="preserve">ockeye stocks </w:t>
      </w:r>
      <w:del w:id="1293" w:author="Fu, Caihong" w:date="2023-01-24T11:31:00Z">
        <w:r w:rsidRPr="0000235C" w:rsidDel="00D20462">
          <w:rPr>
            <w:rFonts w:cs="Arial"/>
            <w:szCs w:val="22"/>
          </w:rPr>
          <w:delText xml:space="preserve">and compared </w:delText>
        </w:r>
        <w:r w:rsidR="0039338F" w:rsidDel="00D20462">
          <w:rPr>
            <w:rFonts w:cs="Arial"/>
            <w:szCs w:val="22"/>
          </w:rPr>
          <w:delText xml:space="preserve">them </w:delText>
        </w:r>
        <w:r w:rsidRPr="0000235C" w:rsidDel="00D20462">
          <w:rPr>
            <w:rFonts w:cs="Arial"/>
            <w:szCs w:val="22"/>
          </w:rPr>
          <w:delText>with</w:delText>
        </w:r>
      </w:del>
      <w:ins w:id="1294" w:author="Fu, Caihong" w:date="2023-01-24T11:31:00Z">
        <w:r w:rsidR="00D20462">
          <w:rPr>
            <w:rFonts w:cs="Arial"/>
            <w:szCs w:val="22"/>
          </w:rPr>
          <w:t>relative to</w:t>
        </w:r>
      </w:ins>
      <w:ins w:id="1295" w:author="Fu, Caihong" w:date="2023-01-24T11:33:00Z">
        <w:r w:rsidR="00D20462">
          <w:rPr>
            <w:rFonts w:cs="Arial"/>
            <w:szCs w:val="22"/>
          </w:rPr>
          <w:t xml:space="preserve"> the</w:t>
        </w:r>
      </w:ins>
      <w:r w:rsidRPr="0000235C">
        <w:rPr>
          <w:rFonts w:cs="Arial"/>
          <w:szCs w:val="22"/>
        </w:rPr>
        <w:t xml:space="preserve"> </w:t>
      </w:r>
      <w:del w:id="1296" w:author="Fu, Caihong" w:date="2023-01-28T18:53:00Z">
        <w:r w:rsidRPr="0000235C" w:rsidDel="00305DD0">
          <w:rPr>
            <w:rFonts w:cs="Arial"/>
            <w:szCs w:val="22"/>
          </w:rPr>
          <w:delText>historical</w:delText>
        </w:r>
        <w:r w:rsidR="0039338F" w:rsidDel="00305DD0">
          <w:rPr>
            <w:rFonts w:cs="Arial"/>
            <w:szCs w:val="22"/>
          </w:rPr>
          <w:delText>ly</w:delText>
        </w:r>
        <w:r w:rsidRPr="0000235C" w:rsidDel="00305DD0">
          <w:rPr>
            <w:rFonts w:cs="Arial"/>
            <w:szCs w:val="22"/>
          </w:rPr>
          <w:delText xml:space="preserve"> </w:delText>
        </w:r>
        <w:r w:rsidR="0039338F" w:rsidRPr="0000235C" w:rsidDel="00305DD0">
          <w:rPr>
            <w:rFonts w:cs="Arial"/>
            <w:szCs w:val="22"/>
          </w:rPr>
          <w:delText>selected</w:delText>
        </w:r>
      </w:del>
      <w:del w:id="1297" w:author="Fu, Caihong" w:date="2023-01-28T19:45:00Z">
        <w:r w:rsidR="0039338F" w:rsidRPr="0000235C" w:rsidDel="00905218">
          <w:rPr>
            <w:rFonts w:cs="Arial"/>
            <w:szCs w:val="22"/>
          </w:rPr>
          <w:delText xml:space="preserve"> </w:delText>
        </w:r>
        <w:r w:rsidRPr="0000235C" w:rsidDel="00905218">
          <w:rPr>
            <w:rFonts w:cs="Arial"/>
            <w:szCs w:val="22"/>
          </w:rPr>
          <w:delText>forecast</w:delText>
        </w:r>
      </w:del>
      <w:del w:id="1298" w:author="Fu, Caihong" w:date="2023-01-28T18:53:00Z">
        <w:r w:rsidR="0039338F" w:rsidDel="00305DD0">
          <w:rPr>
            <w:rFonts w:cs="Arial"/>
            <w:szCs w:val="22"/>
          </w:rPr>
          <w:delText>s</w:delText>
        </w:r>
      </w:del>
      <w:del w:id="1299" w:author="Fu, Caihong" w:date="2023-01-28T19:45:00Z">
        <w:r w:rsidRPr="0000235C" w:rsidDel="00905218">
          <w:rPr>
            <w:rFonts w:cs="Arial"/>
            <w:szCs w:val="22"/>
          </w:rPr>
          <w:delText xml:space="preserve"> and </w:delText>
        </w:r>
      </w:del>
      <w:ins w:id="1300" w:author="Fu, Caihong" w:date="2023-01-28T19:52:00Z">
        <w:r w:rsidR="00436702">
          <w:rPr>
            <w:rFonts w:cs="Arial"/>
            <w:szCs w:val="22"/>
          </w:rPr>
          <w:t xml:space="preserve">time series of </w:t>
        </w:r>
      </w:ins>
      <w:r w:rsidRPr="0000235C">
        <w:rPr>
          <w:rFonts w:cs="Arial"/>
          <w:szCs w:val="22"/>
        </w:rPr>
        <w:t xml:space="preserve">observations </w:t>
      </w:r>
      <w:ins w:id="1301" w:author="Fu, Caihong" w:date="2023-01-28T19:52:00Z">
        <w:r w:rsidR="00436702">
          <w:rPr>
            <w:rFonts w:cs="Arial"/>
            <w:szCs w:val="22"/>
          </w:rPr>
          <w:t xml:space="preserve">from 2009 – 2020 </w:t>
        </w:r>
      </w:ins>
      <w:r w:rsidRPr="0000235C">
        <w:rPr>
          <w:rFonts w:cs="Arial"/>
          <w:szCs w:val="22"/>
        </w:rPr>
        <w:t>(</w:t>
      </w:r>
      <w:r w:rsidRPr="007E5B05">
        <w:rPr>
          <w:rFonts w:cs="Arial"/>
          <w:szCs w:val="22"/>
        </w:rPr>
        <w:t xml:space="preserve">Figure </w:t>
      </w:r>
      <w:del w:id="1302" w:author="Fu, Caihong" w:date="2023-01-28T18:54:00Z">
        <w:r w:rsidRPr="007E5B05" w:rsidDel="00305DD0">
          <w:rPr>
            <w:rFonts w:cs="Arial"/>
            <w:szCs w:val="22"/>
          </w:rPr>
          <w:delText>3a</w:delText>
        </w:r>
      </w:del>
      <w:ins w:id="1303" w:author="Fu, Caihong" w:date="2023-01-28T18:54:00Z">
        <w:r w:rsidR="00305DD0">
          <w:rPr>
            <w:rFonts w:cs="Arial"/>
            <w:szCs w:val="22"/>
          </w:rPr>
          <w:t>5</w:t>
        </w:r>
        <w:r w:rsidR="00305DD0" w:rsidRPr="007E5B05">
          <w:rPr>
            <w:rFonts w:cs="Arial"/>
            <w:szCs w:val="22"/>
          </w:rPr>
          <w:t>a</w:t>
        </w:r>
      </w:ins>
      <w:r w:rsidRPr="007E5B05">
        <w:rPr>
          <w:rFonts w:cs="Arial"/>
          <w:szCs w:val="22"/>
        </w:rPr>
        <w:t>,b</w:t>
      </w:r>
      <w:r w:rsidRPr="00305DD0">
        <w:rPr>
          <w:rFonts w:cs="Arial"/>
          <w:szCs w:val="22"/>
        </w:rPr>
        <w:t>).</w:t>
      </w:r>
      <w:r w:rsidRPr="007E6C11">
        <w:rPr>
          <w:rFonts w:cs="Arial"/>
          <w:szCs w:val="22"/>
        </w:rPr>
        <w:t xml:space="preserve"> </w:t>
      </w:r>
      <w:ins w:id="1304" w:author="Fu, Caihong" w:date="2023-01-28T19:46:00Z">
        <w:r w:rsidR="00905218">
          <w:rPr>
            <w:rFonts w:cs="Arial"/>
            <w:szCs w:val="22"/>
          </w:rPr>
          <w:t xml:space="preserve">As well, the </w:t>
        </w:r>
      </w:ins>
      <w:ins w:id="1305" w:author="Fu, Caihong" w:date="2023-01-28T19:48:00Z">
        <w:r w:rsidR="00905218">
          <w:rPr>
            <w:rFonts w:cs="Arial"/>
            <w:szCs w:val="22"/>
          </w:rPr>
          <w:t xml:space="preserve">time series of </w:t>
        </w:r>
      </w:ins>
      <w:ins w:id="1306" w:author="Fu, Caihong" w:date="2023-01-28T19:46:00Z">
        <w:r w:rsidR="00905218">
          <w:rPr>
            <w:rFonts w:cs="Arial"/>
            <w:szCs w:val="22"/>
          </w:rPr>
          <w:t>historical</w:t>
        </w:r>
      </w:ins>
      <w:ins w:id="1307" w:author="Fu, Caihong" w:date="2023-01-28T19:47:00Z">
        <w:r w:rsidR="00905218">
          <w:rPr>
            <w:rFonts w:cs="Arial"/>
            <w:szCs w:val="22"/>
          </w:rPr>
          <w:t xml:space="preserve">ly selected model forecasts for the years 2009 – 2020 </w:t>
        </w:r>
      </w:ins>
      <w:ins w:id="1308" w:author="Fu, Caihong" w:date="2023-01-28T19:48:00Z">
        <w:r w:rsidR="00905218">
          <w:rPr>
            <w:rFonts w:cs="Arial"/>
            <w:szCs w:val="22"/>
          </w:rPr>
          <w:t xml:space="preserve">were also </w:t>
        </w:r>
      </w:ins>
      <w:ins w:id="1309" w:author="Fu, Caihong" w:date="2023-01-28T19:49:00Z">
        <w:r w:rsidR="00905218">
          <w:rPr>
            <w:rFonts w:cs="Arial"/>
            <w:szCs w:val="22"/>
          </w:rPr>
          <w:t xml:space="preserve">presented relative to the </w:t>
        </w:r>
      </w:ins>
      <w:ins w:id="1310" w:author="Fu, Caihong" w:date="2023-01-28T19:50:00Z">
        <w:r w:rsidR="00905218">
          <w:rPr>
            <w:rFonts w:cs="Arial"/>
            <w:szCs w:val="22"/>
          </w:rPr>
          <w:t>observations (</w:t>
        </w:r>
      </w:ins>
      <w:ins w:id="1311" w:author="Fu, Caihong" w:date="2023-01-28T19:51:00Z">
        <w:r w:rsidR="00905218">
          <w:rPr>
            <w:rFonts w:cs="Arial"/>
            <w:szCs w:val="22"/>
          </w:rPr>
          <w:t xml:space="preserve">the solid square vs solid circle on the </w:t>
        </w:r>
      </w:ins>
      <w:ins w:id="1312" w:author="Fu, Caihong" w:date="2023-01-28T19:52:00Z">
        <w:r w:rsidR="00905218">
          <w:rPr>
            <w:rFonts w:cs="Arial"/>
            <w:szCs w:val="22"/>
          </w:rPr>
          <w:t>x-axis</w:t>
        </w:r>
      </w:ins>
      <w:ins w:id="1313" w:author="Fu, Caihong" w:date="2023-01-28T19:51:00Z">
        <w:r w:rsidR="00905218">
          <w:rPr>
            <w:rFonts w:cs="Arial"/>
            <w:szCs w:val="22"/>
          </w:rPr>
          <w:t>)</w:t>
        </w:r>
      </w:ins>
      <w:ins w:id="1314" w:author="Fu, Caihong" w:date="2023-01-28T19:53:00Z">
        <w:r w:rsidR="00436702">
          <w:rPr>
            <w:rFonts w:cs="Arial"/>
            <w:szCs w:val="22"/>
          </w:rPr>
          <w:t>.</w:t>
        </w:r>
      </w:ins>
      <w:ins w:id="1315" w:author="Fu, Caihong" w:date="2023-01-28T19:51:00Z">
        <w:r w:rsidR="00905218">
          <w:rPr>
            <w:rFonts w:cs="Arial"/>
            <w:szCs w:val="22"/>
          </w:rPr>
          <w:t xml:space="preserve"> </w:t>
        </w:r>
      </w:ins>
      <w:ins w:id="1316" w:author="Fu, Caihong" w:date="2023-01-28T19:55:00Z">
        <w:r w:rsidR="00436702" w:rsidRPr="00BF5C85">
          <w:rPr>
            <w:rFonts w:cs="Arial"/>
            <w:szCs w:val="22"/>
          </w:rPr>
          <w:t xml:space="preserve">In general, historical forecasts </w:t>
        </w:r>
        <w:r w:rsidR="00436702">
          <w:rPr>
            <w:rFonts w:cs="Arial"/>
            <w:szCs w:val="22"/>
          </w:rPr>
          <w:t xml:space="preserve">for the period from </w:t>
        </w:r>
        <w:r w:rsidR="00436702" w:rsidRPr="00BF5C85">
          <w:rPr>
            <w:rFonts w:cs="Arial"/>
            <w:szCs w:val="22"/>
          </w:rPr>
          <w:t>2009</w:t>
        </w:r>
        <w:r w:rsidR="00436702">
          <w:rPr>
            <w:rFonts w:cs="Arial"/>
            <w:szCs w:val="22"/>
          </w:rPr>
          <w:t xml:space="preserve"> </w:t>
        </w:r>
      </w:ins>
      <w:ins w:id="1317" w:author="Fu, Caihong" w:date="2023-01-31T11:45:00Z">
        <w:r w:rsidR="003C0E77">
          <w:rPr>
            <w:rFonts w:cs="Arial"/>
            <w:szCs w:val="22"/>
          </w:rPr>
          <w:t>–</w:t>
        </w:r>
      </w:ins>
      <w:ins w:id="1318" w:author="Fu, Caihong" w:date="2023-01-28T19:55:00Z">
        <w:r w:rsidR="00436702">
          <w:rPr>
            <w:rFonts w:cs="Arial"/>
            <w:szCs w:val="22"/>
          </w:rPr>
          <w:t xml:space="preserve"> </w:t>
        </w:r>
        <w:r w:rsidR="00436702" w:rsidRPr="00BF5C85">
          <w:rPr>
            <w:rFonts w:cs="Arial"/>
            <w:szCs w:val="22"/>
          </w:rPr>
          <w:t xml:space="preserve">2020 performed </w:t>
        </w:r>
      </w:ins>
      <w:ins w:id="1319" w:author="Fu, Caihong" w:date="2023-01-31T11:47:00Z">
        <w:r w:rsidR="003C0E77" w:rsidRPr="00BF5C85">
          <w:rPr>
            <w:rFonts w:cs="Arial"/>
            <w:szCs w:val="22"/>
          </w:rPr>
          <w:t xml:space="preserve">poorly </w:t>
        </w:r>
      </w:ins>
      <w:ins w:id="1320" w:author="Fu, Caihong" w:date="2023-01-28T19:55:00Z">
        <w:r w:rsidR="00436702" w:rsidRPr="00BF5C85">
          <w:rPr>
            <w:rFonts w:cs="Arial"/>
            <w:szCs w:val="22"/>
          </w:rPr>
          <w:t>compar</w:t>
        </w:r>
        <w:r w:rsidR="00436702">
          <w:rPr>
            <w:rFonts w:cs="Arial"/>
            <w:szCs w:val="22"/>
          </w:rPr>
          <w:t>ed</w:t>
        </w:r>
        <w:r w:rsidR="00436702" w:rsidRPr="00BF5C85">
          <w:rPr>
            <w:rFonts w:cs="Arial"/>
            <w:szCs w:val="22"/>
          </w:rPr>
          <w:t xml:space="preserve"> </w:t>
        </w:r>
        <w:r w:rsidR="00436702" w:rsidRPr="00BF5C85">
          <w:rPr>
            <w:rFonts w:cs="Arial"/>
            <w:szCs w:val="22"/>
          </w:rPr>
          <w:t>to observations</w:t>
        </w:r>
        <w:r w:rsidR="00436702" w:rsidRPr="00B616E0">
          <w:rPr>
            <w:rFonts w:cs="Arial"/>
            <w:szCs w:val="22"/>
          </w:rPr>
          <w:t>. The correlation</w:t>
        </w:r>
        <w:r w:rsidR="00436702">
          <w:rPr>
            <w:rFonts w:cs="Arial"/>
            <w:szCs w:val="22"/>
          </w:rPr>
          <w:t>s</w:t>
        </w:r>
        <w:r w:rsidR="00436702" w:rsidRPr="00B616E0">
          <w:rPr>
            <w:rFonts w:cs="Arial"/>
            <w:szCs w:val="22"/>
          </w:rPr>
          <w:t xml:space="preserve"> between the </w:t>
        </w:r>
      </w:ins>
      <w:ins w:id="1321" w:author="Fu, Caihong" w:date="2023-01-31T11:47:00Z">
        <w:r w:rsidR="003C0E77">
          <w:rPr>
            <w:rFonts w:cs="Arial"/>
            <w:szCs w:val="22"/>
          </w:rPr>
          <w:t xml:space="preserve">historical </w:t>
        </w:r>
      </w:ins>
      <w:ins w:id="1322" w:author="Fu, Caihong" w:date="2023-01-28T19:55:00Z">
        <w:r w:rsidR="00436702" w:rsidRPr="00B616E0">
          <w:rPr>
            <w:rFonts w:cs="Arial"/>
            <w:szCs w:val="22"/>
          </w:rPr>
          <w:t>forecast</w:t>
        </w:r>
        <w:r w:rsidR="00436702">
          <w:rPr>
            <w:rFonts w:cs="Arial"/>
            <w:szCs w:val="22"/>
          </w:rPr>
          <w:t>s</w:t>
        </w:r>
        <w:r w:rsidR="00436702" w:rsidRPr="00B616E0">
          <w:rPr>
            <w:rFonts w:cs="Arial"/>
            <w:szCs w:val="22"/>
          </w:rPr>
          <w:t xml:space="preserve"> and observation</w:t>
        </w:r>
        <w:r w:rsidR="00436702">
          <w:rPr>
            <w:rFonts w:cs="Arial"/>
            <w:szCs w:val="22"/>
          </w:rPr>
          <w:t>s</w:t>
        </w:r>
        <w:r w:rsidR="00436702" w:rsidRPr="00B616E0">
          <w:rPr>
            <w:rFonts w:cs="Arial"/>
            <w:szCs w:val="22"/>
          </w:rPr>
          <w:t xml:space="preserve"> </w:t>
        </w:r>
        <w:r w:rsidR="00436702">
          <w:rPr>
            <w:rFonts w:cs="Arial"/>
            <w:szCs w:val="22"/>
          </w:rPr>
          <w:t>were</w:t>
        </w:r>
        <w:r w:rsidR="00436702" w:rsidRPr="00B616E0">
          <w:rPr>
            <w:rFonts w:cs="Arial"/>
            <w:szCs w:val="22"/>
          </w:rPr>
          <w:t xml:space="preserve"> </w:t>
        </w:r>
        <w:r w:rsidR="00436702" w:rsidRPr="00B616E0">
          <w:rPr>
            <w:rFonts w:cs="Arial"/>
            <w:szCs w:val="22"/>
          </w:rPr>
          <w:t>less than 0.5 for half of the stocks</w:t>
        </w:r>
        <w:r w:rsidR="00436702">
          <w:rPr>
            <w:rFonts w:cs="Arial"/>
            <w:szCs w:val="22"/>
          </w:rPr>
          <w:t xml:space="preserve"> with </w:t>
        </w:r>
        <w:r w:rsidR="00436702" w:rsidRPr="00B616E0">
          <w:rPr>
            <w:rFonts w:cs="Arial"/>
            <w:szCs w:val="22"/>
          </w:rPr>
          <w:t>some close to or even below zero (i.e.,</w:t>
        </w:r>
        <w:r w:rsidR="00436702" w:rsidRPr="007E6C11">
          <w:rPr>
            <w:rFonts w:cs="Arial"/>
            <w:szCs w:val="22"/>
          </w:rPr>
          <w:t xml:space="preserve"> forecast</w:t>
        </w:r>
      </w:ins>
      <w:ins w:id="1323" w:author="Fu, Caihong" w:date="2023-01-28T19:56:00Z">
        <w:r w:rsidR="00436702">
          <w:rPr>
            <w:rFonts w:cs="Arial"/>
            <w:szCs w:val="22"/>
          </w:rPr>
          <w:t>s</w:t>
        </w:r>
      </w:ins>
      <w:ins w:id="1324" w:author="Fu, Caihong" w:date="2023-01-28T19:55:00Z">
        <w:r w:rsidR="00436702" w:rsidRPr="007E6C11">
          <w:rPr>
            <w:rFonts w:cs="Arial"/>
            <w:szCs w:val="22"/>
          </w:rPr>
          <w:t xml:space="preserve"> </w:t>
        </w:r>
        <w:r w:rsidR="00436702" w:rsidRPr="007E6C11">
          <w:rPr>
            <w:rFonts w:cs="Arial"/>
            <w:szCs w:val="22"/>
          </w:rPr>
          <w:t>ha</w:t>
        </w:r>
        <w:r w:rsidR="00436702">
          <w:rPr>
            <w:rFonts w:cs="Arial"/>
            <w:szCs w:val="22"/>
          </w:rPr>
          <w:t>d</w:t>
        </w:r>
        <w:r w:rsidR="00436702" w:rsidRPr="007E6C11">
          <w:rPr>
            <w:rFonts w:cs="Arial"/>
            <w:szCs w:val="22"/>
          </w:rPr>
          <w:t xml:space="preserve"> </w:t>
        </w:r>
        <w:r w:rsidR="00436702" w:rsidRPr="007E6C11">
          <w:rPr>
            <w:rFonts w:cs="Arial"/>
            <w:szCs w:val="22"/>
          </w:rPr>
          <w:t>no correlation with observation</w:t>
        </w:r>
      </w:ins>
      <w:ins w:id="1325" w:author="Fu, Caihong" w:date="2023-01-28T19:56:00Z">
        <w:r w:rsidR="00436702">
          <w:rPr>
            <w:rFonts w:cs="Arial"/>
            <w:szCs w:val="22"/>
          </w:rPr>
          <w:t>s</w:t>
        </w:r>
      </w:ins>
      <w:ins w:id="1326" w:author="Fu, Caihong" w:date="2023-01-28T19:55:00Z">
        <w:r w:rsidR="00436702" w:rsidRPr="007E6C11">
          <w:rPr>
            <w:rFonts w:cs="Arial"/>
            <w:szCs w:val="22"/>
          </w:rPr>
          <w:t xml:space="preserve"> or </w:t>
        </w:r>
      </w:ins>
      <w:ins w:id="1327" w:author="Fu, Caihong" w:date="2023-01-28T19:56:00Z">
        <w:r w:rsidR="00436702">
          <w:rPr>
            <w:rFonts w:cs="Arial"/>
            <w:szCs w:val="22"/>
          </w:rPr>
          <w:t>were</w:t>
        </w:r>
      </w:ins>
      <w:ins w:id="1328" w:author="Fu, Caihong" w:date="2023-01-28T19:55:00Z">
        <w:r w:rsidR="00436702" w:rsidRPr="007E6C11">
          <w:rPr>
            <w:rFonts w:cs="Arial"/>
            <w:szCs w:val="22"/>
          </w:rPr>
          <w:t xml:space="preserve"> </w:t>
        </w:r>
        <w:r w:rsidR="00436702" w:rsidRPr="007E6C11">
          <w:rPr>
            <w:rFonts w:cs="Arial"/>
            <w:szCs w:val="22"/>
          </w:rPr>
          <w:t xml:space="preserve">negatively correlated </w:t>
        </w:r>
        <w:r w:rsidR="00436702">
          <w:rPr>
            <w:rFonts w:cs="Arial"/>
            <w:szCs w:val="22"/>
          </w:rPr>
          <w:t>with</w:t>
        </w:r>
        <w:r w:rsidR="00436702" w:rsidRPr="007E6C11">
          <w:rPr>
            <w:rFonts w:cs="Arial"/>
            <w:szCs w:val="22"/>
          </w:rPr>
          <w:t xml:space="preserve"> </w:t>
        </w:r>
        <w:r w:rsidR="00436702" w:rsidRPr="007E6C11">
          <w:rPr>
            <w:rFonts w:cs="Arial"/>
            <w:szCs w:val="22"/>
          </w:rPr>
          <w:t>observation</w:t>
        </w:r>
      </w:ins>
      <w:ins w:id="1329" w:author="Fu, Caihong" w:date="2023-01-28T19:56:00Z">
        <w:r w:rsidR="00436702">
          <w:rPr>
            <w:rFonts w:cs="Arial"/>
            <w:szCs w:val="22"/>
          </w:rPr>
          <w:t>s</w:t>
        </w:r>
      </w:ins>
      <w:ins w:id="1330" w:author="Fu, Caihong" w:date="2023-01-28T19:55:00Z">
        <w:r w:rsidR="00436702" w:rsidRPr="007E6C11">
          <w:rPr>
            <w:rFonts w:cs="Arial"/>
            <w:szCs w:val="22"/>
          </w:rPr>
          <w:t xml:space="preserve">). For all stocks, there </w:t>
        </w:r>
        <w:r w:rsidR="00436702">
          <w:rPr>
            <w:rFonts w:cs="Arial"/>
            <w:szCs w:val="22"/>
          </w:rPr>
          <w:t>were</w:t>
        </w:r>
        <w:r w:rsidR="00436702" w:rsidRPr="007E6C11">
          <w:rPr>
            <w:rFonts w:cs="Arial"/>
            <w:szCs w:val="22"/>
          </w:rPr>
          <w:t xml:space="preserve"> </w:t>
        </w:r>
        <w:r w:rsidR="00436702" w:rsidRPr="007E6C11">
          <w:rPr>
            <w:rFonts w:cs="Arial"/>
            <w:szCs w:val="22"/>
          </w:rPr>
          <w:t xml:space="preserve">at least one model </w:t>
        </w:r>
        <w:r w:rsidR="00436702">
          <w:rPr>
            <w:rFonts w:cs="Arial"/>
            <w:szCs w:val="22"/>
          </w:rPr>
          <w:t xml:space="preserve">that </w:t>
        </w:r>
        <w:r w:rsidR="00436702" w:rsidRPr="007E6C11">
          <w:rPr>
            <w:rFonts w:cs="Arial"/>
            <w:szCs w:val="22"/>
          </w:rPr>
          <w:t>outperformed the</w:t>
        </w:r>
      </w:ins>
      <w:ins w:id="1331" w:author="Fu, Caihong" w:date="2023-01-31T11:48:00Z">
        <w:r w:rsidR="003C0E77">
          <w:rPr>
            <w:rFonts w:cs="Arial"/>
            <w:szCs w:val="22"/>
          </w:rPr>
          <w:t xml:space="preserve"> historical</w:t>
        </w:r>
      </w:ins>
      <w:ins w:id="1332" w:author="Fu, Caihong" w:date="2023-01-28T19:55:00Z">
        <w:r w:rsidR="00436702" w:rsidRPr="007E6C11">
          <w:rPr>
            <w:rFonts w:cs="Arial"/>
            <w:szCs w:val="22"/>
          </w:rPr>
          <w:t xml:space="preserve"> forecast</w:t>
        </w:r>
      </w:ins>
      <w:ins w:id="1333" w:author="Fu, Caihong" w:date="2023-01-28T19:57:00Z">
        <w:r w:rsidR="00436702">
          <w:rPr>
            <w:rFonts w:cs="Arial"/>
            <w:szCs w:val="22"/>
          </w:rPr>
          <w:t>s</w:t>
        </w:r>
      </w:ins>
      <w:ins w:id="1334" w:author="Fu, Caihong" w:date="2023-01-28T19:55:00Z">
        <w:r w:rsidR="00436702" w:rsidRPr="007E6C11">
          <w:rPr>
            <w:rFonts w:cs="Arial"/>
            <w:szCs w:val="22"/>
          </w:rPr>
          <w:t xml:space="preserve">, indicating that if we chose </w:t>
        </w:r>
        <w:r w:rsidR="00436702">
          <w:rPr>
            <w:rFonts w:cs="Arial"/>
            <w:szCs w:val="22"/>
          </w:rPr>
          <w:t>a good performing</w:t>
        </w:r>
        <w:r w:rsidR="00436702" w:rsidRPr="007E6C11">
          <w:rPr>
            <w:rFonts w:cs="Arial"/>
            <w:szCs w:val="22"/>
          </w:rPr>
          <w:t xml:space="preserve"> </w:t>
        </w:r>
        <w:r w:rsidR="00436702" w:rsidRPr="007E6C11">
          <w:rPr>
            <w:rFonts w:cs="Arial"/>
            <w:szCs w:val="22"/>
          </w:rPr>
          <w:t>model consistently through the years, we would have m</w:t>
        </w:r>
        <w:r w:rsidR="00436702" w:rsidRPr="003E76AB">
          <w:rPr>
            <w:rFonts w:cs="Arial"/>
            <w:szCs w:val="22"/>
          </w:rPr>
          <w:t>ore accurate forecast</w:t>
        </w:r>
        <w:r w:rsidR="00436702">
          <w:rPr>
            <w:rFonts w:cs="Arial"/>
            <w:szCs w:val="22"/>
          </w:rPr>
          <w:t xml:space="preserve">s </w:t>
        </w:r>
        <w:r w:rsidR="00436702" w:rsidRPr="003E76AB">
          <w:rPr>
            <w:rFonts w:cs="Arial"/>
            <w:szCs w:val="22"/>
          </w:rPr>
          <w:t>compar</w:t>
        </w:r>
        <w:r w:rsidR="00436702">
          <w:rPr>
            <w:rFonts w:cs="Arial"/>
            <w:szCs w:val="22"/>
          </w:rPr>
          <w:t>ed</w:t>
        </w:r>
        <w:r w:rsidR="00436702" w:rsidRPr="003E76AB">
          <w:rPr>
            <w:rFonts w:cs="Arial"/>
            <w:szCs w:val="22"/>
          </w:rPr>
          <w:t xml:space="preserve"> </w:t>
        </w:r>
        <w:r w:rsidR="00436702" w:rsidRPr="003E76AB">
          <w:rPr>
            <w:rFonts w:cs="Arial"/>
            <w:szCs w:val="22"/>
          </w:rPr>
          <w:t xml:space="preserve">to what </w:t>
        </w:r>
        <w:r w:rsidR="00436702">
          <w:rPr>
            <w:rFonts w:cs="Arial"/>
            <w:szCs w:val="22"/>
          </w:rPr>
          <w:t xml:space="preserve">had </w:t>
        </w:r>
      </w:ins>
      <w:ins w:id="1335" w:author="Fu, Caihong" w:date="2023-01-28T19:58:00Z">
        <w:r w:rsidR="00436702">
          <w:rPr>
            <w:rFonts w:cs="Arial"/>
            <w:szCs w:val="22"/>
          </w:rPr>
          <w:t>obtained using the forec</w:t>
        </w:r>
      </w:ins>
      <w:ins w:id="1336" w:author="Fu, Caihong" w:date="2023-01-28T19:59:00Z">
        <w:r w:rsidR="00436702">
          <w:rPr>
            <w:rFonts w:cs="Arial"/>
            <w:szCs w:val="22"/>
          </w:rPr>
          <w:t xml:space="preserve">ast models </w:t>
        </w:r>
      </w:ins>
      <w:ins w:id="1337" w:author="Fu, Caihong" w:date="2023-01-28T20:00:00Z">
        <w:r w:rsidR="00436702">
          <w:rPr>
            <w:rFonts w:cs="Arial"/>
            <w:szCs w:val="22"/>
          </w:rPr>
          <w:t xml:space="preserve">historically </w:t>
        </w:r>
      </w:ins>
      <w:ins w:id="1338" w:author="Fu, Caihong" w:date="2023-01-28T19:59:00Z">
        <w:r w:rsidR="00436702">
          <w:rPr>
            <w:rFonts w:cs="Arial"/>
            <w:szCs w:val="22"/>
          </w:rPr>
          <w:t>chosen</w:t>
        </w:r>
      </w:ins>
      <w:ins w:id="1339" w:author="Fu, Caihong" w:date="2023-01-28T20:00:00Z">
        <w:r w:rsidR="00436702">
          <w:rPr>
            <w:rFonts w:cs="Arial"/>
            <w:szCs w:val="22"/>
          </w:rPr>
          <w:t xml:space="preserve"> (Grant et al., 2011)</w:t>
        </w:r>
      </w:ins>
      <w:ins w:id="1340" w:author="Fu, Caihong" w:date="2023-01-28T19:55:00Z">
        <w:r w:rsidR="00436702" w:rsidRPr="003E76AB">
          <w:rPr>
            <w:rFonts w:cs="Arial"/>
            <w:szCs w:val="22"/>
          </w:rPr>
          <w:t>.</w:t>
        </w:r>
      </w:ins>
    </w:p>
    <w:p w14:paraId="5F48BA02" w14:textId="6F4BA932" w:rsidR="00884305" w:rsidRPr="00A90147" w:rsidDel="00C75E3D" w:rsidRDefault="0087288A" w:rsidP="0087288A">
      <w:pPr>
        <w:pStyle w:val="BodyText"/>
        <w:ind w:firstLine="360"/>
        <w:rPr>
          <w:del w:id="1341" w:author="Fu, Caihong" w:date="2023-01-28T16:26:00Z"/>
          <w:rFonts w:cs="Arial"/>
          <w:szCs w:val="22"/>
        </w:rPr>
      </w:pPr>
      <w:ins w:id="1342" w:author="Fu, Caihong" w:date="2023-01-31T11:49:00Z">
        <w:r>
          <w:rPr>
            <w:rFonts w:cs="Arial"/>
            <w:szCs w:val="22"/>
          </w:rPr>
          <w:t xml:space="preserve">The Taylor diagram also revealed </w:t>
        </w:r>
      </w:ins>
      <w:del w:id="1343" w:author="Fu, Caihong" w:date="2023-01-31T11:49:00Z">
        <w:r w:rsidR="00884305" w:rsidRPr="007E6C11" w:rsidDel="0087288A">
          <w:rPr>
            <w:rFonts w:cs="Arial"/>
            <w:szCs w:val="22"/>
          </w:rPr>
          <w:delText xml:space="preserve">In </w:delText>
        </w:r>
      </w:del>
      <w:del w:id="1344" w:author="Fu, Caihong" w:date="2023-01-28T20:01:00Z">
        <w:r w:rsidR="00884305" w:rsidRPr="007E6C11" w:rsidDel="006C5F07">
          <w:rPr>
            <w:rFonts w:cs="Arial"/>
            <w:szCs w:val="22"/>
          </w:rPr>
          <w:delText>general</w:delText>
        </w:r>
      </w:del>
      <w:del w:id="1345" w:author="Fu, Caihong" w:date="2023-01-31T11:49:00Z">
        <w:r w:rsidR="00884305" w:rsidRPr="007E6C11" w:rsidDel="0087288A">
          <w:rPr>
            <w:rFonts w:cs="Arial"/>
            <w:szCs w:val="22"/>
          </w:rPr>
          <w:delText xml:space="preserve">, </w:delText>
        </w:r>
      </w:del>
      <w:del w:id="1346" w:author="Fu, Caihong" w:date="2023-01-31T11:50:00Z">
        <w:r w:rsidR="00884305" w:rsidRPr="007E6C11" w:rsidDel="0087288A">
          <w:rPr>
            <w:rFonts w:cs="Arial"/>
            <w:szCs w:val="22"/>
          </w:rPr>
          <w:delText xml:space="preserve">power </w:delText>
        </w:r>
      </w:del>
      <w:ins w:id="1347" w:author="Fu, Caihong" w:date="2023-01-31T11:50:00Z">
        <w:r>
          <w:rPr>
            <w:rFonts w:cs="Arial"/>
            <w:szCs w:val="22"/>
          </w:rPr>
          <w:t>P</w:t>
        </w:r>
        <w:r w:rsidRPr="007E6C11">
          <w:rPr>
            <w:rFonts w:cs="Arial"/>
            <w:szCs w:val="22"/>
          </w:rPr>
          <w:t xml:space="preserve">ower </w:t>
        </w:r>
      </w:ins>
      <w:r w:rsidR="00884305" w:rsidRPr="007E6C11">
        <w:rPr>
          <w:rFonts w:cs="Arial"/>
          <w:szCs w:val="22"/>
        </w:rPr>
        <w:t xml:space="preserve">models coupled with new </w:t>
      </w:r>
      <w:del w:id="1348" w:author="Fu, Caihong" w:date="2023-01-28T18:54:00Z">
        <w:r w:rsidR="00884305" w:rsidRPr="007E6C11" w:rsidDel="00305DD0">
          <w:rPr>
            <w:rFonts w:cs="Arial"/>
            <w:szCs w:val="22"/>
          </w:rPr>
          <w:delText xml:space="preserve">covaries </w:delText>
        </w:r>
      </w:del>
      <w:ins w:id="1349" w:author="Fu, Caihong" w:date="2023-01-28T18:54:00Z">
        <w:r w:rsidR="00305DD0">
          <w:rPr>
            <w:rFonts w:cs="Arial"/>
            <w:szCs w:val="22"/>
          </w:rPr>
          <w:t>covariates</w:t>
        </w:r>
        <w:r w:rsidR="00305DD0" w:rsidRPr="007E6C11">
          <w:rPr>
            <w:rFonts w:cs="Arial"/>
            <w:szCs w:val="22"/>
          </w:rPr>
          <w:t xml:space="preserve"> </w:t>
        </w:r>
      </w:ins>
      <w:r w:rsidR="00884305" w:rsidRPr="007E6C11">
        <w:rPr>
          <w:rFonts w:cs="Arial"/>
          <w:szCs w:val="22"/>
        </w:rPr>
        <w:t xml:space="preserve">(blue icons) </w:t>
      </w:r>
      <w:ins w:id="1350" w:author="Fu, Caihong" w:date="2023-01-31T11:50:00Z">
        <w:r>
          <w:rPr>
            <w:rFonts w:cs="Arial"/>
            <w:szCs w:val="22"/>
          </w:rPr>
          <w:t xml:space="preserve">generally </w:t>
        </w:r>
      </w:ins>
      <w:r w:rsidR="00884305" w:rsidRPr="007E6C11">
        <w:rPr>
          <w:rFonts w:cs="Arial"/>
          <w:szCs w:val="22"/>
        </w:rPr>
        <w:t xml:space="preserve">outperformed other models in all three </w:t>
      </w:r>
      <w:del w:id="1351" w:author="Fu, Caihong" w:date="2023-01-28T18:55:00Z">
        <w:r w:rsidR="00884305" w:rsidRPr="007E6C11" w:rsidDel="00305DD0">
          <w:rPr>
            <w:rFonts w:cs="Arial"/>
            <w:szCs w:val="22"/>
          </w:rPr>
          <w:lastRenderedPageBreak/>
          <w:delText>metrics</w:delText>
        </w:r>
      </w:del>
      <w:ins w:id="1352" w:author="Fu, Caihong" w:date="2023-01-28T18:55:00Z">
        <w:r w:rsidR="00305DD0">
          <w:rPr>
            <w:rFonts w:cs="Arial"/>
            <w:szCs w:val="22"/>
          </w:rPr>
          <w:t>statistics</w:t>
        </w:r>
      </w:ins>
      <w:del w:id="1353" w:author="Fu, Caihong" w:date="2023-01-31T11:50:00Z">
        <w:r w:rsidR="00884305" w:rsidRPr="007E6C11" w:rsidDel="0087288A">
          <w:rPr>
            <w:rFonts w:cs="Arial"/>
            <w:szCs w:val="22"/>
          </w:rPr>
          <w:delText>,</w:delText>
        </w:r>
      </w:del>
      <w:r w:rsidR="00884305" w:rsidRPr="007E6C11">
        <w:rPr>
          <w:rFonts w:cs="Arial"/>
          <w:szCs w:val="22"/>
        </w:rPr>
        <w:t xml:space="preserve"> with </w:t>
      </w:r>
      <w:del w:id="1354" w:author="Fu, Caihong" w:date="2023-01-28T18:55:00Z">
        <w:r w:rsidR="00884305" w:rsidRPr="007E6C11" w:rsidDel="00305DD0">
          <w:rPr>
            <w:rFonts w:cs="Arial"/>
            <w:szCs w:val="22"/>
          </w:rPr>
          <w:delText xml:space="preserve">a </w:delText>
        </w:r>
      </w:del>
      <w:r w:rsidR="00884305" w:rsidRPr="007E6C11">
        <w:rPr>
          <w:rFonts w:cs="Arial"/>
          <w:szCs w:val="22"/>
        </w:rPr>
        <w:t>higher correlation</w:t>
      </w:r>
      <w:ins w:id="1355" w:author="Fu, Caihong" w:date="2023-01-28T18:55:00Z">
        <w:r w:rsidR="00305DD0">
          <w:rPr>
            <w:rFonts w:cs="Arial"/>
            <w:szCs w:val="22"/>
          </w:rPr>
          <w:t>s</w:t>
        </w:r>
      </w:ins>
      <w:r w:rsidR="00884305" w:rsidRPr="007E6C11">
        <w:rPr>
          <w:rFonts w:cs="Arial"/>
          <w:szCs w:val="22"/>
        </w:rPr>
        <w:t xml:space="preserve">, </w:t>
      </w:r>
      <w:del w:id="1356" w:author="Fu, Caihong" w:date="2023-01-28T18:55:00Z">
        <w:r w:rsidR="00884305" w:rsidRPr="007E6C11" w:rsidDel="00305DD0">
          <w:rPr>
            <w:rFonts w:cs="Arial"/>
            <w:szCs w:val="22"/>
          </w:rPr>
          <w:delText xml:space="preserve">a </w:delText>
        </w:r>
      </w:del>
      <w:r w:rsidR="00884305" w:rsidRPr="007E6C11">
        <w:rPr>
          <w:rFonts w:cs="Arial"/>
          <w:szCs w:val="22"/>
        </w:rPr>
        <w:t>similar standard deviation</w:t>
      </w:r>
      <w:ins w:id="1357" w:author="Fu, Caihong" w:date="2023-01-28T18:55:00Z">
        <w:r w:rsidR="00305DD0">
          <w:rPr>
            <w:rFonts w:cs="Arial"/>
            <w:szCs w:val="22"/>
          </w:rPr>
          <w:t>s</w:t>
        </w:r>
      </w:ins>
      <w:r w:rsidR="00884305" w:rsidRPr="007E6C11">
        <w:rPr>
          <w:rFonts w:cs="Arial"/>
          <w:szCs w:val="22"/>
        </w:rPr>
        <w:t xml:space="preserve"> to </w:t>
      </w:r>
      <w:ins w:id="1358" w:author="Fu, Caihong" w:date="2023-01-28T18:56:00Z">
        <w:r w:rsidR="00305DD0">
          <w:rPr>
            <w:rFonts w:cs="Arial"/>
            <w:szCs w:val="22"/>
          </w:rPr>
          <w:t xml:space="preserve">those in </w:t>
        </w:r>
      </w:ins>
      <w:r w:rsidR="00884305" w:rsidRPr="007E6C11">
        <w:rPr>
          <w:rFonts w:cs="Arial"/>
          <w:szCs w:val="22"/>
        </w:rPr>
        <w:t>observation</w:t>
      </w:r>
      <w:ins w:id="1359" w:author="Fu, Caihong" w:date="2023-01-28T18:55:00Z">
        <w:r w:rsidR="00305DD0">
          <w:rPr>
            <w:rFonts w:cs="Arial"/>
            <w:szCs w:val="22"/>
          </w:rPr>
          <w:t>s</w:t>
        </w:r>
      </w:ins>
      <w:ins w:id="1360" w:author="Fu, Caihong" w:date="2023-01-28T18:57:00Z">
        <w:r w:rsidR="00305DD0">
          <w:rPr>
            <w:rFonts w:cs="Arial"/>
            <w:szCs w:val="22"/>
          </w:rPr>
          <w:t>,</w:t>
        </w:r>
      </w:ins>
      <w:r w:rsidR="00884305" w:rsidRPr="007E6C11">
        <w:rPr>
          <w:rFonts w:cs="Arial"/>
          <w:szCs w:val="22"/>
        </w:rPr>
        <w:t xml:space="preserve"> and </w:t>
      </w:r>
      <w:del w:id="1361" w:author="Fu, Caihong" w:date="2023-01-28T18:57:00Z">
        <w:r w:rsidR="00884305" w:rsidRPr="007E6C11" w:rsidDel="00305DD0">
          <w:rPr>
            <w:rFonts w:cs="Arial"/>
            <w:szCs w:val="22"/>
          </w:rPr>
          <w:delText xml:space="preserve">a </w:delText>
        </w:r>
      </w:del>
      <w:r w:rsidR="00884305" w:rsidRPr="007E6C11">
        <w:rPr>
          <w:rFonts w:cs="Arial"/>
          <w:szCs w:val="22"/>
        </w:rPr>
        <w:t>smaller RMSE</w:t>
      </w:r>
      <w:ins w:id="1362" w:author="Fu, Caihong" w:date="2023-01-28T18:57:00Z">
        <w:r w:rsidR="00305DD0">
          <w:rPr>
            <w:rFonts w:cs="Arial"/>
            <w:szCs w:val="22"/>
          </w:rPr>
          <w:t>s</w:t>
        </w:r>
      </w:ins>
      <w:r w:rsidR="00884305" w:rsidRPr="007E6C11">
        <w:rPr>
          <w:rFonts w:cs="Arial"/>
          <w:szCs w:val="22"/>
        </w:rPr>
        <w:t xml:space="preserve">. The Power models with old </w:t>
      </w:r>
      <w:del w:id="1363" w:author="Fu, Caihong" w:date="2023-01-28T18:57:00Z">
        <w:r w:rsidR="00884305" w:rsidRPr="007E6C11" w:rsidDel="00305DD0">
          <w:rPr>
            <w:rFonts w:cs="Arial"/>
            <w:szCs w:val="22"/>
          </w:rPr>
          <w:delText xml:space="preserve">covaries </w:delText>
        </w:r>
      </w:del>
      <w:ins w:id="1364" w:author="Fu, Caihong" w:date="2023-01-28T18:57:00Z">
        <w:r w:rsidR="00305DD0">
          <w:rPr>
            <w:rFonts w:cs="Arial"/>
            <w:szCs w:val="22"/>
          </w:rPr>
          <w:t>covariates</w:t>
        </w:r>
        <w:r w:rsidR="00305DD0" w:rsidRPr="007E6C11">
          <w:rPr>
            <w:rFonts w:cs="Arial"/>
            <w:szCs w:val="22"/>
          </w:rPr>
          <w:t xml:space="preserve"> </w:t>
        </w:r>
      </w:ins>
      <w:r w:rsidR="00884305" w:rsidRPr="007E6C11">
        <w:rPr>
          <w:rFonts w:cs="Arial"/>
          <w:szCs w:val="22"/>
        </w:rPr>
        <w:t>(green icons) w</w:t>
      </w:r>
      <w:r w:rsidR="00884305" w:rsidRPr="003E76AB">
        <w:rPr>
          <w:rFonts w:cs="Arial"/>
          <w:szCs w:val="22"/>
        </w:rPr>
        <w:t>ere rarely used in the</w:t>
      </w:r>
      <w:ins w:id="1365" w:author="Fu, Caihong" w:date="2023-01-31T11:51:00Z">
        <w:r>
          <w:rPr>
            <w:rFonts w:cs="Arial"/>
            <w:szCs w:val="22"/>
          </w:rPr>
          <w:t xml:space="preserve"> previous</w:t>
        </w:r>
      </w:ins>
      <w:r w:rsidR="00884305" w:rsidRPr="003E76AB">
        <w:rPr>
          <w:rFonts w:cs="Arial"/>
          <w:szCs w:val="22"/>
        </w:rPr>
        <w:t xml:space="preserve"> forecast</w:t>
      </w:r>
      <w:ins w:id="1366" w:author="Fu, Caihong" w:date="2023-01-31T11:51:00Z">
        <w:r>
          <w:rPr>
            <w:rFonts w:cs="Arial"/>
            <w:szCs w:val="22"/>
          </w:rPr>
          <w:t>s</w:t>
        </w:r>
      </w:ins>
      <w:r w:rsidR="00884305" w:rsidRPr="003E76AB">
        <w:rPr>
          <w:rFonts w:cs="Arial"/>
          <w:szCs w:val="22"/>
        </w:rPr>
        <w:t xml:space="preserve"> but they </w:t>
      </w:r>
      <w:del w:id="1367" w:author="Fu, Caihong" w:date="2023-01-28T18:58:00Z">
        <w:r w:rsidR="00884305" w:rsidRPr="003E76AB" w:rsidDel="00305DD0">
          <w:rPr>
            <w:rFonts w:cs="Arial"/>
            <w:szCs w:val="22"/>
          </w:rPr>
          <w:delText xml:space="preserve">are </w:delText>
        </w:r>
      </w:del>
      <w:ins w:id="1368" w:author="Fu, Caihong" w:date="2023-01-28T18:58:00Z">
        <w:r w:rsidR="00305DD0">
          <w:rPr>
            <w:rFonts w:cs="Arial"/>
            <w:szCs w:val="22"/>
          </w:rPr>
          <w:t>were</w:t>
        </w:r>
        <w:r w:rsidR="00305DD0" w:rsidRPr="003E76AB">
          <w:rPr>
            <w:rFonts w:cs="Arial"/>
            <w:szCs w:val="22"/>
          </w:rPr>
          <w:t xml:space="preserve"> </w:t>
        </w:r>
      </w:ins>
      <w:r w:rsidR="00884305" w:rsidRPr="003E76AB">
        <w:rPr>
          <w:rFonts w:cs="Arial"/>
          <w:szCs w:val="22"/>
        </w:rPr>
        <w:t xml:space="preserve">as good as best models. </w:t>
      </w:r>
      <w:del w:id="1369" w:author="Fu, Caihong" w:date="2023-01-24T11:38:00Z">
        <w:r w:rsidR="00884305" w:rsidRPr="003E76AB" w:rsidDel="00D20462">
          <w:rPr>
            <w:rFonts w:cs="Arial"/>
            <w:szCs w:val="22"/>
          </w:rPr>
          <w:delText xml:space="preserve">For the majority </w:delText>
        </w:r>
      </w:del>
      <w:ins w:id="1370" w:author="Fu, Caihong" w:date="2023-01-24T11:38:00Z">
        <w:r w:rsidR="00D20462">
          <w:rPr>
            <w:rFonts w:cs="Arial"/>
            <w:szCs w:val="22"/>
          </w:rPr>
          <w:t>Generally</w:t>
        </w:r>
      </w:ins>
      <w:ins w:id="1371" w:author="Fu, Caihong" w:date="2023-01-24T11:39:00Z">
        <w:r w:rsidR="00D20462">
          <w:rPr>
            <w:rFonts w:cs="Arial"/>
            <w:szCs w:val="22"/>
          </w:rPr>
          <w:t>,</w:t>
        </w:r>
      </w:ins>
      <w:ins w:id="1372" w:author="Fu, Caihong" w:date="2023-01-24T11:36:00Z">
        <w:r w:rsidR="00D20462">
          <w:rPr>
            <w:rFonts w:cs="Arial"/>
            <w:szCs w:val="22"/>
          </w:rPr>
          <w:t xml:space="preserve"> </w:t>
        </w:r>
      </w:ins>
      <w:r w:rsidR="00884305" w:rsidRPr="003E76AB">
        <w:rPr>
          <w:rFonts w:cs="Arial"/>
          <w:szCs w:val="22"/>
        </w:rPr>
        <w:t xml:space="preserve">Ricker models with new </w:t>
      </w:r>
      <w:del w:id="1373" w:author="Fu, Caihong" w:date="2023-01-28T18:58:00Z">
        <w:r w:rsidR="00884305" w:rsidRPr="003E76AB" w:rsidDel="00305DD0">
          <w:rPr>
            <w:rFonts w:cs="Arial"/>
            <w:szCs w:val="22"/>
          </w:rPr>
          <w:delText xml:space="preserve">covaries </w:delText>
        </w:r>
      </w:del>
      <w:ins w:id="1374" w:author="Fu, Caihong" w:date="2023-01-28T18:58:00Z">
        <w:r w:rsidR="00305DD0">
          <w:rPr>
            <w:rFonts w:cs="Arial"/>
            <w:szCs w:val="22"/>
          </w:rPr>
          <w:t>covariates</w:t>
        </w:r>
        <w:r w:rsidR="00305DD0" w:rsidRPr="003E76AB">
          <w:rPr>
            <w:rFonts w:cs="Arial"/>
            <w:szCs w:val="22"/>
          </w:rPr>
          <w:t xml:space="preserve"> </w:t>
        </w:r>
      </w:ins>
      <w:r w:rsidR="00884305" w:rsidRPr="003E76AB">
        <w:rPr>
          <w:rFonts w:cs="Arial"/>
          <w:szCs w:val="22"/>
        </w:rPr>
        <w:t>(red icons)</w:t>
      </w:r>
      <w:del w:id="1375" w:author="Fu, Caihong" w:date="2023-01-24T11:39:00Z">
        <w:r w:rsidR="00884305" w:rsidRPr="003E76AB" w:rsidDel="00D20462">
          <w:rPr>
            <w:rFonts w:cs="Arial"/>
            <w:szCs w:val="22"/>
          </w:rPr>
          <w:delText xml:space="preserve">, they </w:delText>
        </w:r>
      </w:del>
      <w:ins w:id="1376" w:author="Fu, Caihong" w:date="2023-01-24T11:39:00Z">
        <w:r w:rsidR="00D20462">
          <w:rPr>
            <w:rFonts w:cs="Arial"/>
            <w:szCs w:val="22"/>
          </w:rPr>
          <w:t xml:space="preserve"> </w:t>
        </w:r>
      </w:ins>
      <w:r w:rsidR="00884305" w:rsidRPr="003E76AB">
        <w:rPr>
          <w:rFonts w:cs="Arial"/>
          <w:szCs w:val="22"/>
        </w:rPr>
        <w:t xml:space="preserve">also seemed to be better </w:t>
      </w:r>
      <w:del w:id="1377" w:author="Fu, Caihong" w:date="2023-01-24T11:36:00Z">
        <w:r w:rsidR="00884305" w:rsidRPr="003E76AB" w:rsidDel="00D20462">
          <w:rPr>
            <w:rFonts w:cs="Arial"/>
            <w:szCs w:val="22"/>
          </w:rPr>
          <w:delText xml:space="preserve">models comparing </w:delText>
        </w:r>
      </w:del>
      <w:ins w:id="1378" w:author="Fu, Caihong" w:date="2023-01-24T11:36:00Z">
        <w:r w:rsidR="00D20462" w:rsidRPr="003E76AB">
          <w:rPr>
            <w:rFonts w:cs="Arial"/>
            <w:szCs w:val="22"/>
          </w:rPr>
          <w:t>compar</w:t>
        </w:r>
        <w:r w:rsidR="00D20462">
          <w:rPr>
            <w:rFonts w:cs="Arial"/>
            <w:szCs w:val="22"/>
          </w:rPr>
          <w:t>ed</w:t>
        </w:r>
        <w:r w:rsidR="00D20462" w:rsidRPr="003E76AB">
          <w:rPr>
            <w:rFonts w:cs="Arial"/>
            <w:szCs w:val="22"/>
          </w:rPr>
          <w:t xml:space="preserve"> </w:t>
        </w:r>
      </w:ins>
      <w:r w:rsidR="00884305" w:rsidRPr="003E76AB">
        <w:rPr>
          <w:rFonts w:cs="Arial"/>
          <w:szCs w:val="22"/>
        </w:rPr>
        <w:t xml:space="preserve">to </w:t>
      </w:r>
      <w:del w:id="1379" w:author="Fu, Caihong" w:date="2023-01-24T11:37:00Z">
        <w:r w:rsidR="00884305" w:rsidRPr="003E76AB" w:rsidDel="00D20462">
          <w:rPr>
            <w:rFonts w:cs="Arial"/>
            <w:szCs w:val="22"/>
          </w:rPr>
          <w:delText>Richer models</w:delText>
        </w:r>
      </w:del>
      <w:ins w:id="1380" w:author="Fu, Caihong" w:date="2023-01-24T11:37:00Z">
        <w:r w:rsidR="00D20462">
          <w:rPr>
            <w:rFonts w:cs="Arial"/>
            <w:szCs w:val="22"/>
          </w:rPr>
          <w:t>those</w:t>
        </w:r>
      </w:ins>
      <w:r w:rsidR="00884305" w:rsidRPr="003E76AB">
        <w:rPr>
          <w:rFonts w:cs="Arial"/>
          <w:szCs w:val="22"/>
        </w:rPr>
        <w:t xml:space="preserve"> with old </w:t>
      </w:r>
      <w:del w:id="1381" w:author="Fu, Caihong" w:date="2023-01-28T18:58:00Z">
        <w:r w:rsidR="00884305" w:rsidRPr="003E76AB" w:rsidDel="00305DD0">
          <w:rPr>
            <w:rFonts w:cs="Arial"/>
            <w:szCs w:val="22"/>
          </w:rPr>
          <w:delText xml:space="preserve">covaries </w:delText>
        </w:r>
      </w:del>
      <w:ins w:id="1382" w:author="Fu, Caihong" w:date="2023-01-28T18:58:00Z">
        <w:r w:rsidR="00305DD0">
          <w:rPr>
            <w:rFonts w:cs="Arial"/>
            <w:szCs w:val="22"/>
          </w:rPr>
          <w:t>covariates</w:t>
        </w:r>
        <w:r w:rsidR="00305DD0" w:rsidRPr="003E76AB">
          <w:rPr>
            <w:rFonts w:cs="Arial"/>
            <w:szCs w:val="22"/>
          </w:rPr>
          <w:t xml:space="preserve"> </w:t>
        </w:r>
      </w:ins>
      <w:r w:rsidR="00884305" w:rsidRPr="003E76AB">
        <w:rPr>
          <w:rFonts w:cs="Arial"/>
          <w:szCs w:val="22"/>
        </w:rPr>
        <w:t>(pink icons)</w:t>
      </w:r>
      <w:del w:id="1383" w:author="Fu, Caihong" w:date="2023-01-24T12:01:00Z">
        <w:r w:rsidR="00884305" w:rsidRPr="003E76AB" w:rsidDel="004B07B8">
          <w:rPr>
            <w:rFonts w:cs="Arial"/>
            <w:szCs w:val="22"/>
          </w:rPr>
          <w:delText>,</w:delText>
        </w:r>
      </w:del>
      <w:r w:rsidR="00884305" w:rsidRPr="003E76AB">
        <w:rPr>
          <w:rFonts w:cs="Arial"/>
          <w:szCs w:val="22"/>
        </w:rPr>
        <w:t xml:space="preserve"> </w:t>
      </w:r>
      <w:ins w:id="1384" w:author="Fu, Caihong" w:date="2023-01-24T11:40:00Z">
        <w:r w:rsidR="00E53FDC">
          <w:rPr>
            <w:rFonts w:cs="Arial"/>
            <w:szCs w:val="22"/>
          </w:rPr>
          <w:t xml:space="preserve">with </w:t>
        </w:r>
      </w:ins>
      <w:r w:rsidR="00884305" w:rsidRPr="003E76AB">
        <w:rPr>
          <w:rFonts w:cs="Arial"/>
          <w:szCs w:val="22"/>
        </w:rPr>
        <w:t xml:space="preserve">the latter </w:t>
      </w:r>
      <w:del w:id="1385" w:author="Fu, Caihong" w:date="2023-01-24T11:41:00Z">
        <w:r w:rsidR="00884305" w:rsidRPr="003E76AB" w:rsidDel="00E53FDC">
          <w:rPr>
            <w:rFonts w:cs="Arial"/>
            <w:szCs w:val="22"/>
          </w:rPr>
          <w:delText xml:space="preserve">ones were </w:delText>
        </w:r>
      </w:del>
      <w:ins w:id="1386" w:author="Fu, Caihong" w:date="2023-01-24T11:41:00Z">
        <w:r w:rsidR="00E53FDC">
          <w:rPr>
            <w:rFonts w:cs="Arial"/>
            <w:szCs w:val="22"/>
          </w:rPr>
          <w:t>having been</w:t>
        </w:r>
        <w:r w:rsidR="00E53FDC" w:rsidRPr="003E76AB">
          <w:rPr>
            <w:rFonts w:cs="Arial"/>
            <w:szCs w:val="22"/>
          </w:rPr>
          <w:t xml:space="preserve"> </w:t>
        </w:r>
      </w:ins>
      <w:r w:rsidR="00884305" w:rsidRPr="003E76AB">
        <w:rPr>
          <w:rFonts w:cs="Arial"/>
          <w:szCs w:val="22"/>
        </w:rPr>
        <w:t>frequent</w:t>
      </w:r>
      <w:r w:rsidR="00884305" w:rsidRPr="005224AF">
        <w:rPr>
          <w:rFonts w:cs="Arial"/>
          <w:szCs w:val="22"/>
        </w:rPr>
        <w:t xml:space="preserve">ly used in the </w:t>
      </w:r>
      <w:ins w:id="1387" w:author="Fu, Caihong" w:date="2023-01-24T11:41:00Z">
        <w:r w:rsidR="00E53FDC">
          <w:rPr>
            <w:rFonts w:cs="Arial"/>
            <w:szCs w:val="22"/>
          </w:rPr>
          <w:t xml:space="preserve">previous </w:t>
        </w:r>
      </w:ins>
      <w:r w:rsidR="00884305" w:rsidRPr="005224AF">
        <w:rPr>
          <w:rFonts w:cs="Arial"/>
          <w:szCs w:val="22"/>
        </w:rPr>
        <w:t>forecast</w:t>
      </w:r>
      <w:ins w:id="1388" w:author="Fu, Caihong" w:date="2023-01-24T11:41:00Z">
        <w:r w:rsidR="00E53FDC">
          <w:rPr>
            <w:rFonts w:cs="Arial"/>
            <w:szCs w:val="22"/>
          </w:rPr>
          <w:t>s</w:t>
        </w:r>
      </w:ins>
      <w:r w:rsidR="00884305" w:rsidRPr="005224AF">
        <w:rPr>
          <w:rFonts w:cs="Arial"/>
          <w:szCs w:val="22"/>
        </w:rPr>
        <w:t xml:space="preserve">. For </w:t>
      </w:r>
      <w:del w:id="1389" w:author="Fu, Caihong" w:date="2023-01-24T11:42:00Z">
        <w:r w:rsidR="00884305" w:rsidRPr="005224AF" w:rsidDel="00E53FDC">
          <w:rPr>
            <w:rFonts w:cs="Arial"/>
            <w:szCs w:val="22"/>
          </w:rPr>
          <w:delText>the majority</w:delText>
        </w:r>
      </w:del>
      <w:ins w:id="1390" w:author="Fu, Caihong" w:date="2023-01-24T11:42:00Z">
        <w:r w:rsidR="00E53FDC">
          <w:rPr>
            <w:rFonts w:cs="Arial"/>
            <w:szCs w:val="22"/>
          </w:rPr>
          <w:t>most</w:t>
        </w:r>
      </w:ins>
      <w:r w:rsidR="00884305" w:rsidRPr="005224AF">
        <w:rPr>
          <w:rFonts w:cs="Arial"/>
          <w:szCs w:val="22"/>
        </w:rPr>
        <w:t xml:space="preserve"> stocks, best model</w:t>
      </w:r>
      <w:ins w:id="1391" w:author="Fu, Caihong" w:date="2023-01-28T18:59:00Z">
        <w:r w:rsidR="00305DD0">
          <w:rPr>
            <w:rFonts w:cs="Arial"/>
            <w:szCs w:val="22"/>
          </w:rPr>
          <w:t xml:space="preserve"> forecast</w:t>
        </w:r>
      </w:ins>
      <w:r w:rsidR="00884305" w:rsidRPr="005224AF">
        <w:rPr>
          <w:rFonts w:cs="Arial"/>
          <w:szCs w:val="22"/>
        </w:rPr>
        <w:t xml:space="preserve">s </w:t>
      </w:r>
      <w:del w:id="1392" w:author="Fu, Caihong" w:date="2023-01-28T18:59:00Z">
        <w:r w:rsidR="00884305" w:rsidRPr="005224AF" w:rsidDel="00305DD0">
          <w:rPr>
            <w:rFonts w:cs="Arial"/>
            <w:szCs w:val="22"/>
          </w:rPr>
          <w:delText xml:space="preserve">are </w:delText>
        </w:r>
      </w:del>
      <w:ins w:id="1393" w:author="Fu, Caihong" w:date="2023-01-28T18:59:00Z">
        <w:r w:rsidR="00305DD0">
          <w:rPr>
            <w:rFonts w:cs="Arial"/>
            <w:szCs w:val="22"/>
          </w:rPr>
          <w:t>were</w:t>
        </w:r>
        <w:r w:rsidR="00305DD0" w:rsidRPr="005224AF">
          <w:rPr>
            <w:rFonts w:cs="Arial"/>
            <w:szCs w:val="22"/>
          </w:rPr>
          <w:t xml:space="preserve"> </w:t>
        </w:r>
      </w:ins>
      <w:r w:rsidR="00884305" w:rsidRPr="005224AF">
        <w:rPr>
          <w:rFonts w:cs="Arial"/>
          <w:szCs w:val="22"/>
        </w:rPr>
        <w:t>in good agreeme</w:t>
      </w:r>
      <w:r w:rsidR="00884305" w:rsidRPr="00794916">
        <w:rPr>
          <w:rFonts w:cs="Arial"/>
          <w:szCs w:val="22"/>
        </w:rPr>
        <w:t xml:space="preserve">nt with observations, reaching </w:t>
      </w:r>
      <w:del w:id="1394" w:author="Fu, Caihong" w:date="2023-01-28T18:59:00Z">
        <w:r w:rsidR="00884305" w:rsidRPr="00794916" w:rsidDel="00305DD0">
          <w:rPr>
            <w:rFonts w:cs="Arial"/>
            <w:szCs w:val="22"/>
          </w:rPr>
          <w:delText xml:space="preserve">a </w:delText>
        </w:r>
      </w:del>
      <w:r w:rsidR="00884305" w:rsidRPr="00794916">
        <w:rPr>
          <w:rFonts w:cs="Arial"/>
          <w:szCs w:val="22"/>
        </w:rPr>
        <w:t>correlation</w:t>
      </w:r>
      <w:ins w:id="1395" w:author="Fu, Caihong" w:date="2023-01-28T18:59:00Z">
        <w:r w:rsidR="00305DD0">
          <w:rPr>
            <w:rFonts w:cs="Arial"/>
            <w:szCs w:val="22"/>
          </w:rPr>
          <w:t>s</w:t>
        </w:r>
      </w:ins>
      <w:r w:rsidR="00884305" w:rsidRPr="00794916">
        <w:rPr>
          <w:rFonts w:cs="Arial"/>
          <w:szCs w:val="22"/>
        </w:rPr>
        <w:t xml:space="preserve"> </w:t>
      </w:r>
      <w:ins w:id="1396" w:author="Fu, Caihong" w:date="2023-01-28T18:59:00Z">
        <w:r w:rsidR="00305DD0">
          <w:rPr>
            <w:rFonts w:cs="Arial"/>
            <w:szCs w:val="22"/>
          </w:rPr>
          <w:t xml:space="preserve">between </w:t>
        </w:r>
      </w:ins>
      <w:del w:id="1397" w:author="Fu, Caihong" w:date="2023-01-28T18:59:00Z">
        <w:r w:rsidR="00884305" w:rsidRPr="00794916" w:rsidDel="00305DD0">
          <w:rPr>
            <w:rFonts w:cs="Arial"/>
            <w:szCs w:val="22"/>
          </w:rPr>
          <w:delText xml:space="preserve">of </w:delText>
        </w:r>
      </w:del>
      <w:r w:rsidR="00884305" w:rsidRPr="00794916">
        <w:rPr>
          <w:rFonts w:cs="Arial"/>
          <w:szCs w:val="22"/>
        </w:rPr>
        <w:t>0.7-0.95. However, for a few stocks none of the existing models seem</w:t>
      </w:r>
      <w:ins w:id="1398" w:author="Fu, Caihong" w:date="2023-01-28T19:00:00Z">
        <w:r w:rsidR="00305DD0">
          <w:rPr>
            <w:rFonts w:cs="Arial"/>
            <w:szCs w:val="22"/>
          </w:rPr>
          <w:t>ed</w:t>
        </w:r>
      </w:ins>
      <w:r w:rsidR="00884305" w:rsidRPr="00794916">
        <w:rPr>
          <w:rFonts w:cs="Arial"/>
          <w:szCs w:val="22"/>
        </w:rPr>
        <w:t xml:space="preserve"> to have an accurate forecast (e.g., Gates and Raft), probably due to data quality issues</w:t>
      </w:r>
      <w:ins w:id="1399" w:author="Fu, Caihong" w:date="2023-01-28T19:01:00Z">
        <w:r w:rsidR="00305DD0">
          <w:rPr>
            <w:rFonts w:cs="Arial"/>
            <w:szCs w:val="22"/>
          </w:rPr>
          <w:t xml:space="preserve"> as aforementioned</w:t>
        </w:r>
      </w:ins>
      <w:r w:rsidR="00884305" w:rsidRPr="00794916">
        <w:rPr>
          <w:rFonts w:cs="Arial"/>
          <w:szCs w:val="22"/>
        </w:rPr>
        <w:t>. Naïve models (purple icons) tend</w:t>
      </w:r>
      <w:ins w:id="1400" w:author="Fu, Caihong" w:date="2023-01-28T19:01:00Z">
        <w:r w:rsidR="00305DD0">
          <w:rPr>
            <w:rFonts w:cs="Arial"/>
            <w:szCs w:val="22"/>
          </w:rPr>
          <w:t>ed</w:t>
        </w:r>
      </w:ins>
      <w:r w:rsidR="00884305" w:rsidRPr="00794916">
        <w:rPr>
          <w:rFonts w:cs="Arial"/>
          <w:szCs w:val="22"/>
        </w:rPr>
        <w:t xml:space="preserve"> to have larger s</w:t>
      </w:r>
      <w:r w:rsidR="00884305" w:rsidRPr="00D01463">
        <w:rPr>
          <w:rFonts w:cs="Arial"/>
          <w:szCs w:val="22"/>
        </w:rPr>
        <w:t>tandard deviation</w:t>
      </w:r>
      <w:ins w:id="1401" w:author="Fu, Caihong" w:date="2023-01-28T19:02:00Z">
        <w:r w:rsidR="00305DD0">
          <w:rPr>
            <w:rFonts w:cs="Arial"/>
            <w:szCs w:val="22"/>
          </w:rPr>
          <w:t>s</w:t>
        </w:r>
      </w:ins>
      <w:r w:rsidR="00884305" w:rsidRPr="00D01463">
        <w:rPr>
          <w:rFonts w:cs="Arial"/>
          <w:szCs w:val="22"/>
        </w:rPr>
        <w:t xml:space="preserve"> </w:t>
      </w:r>
      <w:ins w:id="1402" w:author="Fu, Caihong" w:date="2023-01-24T11:45:00Z">
        <w:r w:rsidR="00E53FDC">
          <w:rPr>
            <w:rFonts w:cs="Arial"/>
            <w:szCs w:val="22"/>
          </w:rPr>
          <w:t>and</w:t>
        </w:r>
      </w:ins>
      <w:ins w:id="1403" w:author="Fu, Caihong" w:date="2023-01-24T11:46:00Z">
        <w:r w:rsidR="00E53FDC">
          <w:rPr>
            <w:rFonts w:cs="Arial"/>
            <w:szCs w:val="22"/>
          </w:rPr>
          <w:t xml:space="preserve"> performed worse </w:t>
        </w:r>
      </w:ins>
      <w:del w:id="1404" w:author="Fu, Caihong" w:date="2023-01-24T11:45:00Z">
        <w:r w:rsidR="00884305" w:rsidRPr="00D01463" w:rsidDel="00E53FDC">
          <w:rPr>
            <w:rFonts w:cs="Arial"/>
            <w:szCs w:val="22"/>
          </w:rPr>
          <w:delText xml:space="preserve">comparing </w:delText>
        </w:r>
      </w:del>
      <w:ins w:id="1405" w:author="Fu, Caihong" w:date="2023-01-24T11:45:00Z">
        <w:r w:rsidR="00E53FDC" w:rsidRPr="00D01463">
          <w:rPr>
            <w:rFonts w:cs="Arial"/>
            <w:szCs w:val="22"/>
          </w:rPr>
          <w:t>compar</w:t>
        </w:r>
        <w:r w:rsidR="00E53FDC">
          <w:rPr>
            <w:rFonts w:cs="Arial"/>
            <w:szCs w:val="22"/>
          </w:rPr>
          <w:t>ed</w:t>
        </w:r>
        <w:r w:rsidR="00E53FDC" w:rsidRPr="00D01463">
          <w:rPr>
            <w:rFonts w:cs="Arial"/>
            <w:szCs w:val="22"/>
          </w:rPr>
          <w:t xml:space="preserve"> </w:t>
        </w:r>
      </w:ins>
      <w:r w:rsidR="00884305" w:rsidRPr="00D01463">
        <w:rPr>
          <w:rFonts w:cs="Arial"/>
          <w:szCs w:val="22"/>
        </w:rPr>
        <w:t>to biological models</w:t>
      </w:r>
      <w:del w:id="1406" w:author="Fu, Caihong" w:date="2023-01-24T11:46:00Z">
        <w:r w:rsidR="00884305" w:rsidRPr="00D01463" w:rsidDel="00E53FDC">
          <w:rPr>
            <w:rFonts w:cs="Arial"/>
            <w:szCs w:val="22"/>
          </w:rPr>
          <w:delText>, and their performance is worse than biological models except for a few stocks</w:delText>
        </w:r>
      </w:del>
      <w:r w:rsidR="00884305" w:rsidRPr="00D01463">
        <w:rPr>
          <w:rFonts w:cs="Arial"/>
          <w:szCs w:val="22"/>
        </w:rPr>
        <w:t xml:space="preserve">. </w:t>
      </w:r>
    </w:p>
    <w:p w14:paraId="0414CD66" w14:textId="4A449D76" w:rsidR="00884305" w:rsidRPr="00884305" w:rsidDel="00C75E3D" w:rsidRDefault="00884305" w:rsidP="0087288A">
      <w:pPr>
        <w:pStyle w:val="BodyText"/>
        <w:ind w:firstLine="360"/>
        <w:rPr>
          <w:del w:id="1407" w:author="Fu, Caihong" w:date="2023-01-28T16:26:00Z"/>
        </w:rPr>
      </w:pPr>
      <w:del w:id="1408" w:author="Fu, Caihong" w:date="2023-01-28T16:26:00Z">
        <w:r w:rsidRPr="00884305" w:rsidDel="00C75E3D">
          <w:delText>3.2 Past forecast performance</w:delText>
        </w:r>
      </w:del>
    </w:p>
    <w:p w14:paraId="2D188066" w14:textId="03BA7048" w:rsidR="00884305" w:rsidRPr="005224AF" w:rsidDel="00436702" w:rsidRDefault="00884305" w:rsidP="0087288A">
      <w:pPr>
        <w:pStyle w:val="BodyText"/>
        <w:ind w:firstLine="360"/>
        <w:rPr>
          <w:del w:id="1409" w:author="Fu, Caihong" w:date="2023-01-28T19:55:00Z"/>
          <w:rFonts w:cs="Arial"/>
          <w:szCs w:val="22"/>
        </w:rPr>
      </w:pPr>
      <w:del w:id="1410" w:author="Fu, Caihong" w:date="2023-01-28T19:55:00Z">
        <w:r w:rsidRPr="00BF5C85" w:rsidDel="00436702">
          <w:rPr>
            <w:rFonts w:cs="Arial"/>
            <w:szCs w:val="22"/>
          </w:rPr>
          <w:delText xml:space="preserve">In general, historical forecasts </w:delText>
        </w:r>
      </w:del>
      <w:del w:id="1411" w:author="Fu, Caihong" w:date="2023-01-28T19:20:00Z">
        <w:r w:rsidRPr="00BF5C85" w:rsidDel="00102005">
          <w:rPr>
            <w:rFonts w:cs="Arial"/>
            <w:szCs w:val="22"/>
          </w:rPr>
          <w:delText>in the last 3 generations (</w:delText>
        </w:r>
      </w:del>
      <w:del w:id="1412" w:author="Fu, Caihong" w:date="2023-01-28T19:55:00Z">
        <w:r w:rsidRPr="00BF5C85" w:rsidDel="00436702">
          <w:rPr>
            <w:rFonts w:cs="Arial"/>
            <w:szCs w:val="22"/>
          </w:rPr>
          <w:delText>2009-2020</w:delText>
        </w:r>
      </w:del>
      <w:del w:id="1413" w:author="Fu, Caihong" w:date="2023-01-28T19:20:00Z">
        <w:r w:rsidRPr="00BF5C85" w:rsidDel="00102005">
          <w:rPr>
            <w:rFonts w:cs="Arial"/>
            <w:szCs w:val="22"/>
          </w:rPr>
          <w:delText>)</w:delText>
        </w:r>
      </w:del>
      <w:del w:id="1414" w:author="Fu, Caihong" w:date="2023-01-28T19:55:00Z">
        <w:r w:rsidRPr="00BF5C85" w:rsidDel="00436702">
          <w:rPr>
            <w:rFonts w:cs="Arial"/>
            <w:szCs w:val="22"/>
          </w:rPr>
          <w:delText xml:space="preserve"> were poorly performed </w:delText>
        </w:r>
      </w:del>
      <w:del w:id="1415" w:author="Fu, Caihong" w:date="2023-01-24T12:00:00Z">
        <w:r w:rsidRPr="00BF5C85" w:rsidDel="004B07B8">
          <w:rPr>
            <w:rFonts w:cs="Arial"/>
            <w:szCs w:val="22"/>
          </w:rPr>
          <w:delText xml:space="preserve">comparing </w:delText>
        </w:r>
      </w:del>
      <w:del w:id="1416" w:author="Fu, Caihong" w:date="2023-01-28T19:55:00Z">
        <w:r w:rsidRPr="00BF5C85" w:rsidDel="00436702">
          <w:rPr>
            <w:rFonts w:cs="Arial"/>
            <w:szCs w:val="22"/>
          </w:rPr>
          <w:delText>to observations (</w:delText>
        </w:r>
        <w:r w:rsidRPr="007E5B05" w:rsidDel="00436702">
          <w:rPr>
            <w:rFonts w:cs="Arial"/>
            <w:szCs w:val="22"/>
          </w:rPr>
          <w:delText>Figure 3a,b</w:delText>
        </w:r>
        <w:r w:rsidRPr="00B616E0" w:rsidDel="00436702">
          <w:rPr>
            <w:rFonts w:cs="Arial"/>
            <w:szCs w:val="22"/>
          </w:rPr>
          <w:delText xml:space="preserve">). The correlation between the forecast and observation </w:delText>
        </w:r>
      </w:del>
      <w:del w:id="1417" w:author="Fu, Caihong" w:date="2023-01-28T19:21:00Z">
        <w:r w:rsidRPr="00B616E0" w:rsidDel="00102005">
          <w:rPr>
            <w:rFonts w:cs="Arial"/>
            <w:szCs w:val="22"/>
          </w:rPr>
          <w:delText xml:space="preserve">is </w:delText>
        </w:r>
      </w:del>
      <w:del w:id="1418" w:author="Fu, Caihong" w:date="2023-01-28T19:55:00Z">
        <w:r w:rsidRPr="00B616E0" w:rsidDel="00436702">
          <w:rPr>
            <w:rFonts w:cs="Arial"/>
            <w:szCs w:val="22"/>
          </w:rPr>
          <w:delText>less than 0.5 for half of the stocks</w:delText>
        </w:r>
      </w:del>
      <w:del w:id="1419" w:author="Fu, Caihong" w:date="2023-01-24T12:00:00Z">
        <w:r w:rsidRPr="00B616E0" w:rsidDel="004B07B8">
          <w:rPr>
            <w:rFonts w:cs="Arial"/>
            <w:szCs w:val="22"/>
          </w:rPr>
          <w:delText xml:space="preserve">, </w:delText>
        </w:r>
      </w:del>
      <w:del w:id="1420" w:author="Fu, Caihong" w:date="2023-01-28T19:55:00Z">
        <w:r w:rsidRPr="00B616E0" w:rsidDel="00436702">
          <w:rPr>
            <w:rFonts w:cs="Arial"/>
            <w:szCs w:val="22"/>
          </w:rPr>
          <w:delText xml:space="preserve">some </w:delText>
        </w:r>
      </w:del>
      <w:del w:id="1421" w:author="Fu, Caihong" w:date="2023-01-24T12:00:00Z">
        <w:r w:rsidRPr="00B616E0" w:rsidDel="004B07B8">
          <w:rPr>
            <w:rFonts w:cs="Arial"/>
            <w:szCs w:val="22"/>
          </w:rPr>
          <w:delText xml:space="preserve">are </w:delText>
        </w:r>
      </w:del>
      <w:del w:id="1422" w:author="Fu, Caihong" w:date="2023-01-28T19:55:00Z">
        <w:r w:rsidRPr="00B616E0" w:rsidDel="00436702">
          <w:rPr>
            <w:rFonts w:cs="Arial"/>
            <w:szCs w:val="22"/>
          </w:rPr>
          <w:delText>close to or even below zero (i.e.,</w:delText>
        </w:r>
        <w:r w:rsidRPr="007E6C11" w:rsidDel="00436702">
          <w:rPr>
            <w:rFonts w:cs="Arial"/>
            <w:szCs w:val="22"/>
          </w:rPr>
          <w:delText xml:space="preserve"> forecast </w:delText>
        </w:r>
      </w:del>
      <w:del w:id="1423" w:author="Fu, Caihong" w:date="2023-01-28T19:21:00Z">
        <w:r w:rsidRPr="007E6C11" w:rsidDel="00102005">
          <w:rPr>
            <w:rFonts w:cs="Arial"/>
            <w:szCs w:val="22"/>
          </w:rPr>
          <w:delText xml:space="preserve">has </w:delText>
        </w:r>
      </w:del>
      <w:del w:id="1424" w:author="Fu, Caihong" w:date="2023-01-28T19:55:00Z">
        <w:r w:rsidRPr="007E6C11" w:rsidDel="00436702">
          <w:rPr>
            <w:rFonts w:cs="Arial"/>
            <w:szCs w:val="22"/>
          </w:rPr>
          <w:delText xml:space="preserve">no correlation with observation or </w:delText>
        </w:r>
      </w:del>
      <w:del w:id="1425" w:author="Fu, Caihong" w:date="2023-01-28T19:21:00Z">
        <w:r w:rsidRPr="007E6C11" w:rsidDel="00102005">
          <w:rPr>
            <w:rFonts w:cs="Arial"/>
            <w:szCs w:val="22"/>
          </w:rPr>
          <w:delText xml:space="preserve">is </w:delText>
        </w:r>
      </w:del>
      <w:del w:id="1426" w:author="Fu, Caihong" w:date="2023-01-28T19:55:00Z">
        <w:r w:rsidRPr="007E6C11" w:rsidDel="00436702">
          <w:rPr>
            <w:rFonts w:cs="Arial"/>
            <w:szCs w:val="22"/>
          </w:rPr>
          <w:delText xml:space="preserve">negatively correlated </w:delText>
        </w:r>
      </w:del>
      <w:del w:id="1427" w:author="Fu, Caihong" w:date="2023-01-24T12:01:00Z">
        <w:r w:rsidRPr="007E6C11" w:rsidDel="004B07B8">
          <w:rPr>
            <w:rFonts w:cs="Arial"/>
            <w:szCs w:val="22"/>
          </w:rPr>
          <w:delText xml:space="preserve">to </w:delText>
        </w:r>
      </w:del>
      <w:del w:id="1428" w:author="Fu, Caihong" w:date="2023-01-28T19:55:00Z">
        <w:r w:rsidRPr="007E6C11" w:rsidDel="00436702">
          <w:rPr>
            <w:rFonts w:cs="Arial"/>
            <w:szCs w:val="22"/>
          </w:rPr>
          <w:delText xml:space="preserve">observation). For all stocks, there </w:delText>
        </w:r>
      </w:del>
      <w:del w:id="1429" w:author="Fu, Caihong" w:date="2023-01-28T19:21:00Z">
        <w:r w:rsidRPr="007E6C11" w:rsidDel="00102005">
          <w:rPr>
            <w:rFonts w:cs="Arial"/>
            <w:szCs w:val="22"/>
          </w:rPr>
          <w:delText xml:space="preserve">are </w:delText>
        </w:r>
      </w:del>
      <w:del w:id="1430" w:author="Fu, Caihong" w:date="2023-01-28T19:55:00Z">
        <w:r w:rsidRPr="007E6C11" w:rsidDel="00436702">
          <w:rPr>
            <w:rFonts w:cs="Arial"/>
            <w:szCs w:val="22"/>
          </w:rPr>
          <w:delText xml:space="preserve">at least one </w:delText>
        </w:r>
      </w:del>
      <w:del w:id="1431" w:author="Fu, Caihong" w:date="2023-01-24T12:04:00Z">
        <w:r w:rsidRPr="007E6C11" w:rsidDel="004B07B8">
          <w:rPr>
            <w:rFonts w:cs="Arial"/>
            <w:szCs w:val="22"/>
          </w:rPr>
          <w:delText xml:space="preserve">better </w:delText>
        </w:r>
      </w:del>
      <w:del w:id="1432" w:author="Fu, Caihong" w:date="2023-01-28T19:55:00Z">
        <w:r w:rsidRPr="007E6C11" w:rsidDel="00436702">
          <w:rPr>
            <w:rFonts w:cs="Arial"/>
            <w:szCs w:val="22"/>
          </w:rPr>
          <w:delText xml:space="preserve">model outperformed the forecast, indicating that if we chose </w:delText>
        </w:r>
      </w:del>
      <w:del w:id="1433" w:author="Fu, Caihong" w:date="2023-01-24T12:06:00Z">
        <w:r w:rsidRPr="007E6C11" w:rsidDel="004B07B8">
          <w:rPr>
            <w:rFonts w:cs="Arial"/>
            <w:szCs w:val="22"/>
          </w:rPr>
          <w:delText xml:space="preserve">that </w:delText>
        </w:r>
      </w:del>
      <w:del w:id="1434" w:author="Fu, Caihong" w:date="2023-01-28T19:55:00Z">
        <w:r w:rsidRPr="007E6C11" w:rsidDel="00436702">
          <w:rPr>
            <w:rFonts w:cs="Arial"/>
            <w:szCs w:val="22"/>
          </w:rPr>
          <w:delText>model consistently through the years, we would have m</w:delText>
        </w:r>
        <w:r w:rsidRPr="003E76AB" w:rsidDel="00436702">
          <w:rPr>
            <w:rFonts w:cs="Arial"/>
            <w:szCs w:val="22"/>
          </w:rPr>
          <w:delText>ore accurate forecast</w:delText>
        </w:r>
      </w:del>
      <w:del w:id="1435" w:author="Fu, Caihong" w:date="2023-01-24T12:07:00Z">
        <w:r w:rsidRPr="003E76AB" w:rsidDel="004B07B8">
          <w:rPr>
            <w:rFonts w:cs="Arial"/>
            <w:szCs w:val="22"/>
          </w:rPr>
          <w:delText xml:space="preserve"> </w:delText>
        </w:r>
      </w:del>
      <w:del w:id="1436" w:author="Fu, Caihong" w:date="2023-01-28T19:22:00Z">
        <w:r w:rsidRPr="003E76AB" w:rsidDel="000A0320">
          <w:rPr>
            <w:rFonts w:cs="Arial"/>
            <w:szCs w:val="22"/>
          </w:rPr>
          <w:delText xml:space="preserve">comparing </w:delText>
        </w:r>
      </w:del>
      <w:del w:id="1437" w:author="Fu, Caihong" w:date="2023-01-28T19:55:00Z">
        <w:r w:rsidRPr="003E76AB" w:rsidDel="00436702">
          <w:rPr>
            <w:rFonts w:cs="Arial"/>
            <w:szCs w:val="22"/>
          </w:rPr>
          <w:delText xml:space="preserve">to what </w:delText>
        </w:r>
      </w:del>
      <w:del w:id="1438" w:author="Fu, Caihong" w:date="2023-01-28T19:24:00Z">
        <w:r w:rsidRPr="003E76AB" w:rsidDel="000A0320">
          <w:rPr>
            <w:rFonts w:cs="Arial"/>
            <w:szCs w:val="22"/>
          </w:rPr>
          <w:delText>currently are</w:delText>
        </w:r>
      </w:del>
      <w:del w:id="1439" w:author="Fu, Caihong" w:date="2023-01-28T19:55:00Z">
        <w:r w:rsidRPr="003E76AB" w:rsidDel="00436702">
          <w:rPr>
            <w:rFonts w:cs="Arial"/>
            <w:szCs w:val="22"/>
          </w:rPr>
          <w:delText xml:space="preserve"> chosen.</w:delText>
        </w:r>
      </w:del>
    </w:p>
    <w:p w14:paraId="20028154" w14:textId="080C5A85" w:rsidR="00884305" w:rsidRPr="00884305" w:rsidDel="000A0320" w:rsidRDefault="00884305" w:rsidP="00884305">
      <w:pPr>
        <w:rPr>
          <w:del w:id="1440" w:author="Fu, Caihong" w:date="2023-01-28T19:24:00Z"/>
          <w:rFonts w:ascii="Arial" w:hAnsi="Arial" w:cs="Arial"/>
          <w:b/>
          <w:bCs/>
        </w:rPr>
      </w:pPr>
      <w:del w:id="1441" w:author="Fu, Caihong" w:date="2023-01-28T19:24:00Z">
        <w:r w:rsidRPr="00884305" w:rsidDel="000A0320">
          <w:rPr>
            <w:rFonts w:ascii="Arial" w:hAnsi="Arial" w:cs="Arial"/>
            <w:b/>
            <w:bCs/>
          </w:rPr>
          <w:delText xml:space="preserve">3.3 Age specific forecast </w:delText>
        </w:r>
      </w:del>
    </w:p>
    <w:p w14:paraId="1B2836CE" w14:textId="0F8526D1" w:rsidR="00884305" w:rsidRPr="003E76AB" w:rsidDel="00C75E3D" w:rsidRDefault="004B17BF" w:rsidP="004B17BF">
      <w:pPr>
        <w:pStyle w:val="BodyText"/>
        <w:ind w:firstLine="360"/>
        <w:rPr>
          <w:del w:id="1442" w:author="Fu, Caihong" w:date="2023-01-28T16:29:00Z"/>
          <w:rFonts w:cs="Arial"/>
          <w:szCs w:val="22"/>
        </w:rPr>
      </w:pPr>
      <w:ins w:id="1443" w:author="Fu, Caihong" w:date="2023-01-31T12:06:00Z">
        <w:r>
          <w:rPr>
            <w:rFonts w:cs="Arial"/>
            <w:szCs w:val="22"/>
          </w:rPr>
          <w:t xml:space="preserve">Age-specific forecasts were also conducted </w:t>
        </w:r>
      </w:ins>
      <w:ins w:id="1444" w:author="Fu, Caihong" w:date="2023-01-31T12:09:00Z">
        <w:r w:rsidRPr="007E6C11">
          <w:rPr>
            <w:rFonts w:cs="Arial"/>
            <w:szCs w:val="22"/>
          </w:rPr>
          <w:t>retrospective</w:t>
        </w:r>
        <w:r>
          <w:rPr>
            <w:rFonts w:cs="Arial"/>
            <w:szCs w:val="22"/>
          </w:rPr>
          <w:t>ly</w:t>
        </w:r>
      </w:ins>
      <w:ins w:id="1445" w:author="Fu, Caihong" w:date="2023-01-31T12:10:00Z">
        <w:r>
          <w:rPr>
            <w:rFonts w:cs="Arial"/>
            <w:szCs w:val="22"/>
          </w:rPr>
          <w:t xml:space="preserve"> from 2009 to 2020</w:t>
        </w:r>
      </w:ins>
      <w:ins w:id="1446" w:author="Fu, Caihong" w:date="2023-01-31T12:09:00Z">
        <w:r w:rsidRPr="007E6C11">
          <w:rPr>
            <w:rFonts w:cs="Arial"/>
            <w:szCs w:val="22"/>
          </w:rPr>
          <w:t xml:space="preserve"> </w:t>
        </w:r>
      </w:ins>
      <w:ins w:id="1447" w:author="Fu, Caihong" w:date="2023-01-31T12:08:00Z">
        <w:r>
          <w:rPr>
            <w:rFonts w:cs="Arial"/>
            <w:szCs w:val="22"/>
          </w:rPr>
          <w:t xml:space="preserve">for </w:t>
        </w:r>
        <w:r w:rsidRPr="00BF5C85">
          <w:rPr>
            <w:rFonts w:cs="Arial"/>
            <w:szCs w:val="22"/>
          </w:rPr>
          <w:t>age</w:t>
        </w:r>
        <w:r>
          <w:rPr>
            <w:rFonts w:cs="Arial"/>
            <w:szCs w:val="22"/>
          </w:rPr>
          <w:t>-</w:t>
        </w:r>
        <w:r w:rsidRPr="00BF5C85">
          <w:rPr>
            <w:rFonts w:cs="Arial"/>
            <w:szCs w:val="22"/>
          </w:rPr>
          <w:t xml:space="preserve">4 and </w:t>
        </w:r>
        <w:r w:rsidRPr="00BF5C85">
          <w:rPr>
            <w:rFonts w:cs="Arial"/>
            <w:szCs w:val="22"/>
          </w:rPr>
          <w:t>age</w:t>
        </w:r>
        <w:r>
          <w:rPr>
            <w:rFonts w:cs="Arial"/>
            <w:szCs w:val="22"/>
          </w:rPr>
          <w:t>-</w:t>
        </w:r>
        <w:r w:rsidRPr="00BF5C85">
          <w:rPr>
            <w:rFonts w:cs="Arial"/>
            <w:szCs w:val="22"/>
          </w:rPr>
          <w:t>5 sockeye salmon abundance</w:t>
        </w:r>
      </w:ins>
      <w:ins w:id="1448" w:author="Fu, Caihong" w:date="2023-01-31T12:10:00Z">
        <w:r>
          <w:rPr>
            <w:rFonts w:cs="Arial"/>
            <w:szCs w:val="22"/>
          </w:rPr>
          <w:t>.</w:t>
        </w:r>
      </w:ins>
      <w:ins w:id="1449" w:author="Fu, Caihong" w:date="2023-01-31T12:07:00Z">
        <w:r>
          <w:rPr>
            <w:rFonts w:cs="Arial"/>
            <w:szCs w:val="22"/>
          </w:rPr>
          <w:t xml:space="preserve"> </w:t>
        </w:r>
      </w:ins>
      <w:del w:id="1450" w:author="Fu, Caihong" w:date="2023-01-31T12:10:00Z">
        <w:r w:rsidR="00884305" w:rsidRPr="00BF5C85" w:rsidDel="004B17BF">
          <w:rPr>
            <w:rFonts w:cs="Arial"/>
            <w:szCs w:val="22"/>
          </w:rPr>
          <w:delText xml:space="preserve">We further </w:delText>
        </w:r>
      </w:del>
      <w:del w:id="1451" w:author="Fu, Caihong" w:date="2023-01-24T12:09:00Z">
        <w:r w:rsidR="00884305" w:rsidRPr="00BF5C85" w:rsidDel="004B07B8">
          <w:rPr>
            <w:rFonts w:cs="Arial"/>
            <w:szCs w:val="22"/>
          </w:rPr>
          <w:delText xml:space="preserve">break </w:delText>
        </w:r>
      </w:del>
      <w:del w:id="1452" w:author="Fu, Caihong" w:date="2023-01-28T20:05:00Z">
        <w:r w:rsidR="00884305" w:rsidRPr="00BF5C85" w:rsidDel="00D044F0">
          <w:rPr>
            <w:rFonts w:cs="Arial"/>
            <w:szCs w:val="22"/>
          </w:rPr>
          <w:delText>down</w:delText>
        </w:r>
      </w:del>
      <w:del w:id="1453" w:author="Fu, Caihong" w:date="2023-01-31T12:10:00Z">
        <w:r w:rsidR="00884305" w:rsidRPr="00BF5C85" w:rsidDel="004B17BF">
          <w:rPr>
            <w:rFonts w:cs="Arial"/>
            <w:szCs w:val="22"/>
          </w:rPr>
          <w:delText xml:space="preserve"> the predicted </w:delText>
        </w:r>
      </w:del>
      <w:del w:id="1454" w:author="Fu, Caihong" w:date="2023-01-24T12:09:00Z">
        <w:r w:rsidR="00884305" w:rsidRPr="00BF5C85" w:rsidDel="004B07B8">
          <w:rPr>
            <w:rFonts w:cs="Arial"/>
            <w:szCs w:val="22"/>
          </w:rPr>
          <w:delText xml:space="preserve">age </w:delText>
        </w:r>
      </w:del>
      <w:del w:id="1455" w:author="Fu, Caihong" w:date="2023-01-31T12:08:00Z">
        <w:r w:rsidR="00884305" w:rsidRPr="00BF5C85" w:rsidDel="004B17BF">
          <w:rPr>
            <w:rFonts w:cs="Arial"/>
            <w:szCs w:val="22"/>
          </w:rPr>
          <w:delText xml:space="preserve">4 and </w:delText>
        </w:r>
      </w:del>
      <w:del w:id="1456" w:author="Fu, Caihong" w:date="2023-01-24T12:09:00Z">
        <w:r w:rsidR="00884305" w:rsidRPr="00BF5C85" w:rsidDel="004B07B8">
          <w:rPr>
            <w:rFonts w:cs="Arial"/>
            <w:szCs w:val="22"/>
          </w:rPr>
          <w:delText xml:space="preserve">age </w:delText>
        </w:r>
      </w:del>
      <w:del w:id="1457" w:author="Fu, Caihong" w:date="2023-01-31T12:08:00Z">
        <w:r w:rsidR="00884305" w:rsidRPr="00BF5C85" w:rsidDel="004B17BF">
          <w:rPr>
            <w:rFonts w:cs="Arial"/>
            <w:szCs w:val="22"/>
          </w:rPr>
          <w:delText xml:space="preserve">5 sockeye salmon abundance </w:delText>
        </w:r>
      </w:del>
      <w:del w:id="1458" w:author="Fu, Caihong" w:date="2023-01-31T12:10:00Z">
        <w:r w:rsidR="00884305" w:rsidRPr="00BF5C85" w:rsidDel="004B17BF">
          <w:rPr>
            <w:rFonts w:cs="Arial"/>
            <w:szCs w:val="22"/>
          </w:rPr>
          <w:delText>from the forecast models and compared with historical forecasts and observations</w:delText>
        </w:r>
      </w:del>
      <w:ins w:id="1459" w:author="Fu, Caihong" w:date="2023-01-28T20:07:00Z">
        <w:r w:rsidR="00D044F0">
          <w:rPr>
            <w:rFonts w:cs="Arial"/>
            <w:szCs w:val="22"/>
          </w:rPr>
          <w:t xml:space="preserve">Age-specific Taylor diagrams </w:t>
        </w:r>
      </w:ins>
      <w:ins w:id="1460" w:author="Fu, Caihong" w:date="2023-01-28T20:08:00Z">
        <w:r w:rsidR="00D044F0">
          <w:rPr>
            <w:rFonts w:cs="Arial"/>
            <w:szCs w:val="22"/>
          </w:rPr>
          <w:t>presented</w:t>
        </w:r>
      </w:ins>
      <w:ins w:id="1461" w:author="Fu, Caihong" w:date="2023-01-31T12:11:00Z">
        <w:r>
          <w:rPr>
            <w:rFonts w:cs="Arial"/>
            <w:szCs w:val="22"/>
          </w:rPr>
          <w:t xml:space="preserve"> </w:t>
        </w:r>
      </w:ins>
      <w:ins w:id="1462" w:author="Fu, Caihong" w:date="2023-01-31T12:12:00Z">
        <w:r>
          <w:rPr>
            <w:rFonts w:cs="Arial"/>
            <w:szCs w:val="22"/>
          </w:rPr>
          <w:t>all 37 forecast models</w:t>
        </w:r>
      </w:ins>
      <w:ins w:id="1463" w:author="Fu, Caihong" w:date="2023-01-31T12:13:00Z">
        <w:r w:rsidR="006841EF">
          <w:rPr>
            <w:rFonts w:cs="Arial"/>
            <w:szCs w:val="22"/>
          </w:rPr>
          <w:t xml:space="preserve"> relative to the historical forecast</w:t>
        </w:r>
      </w:ins>
      <w:ins w:id="1464" w:author="Fu, Caihong" w:date="2023-01-31T12:14:00Z">
        <w:r w:rsidR="006841EF">
          <w:rPr>
            <w:rFonts w:cs="Arial"/>
            <w:szCs w:val="22"/>
          </w:rPr>
          <w:t>s</w:t>
        </w:r>
      </w:ins>
      <w:ins w:id="1465" w:author="Fu, Caihong" w:date="2023-01-31T12:13:00Z">
        <w:r w:rsidR="006841EF">
          <w:rPr>
            <w:rFonts w:cs="Arial"/>
            <w:szCs w:val="22"/>
          </w:rPr>
          <w:t xml:space="preserve"> </w:t>
        </w:r>
      </w:ins>
      <w:ins w:id="1466" w:author="Fu, Caihong" w:date="2023-01-31T12:18:00Z">
        <w:r w:rsidR="006841EF">
          <w:rPr>
            <w:rFonts w:cs="Arial"/>
            <w:szCs w:val="22"/>
          </w:rPr>
          <w:t xml:space="preserve">(shown as the solid square) </w:t>
        </w:r>
      </w:ins>
      <w:ins w:id="1467" w:author="Fu, Caihong" w:date="2023-01-31T12:13:00Z">
        <w:r w:rsidR="006841EF">
          <w:rPr>
            <w:rFonts w:cs="Arial"/>
            <w:szCs w:val="22"/>
          </w:rPr>
          <w:t>and observation</w:t>
        </w:r>
      </w:ins>
      <w:ins w:id="1468" w:author="Fu, Caihong" w:date="2023-01-31T12:14:00Z">
        <w:r w:rsidR="006841EF">
          <w:rPr>
            <w:rFonts w:cs="Arial"/>
            <w:szCs w:val="22"/>
          </w:rPr>
          <w:t>s</w:t>
        </w:r>
      </w:ins>
      <w:ins w:id="1469" w:author="Fu, Caihong" w:date="2023-01-31T12:18:00Z">
        <w:r w:rsidR="006841EF">
          <w:rPr>
            <w:rFonts w:cs="Arial"/>
            <w:szCs w:val="22"/>
          </w:rPr>
          <w:t xml:space="preserve"> (solid circle)</w:t>
        </w:r>
      </w:ins>
      <w:ins w:id="1470" w:author="Fu, Caihong" w:date="2023-01-28T20:08:00Z">
        <w:r w:rsidR="00D044F0">
          <w:rPr>
            <w:rFonts w:cs="Arial"/>
            <w:szCs w:val="22"/>
          </w:rPr>
          <w:t xml:space="preserve"> for age</w:t>
        </w:r>
      </w:ins>
      <w:ins w:id="1471" w:author="Fu, Caihong" w:date="2023-01-31T12:16:00Z">
        <w:r w:rsidR="006841EF">
          <w:rPr>
            <w:rFonts w:cs="Arial"/>
            <w:szCs w:val="22"/>
          </w:rPr>
          <w:t xml:space="preserve"> </w:t>
        </w:r>
      </w:ins>
      <w:ins w:id="1472" w:author="Fu, Caihong" w:date="2023-01-28T20:08:00Z">
        <w:r w:rsidR="00D044F0">
          <w:rPr>
            <w:rFonts w:cs="Arial"/>
            <w:szCs w:val="22"/>
          </w:rPr>
          <w:t>4 (Figure S</w:t>
        </w:r>
      </w:ins>
      <w:ins w:id="1473" w:author="Fu, Caihong" w:date="2023-01-31T12:11:00Z">
        <w:r>
          <w:rPr>
            <w:rFonts w:cs="Arial"/>
            <w:szCs w:val="22"/>
          </w:rPr>
          <w:t>5</w:t>
        </w:r>
      </w:ins>
      <w:ins w:id="1474" w:author="Fu, Caihong" w:date="2023-01-28T20:08:00Z">
        <w:r w:rsidR="00D044F0">
          <w:rPr>
            <w:rFonts w:cs="Arial"/>
            <w:szCs w:val="22"/>
          </w:rPr>
          <w:t>) and age</w:t>
        </w:r>
      </w:ins>
      <w:ins w:id="1475" w:author="Fu, Caihong" w:date="2023-01-31T12:16:00Z">
        <w:r w:rsidR="006841EF">
          <w:rPr>
            <w:rFonts w:cs="Arial"/>
            <w:szCs w:val="22"/>
          </w:rPr>
          <w:t xml:space="preserve"> </w:t>
        </w:r>
      </w:ins>
      <w:ins w:id="1476" w:author="Fu, Caihong" w:date="2023-01-28T20:08:00Z">
        <w:r w:rsidR="00D044F0">
          <w:rPr>
            <w:rFonts w:cs="Arial"/>
            <w:szCs w:val="22"/>
          </w:rPr>
          <w:t xml:space="preserve">5 </w:t>
        </w:r>
      </w:ins>
      <w:ins w:id="1477" w:author="Fu, Caihong" w:date="2023-01-31T12:16:00Z">
        <w:r w:rsidR="006841EF">
          <w:rPr>
            <w:rFonts w:cs="Arial"/>
            <w:szCs w:val="22"/>
          </w:rPr>
          <w:t xml:space="preserve">returns </w:t>
        </w:r>
      </w:ins>
      <w:ins w:id="1478" w:author="Fu, Caihong" w:date="2023-01-28T20:08:00Z">
        <w:r w:rsidR="00D044F0">
          <w:rPr>
            <w:rFonts w:cs="Arial"/>
            <w:szCs w:val="22"/>
          </w:rPr>
          <w:t>(Figure S</w:t>
        </w:r>
      </w:ins>
      <w:ins w:id="1479" w:author="Fu, Caihong" w:date="2023-01-31T12:11:00Z">
        <w:r>
          <w:rPr>
            <w:rFonts w:cs="Arial"/>
            <w:szCs w:val="22"/>
          </w:rPr>
          <w:t>6</w:t>
        </w:r>
      </w:ins>
      <w:ins w:id="1480" w:author="Fu, Caihong" w:date="2023-01-28T20:08:00Z">
        <w:r w:rsidR="00D044F0">
          <w:rPr>
            <w:rFonts w:cs="Arial"/>
            <w:szCs w:val="22"/>
          </w:rPr>
          <w:t>), respectively</w:t>
        </w:r>
      </w:ins>
      <w:del w:id="1481" w:author="Fu, Caihong" w:date="2023-01-28T20:08:00Z">
        <w:r w:rsidR="00884305" w:rsidRPr="00BF5C85" w:rsidDel="00D044F0">
          <w:rPr>
            <w:rFonts w:cs="Arial"/>
            <w:szCs w:val="22"/>
          </w:rPr>
          <w:delText xml:space="preserve"> (</w:delText>
        </w:r>
        <w:r w:rsidR="00884305" w:rsidRPr="00D044F0" w:rsidDel="00D044F0">
          <w:rPr>
            <w:rFonts w:cs="Arial"/>
            <w:szCs w:val="22"/>
            <w:rPrChange w:id="1482" w:author="Fu, Caihong" w:date="2023-01-28T20:09:00Z">
              <w:rPr>
                <w:rFonts w:cs="Arial"/>
                <w:szCs w:val="22"/>
                <w:highlight w:val="yellow"/>
              </w:rPr>
            </w:rPrChange>
          </w:rPr>
          <w:delText>age 4: Figure S1a,b, age 5: S2a,b</w:delText>
        </w:r>
        <w:r w:rsidR="00884305" w:rsidRPr="00D044F0" w:rsidDel="00D044F0">
          <w:rPr>
            <w:rFonts w:cs="Arial"/>
            <w:szCs w:val="22"/>
            <w:rPrChange w:id="1483" w:author="Fu, Caihong" w:date="2023-01-28T20:09:00Z">
              <w:rPr>
                <w:rFonts w:cs="Arial"/>
                <w:szCs w:val="22"/>
              </w:rPr>
            </w:rPrChange>
          </w:rPr>
          <w:delText>)</w:delText>
        </w:r>
      </w:del>
      <w:r w:rsidR="00884305" w:rsidRPr="00D044F0">
        <w:rPr>
          <w:rFonts w:cs="Arial"/>
          <w:szCs w:val="22"/>
          <w:rPrChange w:id="1484" w:author="Fu, Caihong" w:date="2023-01-28T20:09:00Z">
            <w:rPr>
              <w:rFonts w:cs="Arial"/>
              <w:szCs w:val="22"/>
            </w:rPr>
          </w:rPrChange>
        </w:rPr>
        <w:t>.</w:t>
      </w:r>
      <w:r w:rsidR="00884305" w:rsidRPr="00B616E0">
        <w:rPr>
          <w:rFonts w:cs="Arial"/>
          <w:szCs w:val="22"/>
        </w:rPr>
        <w:t xml:space="preserve"> The </w:t>
      </w:r>
      <w:del w:id="1485" w:author="Fu, Caihong" w:date="2023-01-24T12:09:00Z">
        <w:r w:rsidR="00884305" w:rsidRPr="00B616E0" w:rsidDel="004B07B8">
          <w:rPr>
            <w:rFonts w:cs="Arial"/>
            <w:szCs w:val="22"/>
          </w:rPr>
          <w:delText xml:space="preserve">age </w:delText>
        </w:r>
      </w:del>
      <w:ins w:id="1486" w:author="Fu, Caihong" w:date="2023-01-24T12:09:00Z">
        <w:r w:rsidR="004B07B8" w:rsidRPr="00B616E0">
          <w:rPr>
            <w:rFonts w:cs="Arial"/>
            <w:szCs w:val="22"/>
          </w:rPr>
          <w:t>age</w:t>
        </w:r>
        <w:r w:rsidR="004B07B8">
          <w:rPr>
            <w:rFonts w:cs="Arial"/>
            <w:szCs w:val="22"/>
          </w:rPr>
          <w:t>-</w:t>
        </w:r>
      </w:ins>
      <w:r w:rsidR="00884305" w:rsidRPr="00B616E0">
        <w:rPr>
          <w:rFonts w:cs="Arial"/>
          <w:szCs w:val="22"/>
        </w:rPr>
        <w:t xml:space="preserve">4 Taylor diagram showed similar results as total abundance (Figure </w:t>
      </w:r>
      <w:del w:id="1487" w:author="Fu, Caihong" w:date="2023-01-28T20:09:00Z">
        <w:r w:rsidR="00884305" w:rsidRPr="00B616E0" w:rsidDel="00D044F0">
          <w:rPr>
            <w:rFonts w:cs="Arial"/>
            <w:szCs w:val="22"/>
          </w:rPr>
          <w:delText>3a</w:delText>
        </w:r>
      </w:del>
      <w:ins w:id="1488" w:author="Fu, Caihong" w:date="2023-01-28T20:09:00Z">
        <w:r w:rsidR="00D044F0">
          <w:rPr>
            <w:rFonts w:cs="Arial"/>
            <w:szCs w:val="22"/>
          </w:rPr>
          <w:t>5</w:t>
        </w:r>
        <w:r w:rsidR="00D044F0" w:rsidRPr="00B616E0">
          <w:rPr>
            <w:rFonts w:cs="Arial"/>
            <w:szCs w:val="22"/>
          </w:rPr>
          <w:t>a</w:t>
        </w:r>
      </w:ins>
      <w:r w:rsidR="00884305" w:rsidRPr="00B616E0">
        <w:rPr>
          <w:rFonts w:cs="Arial"/>
          <w:szCs w:val="22"/>
        </w:rPr>
        <w:t xml:space="preserve">,b), </w:t>
      </w:r>
      <w:ins w:id="1489" w:author="Fu, Caihong" w:date="2023-01-28T20:09:00Z">
        <w:r w:rsidR="00D044F0">
          <w:rPr>
            <w:rFonts w:cs="Arial"/>
            <w:szCs w:val="22"/>
          </w:rPr>
          <w:t xml:space="preserve">which was due to the fact that </w:t>
        </w:r>
      </w:ins>
      <w:del w:id="1490" w:author="Fu, Caihong" w:date="2023-01-28T20:09:00Z">
        <w:r w:rsidR="00884305" w:rsidRPr="00B616E0" w:rsidDel="00D044F0">
          <w:rPr>
            <w:rFonts w:cs="Arial"/>
            <w:szCs w:val="22"/>
          </w:rPr>
          <w:delText xml:space="preserve">because </w:delText>
        </w:r>
      </w:del>
      <w:del w:id="1491" w:author="Fu, Caihong" w:date="2023-01-28T20:10:00Z">
        <w:r w:rsidR="00884305" w:rsidRPr="00B616E0" w:rsidDel="00D044F0">
          <w:rPr>
            <w:rFonts w:cs="Arial"/>
            <w:szCs w:val="22"/>
          </w:rPr>
          <w:delText xml:space="preserve">for </w:delText>
        </w:r>
      </w:del>
      <w:del w:id="1492" w:author="Fu, Caihong" w:date="2023-01-24T12:10:00Z">
        <w:r w:rsidR="00884305" w:rsidRPr="00B616E0" w:rsidDel="008D704F">
          <w:rPr>
            <w:rFonts w:cs="Arial"/>
            <w:szCs w:val="22"/>
          </w:rPr>
          <w:delText>the majority</w:delText>
        </w:r>
      </w:del>
      <w:del w:id="1493" w:author="Fu, Caihong" w:date="2023-01-28T20:10:00Z">
        <w:r w:rsidR="00884305" w:rsidRPr="00B616E0" w:rsidDel="00D044F0">
          <w:rPr>
            <w:rFonts w:cs="Arial"/>
            <w:szCs w:val="22"/>
          </w:rPr>
          <w:delText xml:space="preserve"> stocks </w:delText>
        </w:r>
      </w:del>
      <w:r w:rsidR="00884305" w:rsidRPr="00B616E0">
        <w:rPr>
          <w:rFonts w:cs="Arial"/>
          <w:szCs w:val="22"/>
        </w:rPr>
        <w:t xml:space="preserve">age 4 </w:t>
      </w:r>
      <w:del w:id="1494" w:author="Fu, Caihong" w:date="2023-01-28T20:10:00Z">
        <w:r w:rsidR="00884305" w:rsidRPr="00B616E0" w:rsidDel="00D044F0">
          <w:rPr>
            <w:rFonts w:cs="Arial"/>
            <w:szCs w:val="22"/>
          </w:rPr>
          <w:delText xml:space="preserve">is </w:delText>
        </w:r>
      </w:del>
      <w:ins w:id="1495" w:author="Fu, Caihong" w:date="2023-01-28T20:10:00Z">
        <w:r w:rsidR="00D044F0">
          <w:rPr>
            <w:rFonts w:cs="Arial"/>
            <w:szCs w:val="22"/>
          </w:rPr>
          <w:t>was</w:t>
        </w:r>
        <w:r w:rsidR="00D044F0" w:rsidRPr="00B616E0">
          <w:rPr>
            <w:rFonts w:cs="Arial"/>
            <w:szCs w:val="22"/>
          </w:rPr>
          <w:t xml:space="preserve"> </w:t>
        </w:r>
      </w:ins>
      <w:r w:rsidR="00884305" w:rsidRPr="00B616E0">
        <w:rPr>
          <w:rFonts w:cs="Arial"/>
          <w:szCs w:val="22"/>
        </w:rPr>
        <w:t xml:space="preserve">the </w:t>
      </w:r>
      <w:del w:id="1496" w:author="Fu, Caihong" w:date="2023-01-24T12:11:00Z">
        <w:r w:rsidR="00884305" w:rsidRPr="00B616E0" w:rsidDel="008D704F">
          <w:rPr>
            <w:rFonts w:cs="Arial"/>
            <w:szCs w:val="22"/>
          </w:rPr>
          <w:delText xml:space="preserve">dominate </w:delText>
        </w:r>
      </w:del>
      <w:ins w:id="1497" w:author="Fu, Caihong" w:date="2023-01-24T12:11:00Z">
        <w:r w:rsidR="008D704F">
          <w:rPr>
            <w:rFonts w:cs="Arial"/>
            <w:szCs w:val="22"/>
          </w:rPr>
          <w:t>dominant</w:t>
        </w:r>
        <w:r w:rsidR="008D704F" w:rsidRPr="00B616E0">
          <w:rPr>
            <w:rFonts w:cs="Arial"/>
            <w:szCs w:val="22"/>
          </w:rPr>
          <w:t xml:space="preserve"> </w:t>
        </w:r>
      </w:ins>
      <w:r w:rsidR="00884305" w:rsidRPr="00B616E0">
        <w:rPr>
          <w:rFonts w:cs="Arial"/>
          <w:szCs w:val="22"/>
        </w:rPr>
        <w:t>age class</w:t>
      </w:r>
      <w:ins w:id="1498" w:author="Fu, Caihong" w:date="2023-01-28T20:10:00Z">
        <w:r w:rsidR="00D044F0" w:rsidRPr="00D044F0">
          <w:rPr>
            <w:rFonts w:cs="Arial"/>
            <w:szCs w:val="22"/>
          </w:rPr>
          <w:t xml:space="preserve"> </w:t>
        </w:r>
        <w:r w:rsidR="00D044F0" w:rsidRPr="00B616E0">
          <w:rPr>
            <w:rFonts w:cs="Arial"/>
            <w:szCs w:val="22"/>
          </w:rPr>
          <w:t xml:space="preserve">for </w:t>
        </w:r>
        <w:r w:rsidR="00D044F0">
          <w:rPr>
            <w:rFonts w:cs="Arial"/>
            <w:szCs w:val="22"/>
          </w:rPr>
          <w:t>most</w:t>
        </w:r>
        <w:r w:rsidR="00D044F0" w:rsidRPr="00B616E0">
          <w:rPr>
            <w:rFonts w:cs="Arial"/>
            <w:szCs w:val="22"/>
          </w:rPr>
          <w:t xml:space="preserve"> stocks</w:t>
        </w:r>
      </w:ins>
      <w:r w:rsidR="00884305" w:rsidRPr="00B616E0">
        <w:rPr>
          <w:rFonts w:cs="Arial"/>
          <w:szCs w:val="22"/>
        </w:rPr>
        <w:t xml:space="preserve">. Power models with new </w:t>
      </w:r>
      <w:del w:id="1499" w:author="Fu, Caihong" w:date="2023-01-28T20:10:00Z">
        <w:r w:rsidR="00884305" w:rsidRPr="00B616E0" w:rsidDel="00605870">
          <w:rPr>
            <w:rFonts w:cs="Arial"/>
            <w:szCs w:val="22"/>
          </w:rPr>
          <w:delText xml:space="preserve">covaries </w:delText>
        </w:r>
      </w:del>
      <w:ins w:id="1500" w:author="Fu, Caihong" w:date="2023-01-28T20:10:00Z">
        <w:r w:rsidR="00605870">
          <w:rPr>
            <w:rFonts w:cs="Arial"/>
            <w:szCs w:val="22"/>
          </w:rPr>
          <w:t>covariates</w:t>
        </w:r>
        <w:r w:rsidR="00605870" w:rsidRPr="00B616E0">
          <w:rPr>
            <w:rFonts w:cs="Arial"/>
            <w:szCs w:val="22"/>
          </w:rPr>
          <w:t xml:space="preserve"> </w:t>
        </w:r>
      </w:ins>
      <w:del w:id="1501" w:author="Fu, Caihong" w:date="2023-01-24T12:13:00Z">
        <w:r w:rsidR="00884305" w:rsidRPr="00B616E0" w:rsidDel="008D704F">
          <w:rPr>
            <w:rFonts w:cs="Arial"/>
            <w:szCs w:val="22"/>
          </w:rPr>
          <w:delText xml:space="preserve">are </w:delText>
        </w:r>
      </w:del>
      <w:r w:rsidR="00884305" w:rsidRPr="00B616E0">
        <w:rPr>
          <w:rFonts w:cs="Arial"/>
          <w:szCs w:val="22"/>
        </w:rPr>
        <w:t>consistently outperformed for many stocks. The</w:t>
      </w:r>
      <w:r w:rsidR="00884305" w:rsidRPr="007E6C11">
        <w:rPr>
          <w:rFonts w:cs="Arial"/>
          <w:szCs w:val="22"/>
        </w:rPr>
        <w:t xml:space="preserve"> historical forecasts of age 4 showed similar</w:t>
      </w:r>
      <w:ins w:id="1502" w:author="Fu, Caihong" w:date="2023-01-24T12:14:00Z">
        <w:r w:rsidR="008D704F">
          <w:rPr>
            <w:rFonts w:cs="Arial"/>
            <w:szCs w:val="22"/>
          </w:rPr>
          <w:t>ly</w:t>
        </w:r>
      </w:ins>
      <w:r w:rsidR="00884305" w:rsidRPr="007E6C11">
        <w:rPr>
          <w:rFonts w:cs="Arial"/>
          <w:szCs w:val="22"/>
        </w:rPr>
        <w:t xml:space="preserve"> poor performance for most </w:t>
      </w:r>
      <w:del w:id="1503" w:author="Fu, Caihong" w:date="2023-01-24T12:14:00Z">
        <w:r w:rsidR="00884305" w:rsidRPr="007E6C11" w:rsidDel="008D704F">
          <w:rPr>
            <w:rFonts w:cs="Arial"/>
            <w:szCs w:val="22"/>
          </w:rPr>
          <w:delText xml:space="preserve">of the </w:delText>
        </w:r>
      </w:del>
      <w:r w:rsidR="00884305" w:rsidRPr="007E6C11">
        <w:rPr>
          <w:rFonts w:cs="Arial"/>
          <w:szCs w:val="22"/>
        </w:rPr>
        <w:t>stocks. For age 5</w:t>
      </w:r>
      <w:del w:id="1504" w:author="Fu, Caihong" w:date="2023-01-24T12:14:00Z">
        <w:r w:rsidR="00884305" w:rsidRPr="007E6C11" w:rsidDel="008D704F">
          <w:rPr>
            <w:rFonts w:cs="Arial"/>
            <w:szCs w:val="22"/>
          </w:rPr>
          <w:delText xml:space="preserve"> models</w:delText>
        </w:r>
      </w:del>
      <w:r w:rsidR="00884305" w:rsidRPr="007E6C11">
        <w:rPr>
          <w:rFonts w:cs="Arial"/>
          <w:szCs w:val="22"/>
        </w:rPr>
        <w:t xml:space="preserve">, the </w:t>
      </w:r>
      <w:del w:id="1505" w:author="Fu, Caihong" w:date="2023-01-31T12:20:00Z">
        <w:r w:rsidR="00884305" w:rsidRPr="007E6C11" w:rsidDel="006841EF">
          <w:rPr>
            <w:rFonts w:cs="Arial"/>
            <w:szCs w:val="22"/>
          </w:rPr>
          <w:delText xml:space="preserve">sibling </w:delText>
        </w:r>
      </w:del>
      <w:ins w:id="1506" w:author="Fu, Caihong" w:date="2023-01-31T12:20:00Z">
        <w:r w:rsidR="006841EF">
          <w:rPr>
            <w:rFonts w:cs="Arial"/>
            <w:szCs w:val="22"/>
          </w:rPr>
          <w:t>S</w:t>
        </w:r>
        <w:r w:rsidR="006841EF" w:rsidRPr="007E6C11">
          <w:rPr>
            <w:rFonts w:cs="Arial"/>
            <w:szCs w:val="22"/>
          </w:rPr>
          <w:t xml:space="preserve">ibling </w:t>
        </w:r>
      </w:ins>
      <w:r w:rsidR="00884305" w:rsidRPr="007E6C11">
        <w:rPr>
          <w:rFonts w:cs="Arial"/>
          <w:szCs w:val="22"/>
        </w:rPr>
        <w:t xml:space="preserve">models (yellow squares) </w:t>
      </w:r>
      <w:del w:id="1507" w:author="Fu, Caihong" w:date="2023-01-28T20:12:00Z">
        <w:r w:rsidR="00884305" w:rsidRPr="007E6C11" w:rsidDel="00605870">
          <w:rPr>
            <w:rFonts w:cs="Arial"/>
            <w:szCs w:val="22"/>
          </w:rPr>
          <w:delText xml:space="preserve">are </w:delText>
        </w:r>
      </w:del>
      <w:ins w:id="1508" w:author="Fu, Caihong" w:date="2023-01-28T20:12:00Z">
        <w:r w:rsidR="00605870">
          <w:rPr>
            <w:rFonts w:cs="Arial"/>
            <w:szCs w:val="22"/>
          </w:rPr>
          <w:t>were</w:t>
        </w:r>
        <w:r w:rsidR="00605870" w:rsidRPr="007E6C11">
          <w:rPr>
            <w:rFonts w:cs="Arial"/>
            <w:szCs w:val="22"/>
          </w:rPr>
          <w:t xml:space="preserve"> </w:t>
        </w:r>
      </w:ins>
      <w:r w:rsidR="00884305" w:rsidRPr="007E6C11">
        <w:rPr>
          <w:rFonts w:cs="Arial"/>
          <w:szCs w:val="22"/>
        </w:rPr>
        <w:t xml:space="preserve">the best </w:t>
      </w:r>
      <w:del w:id="1509" w:author="Fu, Caihong" w:date="2023-01-24T12:14:00Z">
        <w:r w:rsidR="00884305" w:rsidRPr="007E6C11" w:rsidDel="008D704F">
          <w:rPr>
            <w:rFonts w:cs="Arial"/>
            <w:szCs w:val="22"/>
          </w:rPr>
          <w:delText xml:space="preserve">models </w:delText>
        </w:r>
      </w:del>
      <w:r w:rsidR="00884305" w:rsidRPr="007E6C11">
        <w:rPr>
          <w:rFonts w:cs="Arial"/>
          <w:szCs w:val="22"/>
        </w:rPr>
        <w:t xml:space="preserve">for many stocks </w:t>
      </w:r>
      <w:del w:id="1510" w:author="Fu, Caihong" w:date="2023-01-24T12:15:00Z">
        <w:r w:rsidR="00884305" w:rsidRPr="007E6C11" w:rsidDel="008D704F">
          <w:rPr>
            <w:rFonts w:cs="Arial"/>
            <w:szCs w:val="22"/>
          </w:rPr>
          <w:delText xml:space="preserve">comparing </w:delText>
        </w:r>
      </w:del>
      <w:ins w:id="1511" w:author="Fu, Caihong" w:date="2023-01-24T12:15:00Z">
        <w:r w:rsidR="008D704F" w:rsidRPr="007E6C11">
          <w:rPr>
            <w:rFonts w:cs="Arial"/>
            <w:szCs w:val="22"/>
          </w:rPr>
          <w:t>compar</w:t>
        </w:r>
        <w:r w:rsidR="008D704F">
          <w:rPr>
            <w:rFonts w:cs="Arial"/>
            <w:szCs w:val="22"/>
          </w:rPr>
          <w:t>ed</w:t>
        </w:r>
        <w:r w:rsidR="008D704F" w:rsidRPr="007E6C11">
          <w:rPr>
            <w:rFonts w:cs="Arial"/>
            <w:szCs w:val="22"/>
          </w:rPr>
          <w:t xml:space="preserve"> </w:t>
        </w:r>
      </w:ins>
      <w:r w:rsidR="00884305" w:rsidRPr="007E6C11">
        <w:rPr>
          <w:rFonts w:cs="Arial"/>
          <w:szCs w:val="22"/>
        </w:rPr>
        <w:t xml:space="preserve">to </w:t>
      </w:r>
      <w:ins w:id="1512" w:author="Fu, Caihong" w:date="2023-01-28T20:12:00Z">
        <w:r w:rsidR="009B25C3">
          <w:rPr>
            <w:rFonts w:cs="Arial"/>
            <w:szCs w:val="22"/>
          </w:rPr>
          <w:t xml:space="preserve">the </w:t>
        </w:r>
      </w:ins>
      <w:r w:rsidR="00884305" w:rsidRPr="007E6C11">
        <w:rPr>
          <w:rFonts w:cs="Arial"/>
          <w:szCs w:val="22"/>
        </w:rPr>
        <w:t>naïve and biological models</w:t>
      </w:r>
      <w:del w:id="1513" w:author="Fu, Caihong" w:date="2023-01-28T20:13:00Z">
        <w:r w:rsidR="00884305" w:rsidRPr="007E6C11" w:rsidDel="009B25C3">
          <w:rPr>
            <w:rFonts w:cs="Arial"/>
            <w:szCs w:val="22"/>
          </w:rPr>
          <w:delText xml:space="preserve"> </w:delText>
        </w:r>
      </w:del>
      <w:del w:id="1514" w:author="Fu, Caihong" w:date="2023-01-24T12:15:00Z">
        <w:r w:rsidR="00884305" w:rsidRPr="007E6C11" w:rsidDel="008D704F">
          <w:rPr>
            <w:rFonts w:cs="Arial"/>
            <w:szCs w:val="22"/>
          </w:rPr>
          <w:delText xml:space="preserve">from </w:delText>
        </w:r>
      </w:del>
      <w:del w:id="1515" w:author="Fu, Caihong" w:date="2023-01-28T20:13:00Z">
        <w:r w:rsidR="00884305" w:rsidRPr="007E6C11" w:rsidDel="009B25C3">
          <w:rPr>
            <w:rFonts w:cs="Arial"/>
            <w:szCs w:val="22"/>
          </w:rPr>
          <w:delText>the retrospective analyses</w:delText>
        </w:r>
      </w:del>
      <w:r w:rsidR="00884305" w:rsidRPr="007E6C11">
        <w:rPr>
          <w:rFonts w:cs="Arial"/>
          <w:szCs w:val="22"/>
        </w:rPr>
        <w:t>.</w:t>
      </w:r>
      <w:ins w:id="1516" w:author="Fu, Caihong" w:date="2023-01-28T16:33:00Z">
        <w:r w:rsidR="00834D8B">
          <w:rPr>
            <w:rFonts w:cs="Arial"/>
            <w:szCs w:val="22"/>
          </w:rPr>
          <w:t xml:space="preserve"> </w:t>
        </w:r>
      </w:ins>
    </w:p>
    <w:p w14:paraId="70CB34A8" w14:textId="26382B74" w:rsidR="00884305" w:rsidRPr="00884305" w:rsidDel="00C75E3D" w:rsidRDefault="00884305" w:rsidP="004B17BF">
      <w:pPr>
        <w:pStyle w:val="BodyText"/>
        <w:rPr>
          <w:del w:id="1517" w:author="Fu, Caihong" w:date="2023-01-28T16:29:00Z"/>
        </w:rPr>
      </w:pPr>
      <w:del w:id="1518" w:author="Fu, Caihong" w:date="2023-01-28T16:29:00Z">
        <w:r w:rsidRPr="00884305" w:rsidDel="00C75E3D">
          <w:delText>3.4 Model ranking</w:delText>
        </w:r>
      </w:del>
    </w:p>
    <w:p w14:paraId="3EAFF73C" w14:textId="3C244398" w:rsidR="00884305" w:rsidRPr="007E6C11" w:rsidRDefault="00884305" w:rsidP="00884305">
      <w:pPr>
        <w:pStyle w:val="BodyText"/>
        <w:rPr>
          <w:rFonts w:cs="Arial"/>
          <w:szCs w:val="22"/>
        </w:rPr>
      </w:pPr>
      <w:del w:id="1519" w:author="Fu, Caihong" w:date="2023-01-28T16:29:00Z">
        <w:r w:rsidRPr="00BF5C85" w:rsidDel="00C75E3D">
          <w:rPr>
            <w:rFonts w:cs="Arial"/>
            <w:szCs w:val="22"/>
          </w:rPr>
          <w:delText xml:space="preserve">Relative overall ranking of all models are summarized in </w:delText>
        </w:r>
        <w:r w:rsidRPr="009B25C3" w:rsidDel="00C75E3D">
          <w:rPr>
            <w:rFonts w:cs="Arial"/>
            <w:szCs w:val="22"/>
            <w:rPrChange w:id="1520" w:author="Fu, Caihong" w:date="2023-01-28T20:15:00Z">
              <w:rPr>
                <w:rFonts w:cs="Arial"/>
                <w:szCs w:val="22"/>
                <w:highlight w:val="yellow"/>
              </w:rPr>
            </w:rPrChange>
          </w:rPr>
          <w:delText>Figure 4</w:delText>
        </w:r>
        <w:r w:rsidRPr="00935BC3" w:rsidDel="00C75E3D">
          <w:rPr>
            <w:rFonts w:cs="Arial"/>
            <w:szCs w:val="22"/>
          </w:rPr>
          <w:delText>. Across stocks, good models tend to be the Power and Ricker models coupled with new covaries (</w:delText>
        </w:r>
      </w:del>
      <w:del w:id="1521" w:author="Fu, Caihong" w:date="2023-01-24T12:16:00Z">
        <w:r w:rsidRPr="00935BC3" w:rsidDel="008D704F">
          <w:rPr>
            <w:rFonts w:cs="Arial"/>
            <w:szCs w:val="22"/>
          </w:rPr>
          <w:delText xml:space="preserve">green color, </w:delText>
        </w:r>
      </w:del>
      <w:del w:id="1522" w:author="Fu, Caihong" w:date="2023-01-28T16:29:00Z">
        <w:r w:rsidRPr="00935BC3" w:rsidDel="00C75E3D">
          <w:rPr>
            <w:rFonts w:cs="Arial"/>
            <w:szCs w:val="22"/>
          </w:rPr>
          <w:delText xml:space="preserve">GOA.SST, Sockeye, Chum, Pink and Salmon.Total). </w:delText>
        </w:r>
      </w:del>
      <w:del w:id="1523" w:author="Fu, Caihong" w:date="2023-01-28T16:32:00Z">
        <w:r w:rsidRPr="00935BC3" w:rsidDel="00C75E3D">
          <w:rPr>
            <w:rFonts w:cs="Arial"/>
            <w:szCs w:val="22"/>
          </w:rPr>
          <w:delText xml:space="preserve">There are two exceptions: </w:delText>
        </w:r>
      </w:del>
      <w:del w:id="1524" w:author="Fu, Caihong" w:date="2023-01-28T16:31:00Z">
        <w:r w:rsidRPr="00935BC3" w:rsidDel="00C75E3D">
          <w:rPr>
            <w:rFonts w:cs="Arial"/>
            <w:szCs w:val="22"/>
          </w:rPr>
          <w:delText xml:space="preserve">Seymour and Late Shuswap, Ricker models coupled with old covaries seem to </w:delText>
        </w:r>
        <w:r w:rsidRPr="0000235C" w:rsidDel="00C75E3D">
          <w:rPr>
            <w:rFonts w:cs="Arial"/>
            <w:szCs w:val="22"/>
          </w:rPr>
          <w:delText xml:space="preserve">perform better than new models. </w:delText>
        </w:r>
      </w:del>
      <w:del w:id="1525" w:author="Fu, Caihong" w:date="2023-01-28T20:16:00Z">
        <w:r w:rsidRPr="0000235C" w:rsidDel="009B25C3">
          <w:rPr>
            <w:rFonts w:cs="Arial"/>
            <w:szCs w:val="22"/>
          </w:rPr>
          <w:delText>The naïve model seem to have poor performance in general, with exceptions of LLY model for a few stocks (Pitt, Gates, Raft). The overall relative ranking are consistent with Taylor diagram results. We didn’t find any pattern</w:delText>
        </w:r>
        <w:r w:rsidRPr="00B616E0" w:rsidDel="009B25C3">
          <w:rPr>
            <w:rFonts w:cs="Arial"/>
            <w:szCs w:val="22"/>
          </w:rPr>
          <w:delText>s related to run timing.</w:delText>
        </w:r>
      </w:del>
    </w:p>
    <w:p w14:paraId="7FAC8957" w14:textId="5FDA1237" w:rsidR="00884305" w:rsidRPr="00884305" w:rsidRDefault="00884305" w:rsidP="00884305">
      <w:pPr>
        <w:rPr>
          <w:rFonts w:ascii="Arial" w:hAnsi="Arial" w:cs="Arial"/>
          <w:b/>
          <w:bCs/>
        </w:rPr>
      </w:pPr>
      <w:r w:rsidRPr="00884305">
        <w:rPr>
          <w:rFonts w:ascii="Arial" w:hAnsi="Arial" w:cs="Arial"/>
          <w:b/>
          <w:bCs/>
        </w:rPr>
        <w:t>3.</w:t>
      </w:r>
      <w:del w:id="1526" w:author="Fu, Caihong" w:date="2023-01-28T20:16:00Z">
        <w:r w:rsidRPr="00884305" w:rsidDel="00464E5B">
          <w:rPr>
            <w:rFonts w:ascii="Arial" w:hAnsi="Arial" w:cs="Arial"/>
            <w:b/>
            <w:bCs/>
          </w:rPr>
          <w:delText xml:space="preserve">5 </w:delText>
        </w:r>
      </w:del>
      <w:ins w:id="1527" w:author="Fu, Caihong" w:date="2023-01-28T20:16:00Z">
        <w:r w:rsidR="00464E5B">
          <w:rPr>
            <w:rFonts w:ascii="Arial" w:hAnsi="Arial" w:cs="Arial"/>
            <w:b/>
            <w:bCs/>
          </w:rPr>
          <w:t>2</w:t>
        </w:r>
        <w:r w:rsidR="00464E5B" w:rsidRPr="00884305">
          <w:rPr>
            <w:rFonts w:ascii="Arial" w:hAnsi="Arial" w:cs="Arial"/>
            <w:b/>
            <w:bCs/>
          </w:rPr>
          <w:t xml:space="preserve"> </w:t>
        </w:r>
      </w:ins>
      <w:r w:rsidRPr="00884305">
        <w:rPr>
          <w:rFonts w:ascii="Arial" w:hAnsi="Arial" w:cs="Arial"/>
          <w:b/>
          <w:bCs/>
        </w:rPr>
        <w:t>Model selection</w:t>
      </w:r>
    </w:p>
    <w:p w14:paraId="191DD8ED" w14:textId="7E76FAF6" w:rsidR="00884305" w:rsidRDefault="00884305" w:rsidP="004514CE">
      <w:pPr>
        <w:pStyle w:val="BodyText"/>
        <w:ind w:firstLine="360"/>
        <w:rPr>
          <w:rFonts w:cs="Arial"/>
          <w:szCs w:val="22"/>
        </w:rPr>
      </w:pPr>
      <w:r w:rsidRPr="00BF5C85">
        <w:rPr>
          <w:rFonts w:cs="Arial"/>
          <w:szCs w:val="22"/>
        </w:rPr>
        <w:t xml:space="preserve">For </w:t>
      </w:r>
      <w:del w:id="1528" w:author="Fu, Caihong" w:date="2023-01-31T12:23:00Z">
        <w:r w:rsidRPr="00BF5C85" w:rsidDel="00635768">
          <w:rPr>
            <w:rFonts w:cs="Arial"/>
            <w:szCs w:val="22"/>
          </w:rPr>
          <w:delText xml:space="preserve">the </w:delText>
        </w:r>
      </w:del>
      <w:del w:id="1529" w:author="Fu, Caihong" w:date="2023-01-31T12:22:00Z">
        <w:r w:rsidRPr="00BF5C85" w:rsidDel="006841EF">
          <w:rPr>
            <w:rFonts w:cs="Arial"/>
            <w:szCs w:val="22"/>
          </w:rPr>
          <w:delText xml:space="preserve">2022 </w:delText>
        </w:r>
      </w:del>
      <w:ins w:id="1530" w:author="Fu, Caihong" w:date="2023-01-31T12:22:00Z">
        <w:r w:rsidR="006841EF">
          <w:rPr>
            <w:rFonts w:cs="Arial"/>
            <w:szCs w:val="22"/>
          </w:rPr>
          <w:t xml:space="preserve">sockeye </w:t>
        </w:r>
      </w:ins>
      <w:r w:rsidRPr="00BF5C85">
        <w:rPr>
          <w:rFonts w:cs="Arial"/>
          <w:szCs w:val="22"/>
        </w:rPr>
        <w:t xml:space="preserve">forecast </w:t>
      </w:r>
      <w:ins w:id="1531" w:author="Fu, Caihong" w:date="2023-01-31T12:22:00Z">
        <w:r w:rsidR="006841EF">
          <w:rPr>
            <w:rFonts w:cs="Arial"/>
            <w:szCs w:val="22"/>
          </w:rPr>
          <w:t xml:space="preserve">in </w:t>
        </w:r>
      </w:ins>
      <w:ins w:id="1532" w:author="Fu, Caihong" w:date="2023-01-31T12:23:00Z">
        <w:r w:rsidR="00635768">
          <w:rPr>
            <w:rFonts w:cs="Arial"/>
            <w:szCs w:val="22"/>
          </w:rPr>
          <w:t xml:space="preserve">the year </w:t>
        </w:r>
      </w:ins>
      <w:ins w:id="1533" w:author="Fu, Caihong" w:date="2023-01-31T12:22:00Z">
        <w:r w:rsidR="006841EF" w:rsidRPr="00BF5C85">
          <w:rPr>
            <w:rFonts w:cs="Arial"/>
            <w:szCs w:val="22"/>
          </w:rPr>
          <w:t>2022</w:t>
        </w:r>
      </w:ins>
      <w:del w:id="1534" w:author="Fu, Caihong" w:date="2023-01-31T12:23:00Z">
        <w:r w:rsidRPr="00BF5C85" w:rsidDel="00635768">
          <w:rPr>
            <w:rFonts w:cs="Arial"/>
            <w:szCs w:val="22"/>
          </w:rPr>
          <w:delText>model selection process</w:delText>
        </w:r>
      </w:del>
      <w:ins w:id="1535" w:author="Fu, Caihong" w:date="2023-01-28T20:26:00Z">
        <w:r w:rsidR="00240306">
          <w:rPr>
            <w:rFonts w:cs="Arial"/>
            <w:szCs w:val="22"/>
          </w:rPr>
          <w:t xml:space="preserve">, </w:t>
        </w:r>
      </w:ins>
      <w:ins w:id="1536" w:author="Fu, Caihong" w:date="2023-01-28T20:27:00Z">
        <w:r w:rsidR="00240306">
          <w:rPr>
            <w:rFonts w:cs="Arial"/>
            <w:szCs w:val="22"/>
          </w:rPr>
          <w:t xml:space="preserve">the historically selected forecast model </w:t>
        </w:r>
      </w:ins>
      <w:ins w:id="1537" w:author="Fu, Caihong" w:date="2023-01-28T20:29:00Z">
        <w:r w:rsidR="00240306">
          <w:rPr>
            <w:rFonts w:cs="Arial"/>
            <w:szCs w:val="22"/>
          </w:rPr>
          <w:t xml:space="preserve">resulted in an error </w:t>
        </w:r>
      </w:ins>
      <w:ins w:id="1538" w:author="Fu, Caihong" w:date="2023-01-31T13:56:00Z">
        <w:r w:rsidR="00AF4192">
          <w:rPr>
            <w:rFonts w:cs="Arial"/>
            <w:szCs w:val="22"/>
          </w:rPr>
          <w:t>(defined as (observation-forecast)/forecast</w:t>
        </w:r>
        <w:r w:rsidR="00AF4192">
          <w:rPr>
            <w:rFonts w:cs="Arial"/>
            <w:szCs w:val="22"/>
          </w:rPr>
          <w:t xml:space="preserve">) </w:t>
        </w:r>
      </w:ins>
      <w:ins w:id="1539" w:author="Fu, Caihong" w:date="2023-01-28T20:29:00Z">
        <w:r w:rsidR="00240306">
          <w:rPr>
            <w:rFonts w:cs="Arial"/>
            <w:szCs w:val="22"/>
          </w:rPr>
          <w:t xml:space="preserve">of </w:t>
        </w:r>
        <w:r w:rsidR="00240306" w:rsidRPr="00B616E0">
          <w:rPr>
            <w:rFonts w:cs="Arial"/>
            <w:szCs w:val="22"/>
          </w:rPr>
          <w:t>192%</w:t>
        </w:r>
      </w:ins>
      <w:ins w:id="1540" w:author="Fu, Caihong" w:date="2023-01-31T13:56:00Z">
        <w:r w:rsidR="00AF4192">
          <w:rPr>
            <w:rFonts w:cs="Arial"/>
            <w:szCs w:val="22"/>
          </w:rPr>
          <w:t xml:space="preserve"> (</w:t>
        </w:r>
      </w:ins>
      <w:ins w:id="1541" w:author="Fu, Caihong" w:date="2023-01-31T13:45:00Z">
        <w:r w:rsidR="00BB1EE2">
          <w:rPr>
            <w:rFonts w:cs="Arial"/>
            <w:szCs w:val="22"/>
          </w:rPr>
          <w:t>Table S2</w:t>
        </w:r>
      </w:ins>
      <w:ins w:id="1542" w:author="Fu, Caihong" w:date="2023-01-28T20:30:00Z">
        <w:r w:rsidR="00240306">
          <w:rPr>
            <w:rFonts w:cs="Arial"/>
            <w:szCs w:val="22"/>
          </w:rPr>
          <w:t>).</w:t>
        </w:r>
      </w:ins>
      <w:ins w:id="1543" w:author="Fu, Caihong" w:date="2023-01-28T20:29:00Z">
        <w:r w:rsidR="00240306">
          <w:rPr>
            <w:rFonts w:cs="Arial"/>
            <w:szCs w:val="22"/>
          </w:rPr>
          <w:t xml:space="preserve"> </w:t>
        </w:r>
      </w:ins>
      <w:ins w:id="1544" w:author="Fu, Caihong" w:date="2023-01-28T20:30:00Z">
        <w:r w:rsidR="00240306">
          <w:rPr>
            <w:rFonts w:cs="Arial"/>
            <w:szCs w:val="22"/>
          </w:rPr>
          <w:t xml:space="preserve">However, </w:t>
        </w:r>
      </w:ins>
      <w:del w:id="1545" w:author="Fu, Caihong" w:date="2023-01-24T12:24:00Z">
        <w:r w:rsidRPr="00BF5C85" w:rsidDel="0035106F">
          <w:rPr>
            <w:rFonts w:cs="Arial"/>
            <w:szCs w:val="22"/>
          </w:rPr>
          <w:delText>,</w:delText>
        </w:r>
      </w:del>
      <w:ins w:id="1546" w:author="Fu, Caihong" w:date="2023-01-28T20:30:00Z">
        <w:r w:rsidR="00240306">
          <w:rPr>
            <w:rFonts w:cs="Arial"/>
            <w:szCs w:val="22"/>
          </w:rPr>
          <w:t>u</w:t>
        </w:r>
      </w:ins>
      <w:ins w:id="1547" w:author="Fu, Caihong" w:date="2023-01-24T12:24:00Z">
        <w:r w:rsidR="0035106F">
          <w:rPr>
            <w:rFonts w:cs="Arial"/>
            <w:szCs w:val="22"/>
          </w:rPr>
          <w:t>sing</w:t>
        </w:r>
      </w:ins>
      <w:ins w:id="1548" w:author="Fu, Caihong" w:date="2023-01-28T20:31:00Z">
        <w:r w:rsidR="00240306">
          <w:rPr>
            <w:rFonts w:cs="Arial"/>
            <w:szCs w:val="22"/>
          </w:rPr>
          <w:t xml:space="preserve"> a best model identified through the</w:t>
        </w:r>
      </w:ins>
      <w:ins w:id="1549" w:author="Fu, Caihong" w:date="2023-01-24T12:24:00Z">
        <w:r w:rsidR="0035106F">
          <w:rPr>
            <w:rFonts w:cs="Arial"/>
            <w:szCs w:val="22"/>
          </w:rPr>
          <w:t xml:space="preserve"> </w:t>
        </w:r>
      </w:ins>
      <w:del w:id="1550" w:author="Fu, Caihong" w:date="2023-01-24T12:25:00Z">
        <w:r w:rsidRPr="00BF5C85" w:rsidDel="0035106F">
          <w:rPr>
            <w:rFonts w:cs="Arial"/>
            <w:szCs w:val="22"/>
          </w:rPr>
          <w:delText xml:space="preserve"> </w:delText>
        </w:r>
      </w:del>
      <w:r w:rsidRPr="00BF5C85">
        <w:rPr>
          <w:rFonts w:cs="Arial"/>
          <w:szCs w:val="22"/>
        </w:rPr>
        <w:t>Taylor diagram</w:t>
      </w:r>
      <w:del w:id="1551" w:author="Fu, Caihong" w:date="2023-01-24T12:24:00Z">
        <w:r w:rsidRPr="00BF5C85" w:rsidDel="0035106F">
          <w:rPr>
            <w:rFonts w:cs="Arial"/>
            <w:szCs w:val="22"/>
          </w:rPr>
          <w:delText xml:space="preserve"> has been </w:delText>
        </w:r>
        <w:r w:rsidRPr="00BF5C85" w:rsidDel="0035106F">
          <w:rPr>
            <w:rFonts w:cs="Arial"/>
            <w:szCs w:val="22"/>
          </w:rPr>
          <w:lastRenderedPageBreak/>
          <w:delText xml:space="preserve">introduced to the discussion panel for the first time and the panel decided to consider these metrics but not made selection for all </w:delText>
        </w:r>
        <w:r w:rsidRPr="0000235C" w:rsidDel="0035106F">
          <w:rPr>
            <w:rFonts w:cs="Arial"/>
            <w:szCs w:val="22"/>
          </w:rPr>
          <w:delText>stocks. As a result</w:delText>
        </w:r>
      </w:del>
      <w:ins w:id="1552" w:author="Fu, Caihong" w:date="2023-01-24T12:25:00Z">
        <w:r w:rsidR="0035106F">
          <w:rPr>
            <w:rFonts w:cs="Arial"/>
            <w:szCs w:val="22"/>
          </w:rPr>
          <w:t xml:space="preserve"> </w:t>
        </w:r>
      </w:ins>
      <w:del w:id="1553" w:author="Fu, Caihong" w:date="2023-01-24T12:25:00Z">
        <w:r w:rsidRPr="0000235C" w:rsidDel="0035106F">
          <w:rPr>
            <w:rFonts w:cs="Arial"/>
            <w:szCs w:val="22"/>
          </w:rPr>
          <w:delText xml:space="preserve">, the </w:delText>
        </w:r>
      </w:del>
      <w:del w:id="1554" w:author="Fu, Caihong" w:date="2023-01-28T20:32:00Z">
        <w:r w:rsidRPr="0000235C" w:rsidDel="001A5E4B">
          <w:rPr>
            <w:rFonts w:cs="Arial"/>
            <w:szCs w:val="22"/>
          </w:rPr>
          <w:delText xml:space="preserve">forecast </w:delText>
        </w:r>
      </w:del>
      <w:r w:rsidRPr="0000235C">
        <w:rPr>
          <w:rFonts w:cs="Arial"/>
          <w:szCs w:val="22"/>
        </w:rPr>
        <w:t xml:space="preserve">has </w:t>
      </w:r>
      <w:del w:id="1555" w:author="Fu, Caihong" w:date="2023-01-24T12:26:00Z">
        <w:r w:rsidRPr="0000235C" w:rsidDel="0035106F">
          <w:rPr>
            <w:rFonts w:cs="Arial"/>
            <w:szCs w:val="22"/>
          </w:rPr>
          <w:delText xml:space="preserve">been </w:delText>
        </w:r>
      </w:del>
      <w:r w:rsidRPr="0000235C">
        <w:rPr>
          <w:rFonts w:cs="Arial"/>
          <w:szCs w:val="22"/>
        </w:rPr>
        <w:t>substanti</w:t>
      </w:r>
      <w:r w:rsidRPr="00B616E0">
        <w:rPr>
          <w:rFonts w:cs="Arial"/>
          <w:szCs w:val="22"/>
        </w:rPr>
        <w:t xml:space="preserve">ally improved </w:t>
      </w:r>
      <w:ins w:id="1556" w:author="Fu, Caihong" w:date="2023-01-28T20:32:00Z">
        <w:r w:rsidR="001A5E4B">
          <w:rPr>
            <w:rFonts w:cs="Arial"/>
            <w:szCs w:val="22"/>
          </w:rPr>
          <w:t xml:space="preserve">the forecast, reducing the error </w:t>
        </w:r>
      </w:ins>
      <w:del w:id="1557" w:author="Fu, Caihong" w:date="2023-01-28T20:32:00Z">
        <w:r w:rsidRPr="00B616E0" w:rsidDel="001A5E4B">
          <w:rPr>
            <w:rFonts w:cs="Arial"/>
            <w:szCs w:val="22"/>
          </w:rPr>
          <w:delText xml:space="preserve">from </w:delText>
        </w:r>
      </w:del>
      <w:del w:id="1558" w:author="Fu, Caihong" w:date="2023-01-28T20:29:00Z">
        <w:r w:rsidRPr="00B616E0" w:rsidDel="00240306">
          <w:rPr>
            <w:rFonts w:cs="Arial"/>
            <w:szCs w:val="22"/>
          </w:rPr>
          <w:delText xml:space="preserve">+192% </w:delText>
        </w:r>
      </w:del>
      <w:r w:rsidRPr="00B616E0">
        <w:rPr>
          <w:rFonts w:cs="Arial"/>
          <w:szCs w:val="22"/>
        </w:rPr>
        <w:t xml:space="preserve">to </w:t>
      </w:r>
      <w:del w:id="1559" w:author="Fu, Caihong" w:date="2023-01-28T20:33:00Z">
        <w:r w:rsidRPr="00B616E0" w:rsidDel="001A5E4B">
          <w:rPr>
            <w:rFonts w:cs="Arial"/>
            <w:szCs w:val="22"/>
          </w:rPr>
          <w:delText>-</w:delText>
        </w:r>
      </w:del>
      <w:r w:rsidRPr="00B616E0">
        <w:rPr>
          <w:rFonts w:cs="Arial"/>
          <w:szCs w:val="22"/>
        </w:rPr>
        <w:t>30%</w:t>
      </w:r>
      <w:ins w:id="1560" w:author="Fu, Caihong" w:date="2023-01-31T12:26:00Z">
        <w:r w:rsidR="00635768">
          <w:rPr>
            <w:rFonts w:cs="Arial"/>
            <w:szCs w:val="22"/>
          </w:rPr>
          <w:t xml:space="preserve"> </w:t>
        </w:r>
      </w:ins>
      <w:ins w:id="1561" w:author="Fu, Caihong" w:date="2023-01-31T12:25:00Z">
        <w:r w:rsidR="00635768">
          <w:rPr>
            <w:rFonts w:cs="Arial"/>
            <w:szCs w:val="22"/>
          </w:rPr>
          <w:t>(Table S2)</w:t>
        </w:r>
      </w:ins>
      <w:ins w:id="1562" w:author="Fu, Caihong" w:date="2023-01-24T12:27:00Z">
        <w:r w:rsidR="0035106F">
          <w:rPr>
            <w:rFonts w:cs="Arial"/>
            <w:szCs w:val="22"/>
          </w:rPr>
          <w:t>,</w:t>
        </w:r>
      </w:ins>
      <w:r w:rsidRPr="00B616E0">
        <w:rPr>
          <w:rFonts w:cs="Arial"/>
          <w:szCs w:val="22"/>
        </w:rPr>
        <w:t xml:space="preserve"> </w:t>
      </w:r>
      <w:ins w:id="1563" w:author="Fu, Caihong" w:date="2023-01-24T12:27:00Z">
        <w:r w:rsidR="0035106F">
          <w:rPr>
            <w:rFonts w:cs="Arial"/>
            <w:szCs w:val="22"/>
          </w:rPr>
          <w:t xml:space="preserve">being </w:t>
        </w:r>
      </w:ins>
      <w:del w:id="1564" w:author="Fu, Caihong" w:date="2023-01-24T12:27:00Z">
        <w:r w:rsidRPr="00B616E0" w:rsidDel="0035106F">
          <w:rPr>
            <w:rFonts w:cs="Arial"/>
            <w:szCs w:val="22"/>
          </w:rPr>
          <w:delText xml:space="preserve">and are </w:delText>
        </w:r>
      </w:del>
      <w:r w:rsidRPr="00B616E0">
        <w:rPr>
          <w:rFonts w:cs="Arial"/>
          <w:szCs w:val="22"/>
        </w:rPr>
        <w:t xml:space="preserve">the best over the past few years. </w:t>
      </w:r>
      <w:del w:id="1565" w:author="Fu, Caihong" w:date="2023-01-24T12:27:00Z">
        <w:r w:rsidRPr="00B616E0" w:rsidDel="0035106F">
          <w:rPr>
            <w:rFonts w:cs="Arial"/>
            <w:szCs w:val="22"/>
          </w:rPr>
          <w:delText>The u</w:delText>
        </w:r>
      </w:del>
      <w:ins w:id="1566" w:author="Fu, Caihong" w:date="2023-01-28T20:35:00Z">
        <w:r w:rsidR="001A5E4B">
          <w:rPr>
            <w:rFonts w:cs="Arial"/>
            <w:szCs w:val="22"/>
          </w:rPr>
          <w:t xml:space="preserve">This forecast </w:t>
        </w:r>
      </w:ins>
      <w:del w:id="1567" w:author="Fu, Caihong" w:date="2023-01-28T20:35:00Z">
        <w:r w:rsidRPr="00B616E0" w:rsidDel="001A5E4B">
          <w:rPr>
            <w:rFonts w:cs="Arial"/>
            <w:szCs w:val="22"/>
          </w:rPr>
          <w:delText>ncertaint</w:delText>
        </w:r>
      </w:del>
      <w:del w:id="1568" w:author="Fu, Caihong" w:date="2023-01-25T13:20:00Z">
        <w:r w:rsidRPr="00B616E0" w:rsidDel="000C2A9F">
          <w:rPr>
            <w:rFonts w:cs="Arial"/>
            <w:szCs w:val="22"/>
          </w:rPr>
          <w:delText>y</w:delText>
        </w:r>
      </w:del>
      <w:r w:rsidRPr="00B616E0">
        <w:rPr>
          <w:rFonts w:cs="Arial"/>
          <w:szCs w:val="22"/>
        </w:rPr>
        <w:t xml:space="preserve"> </w:t>
      </w:r>
      <w:del w:id="1569" w:author="Fu, Caihong" w:date="2023-01-28T20:36:00Z">
        <w:r w:rsidRPr="00B616E0" w:rsidDel="001A5E4B">
          <w:rPr>
            <w:rFonts w:cs="Arial"/>
            <w:szCs w:val="22"/>
          </w:rPr>
          <w:delText xml:space="preserve">are </w:delText>
        </w:r>
      </w:del>
      <w:ins w:id="1570" w:author="Fu, Caihong" w:date="2023-01-28T20:36:00Z">
        <w:r w:rsidR="001A5E4B">
          <w:rPr>
            <w:rFonts w:cs="Arial"/>
            <w:szCs w:val="22"/>
          </w:rPr>
          <w:t>was</w:t>
        </w:r>
        <w:r w:rsidR="001A5E4B" w:rsidRPr="00B616E0">
          <w:rPr>
            <w:rFonts w:cs="Arial"/>
            <w:szCs w:val="22"/>
          </w:rPr>
          <w:t xml:space="preserve"> </w:t>
        </w:r>
      </w:ins>
      <w:r w:rsidRPr="00B616E0">
        <w:rPr>
          <w:rFonts w:cs="Arial"/>
          <w:szCs w:val="22"/>
        </w:rPr>
        <w:t xml:space="preserve">also within a reasonable range </w:t>
      </w:r>
      <w:del w:id="1571" w:author="Fu, Caihong" w:date="2023-01-24T12:28:00Z">
        <w:r w:rsidRPr="00B616E0" w:rsidDel="0035106F">
          <w:rPr>
            <w:rFonts w:cs="Arial"/>
            <w:szCs w:val="22"/>
          </w:rPr>
          <w:delText xml:space="preserve">comparing </w:delText>
        </w:r>
      </w:del>
      <w:ins w:id="1572" w:author="Fu, Caihong" w:date="2023-01-24T12:28:00Z">
        <w:r w:rsidR="0035106F" w:rsidRPr="00B616E0">
          <w:rPr>
            <w:rFonts w:cs="Arial"/>
            <w:szCs w:val="22"/>
          </w:rPr>
          <w:t>compar</w:t>
        </w:r>
        <w:r w:rsidR="0035106F">
          <w:rPr>
            <w:rFonts w:cs="Arial"/>
            <w:szCs w:val="22"/>
          </w:rPr>
          <w:t>ed</w:t>
        </w:r>
        <w:r w:rsidR="0035106F" w:rsidRPr="00B616E0">
          <w:rPr>
            <w:rFonts w:cs="Arial"/>
            <w:szCs w:val="22"/>
          </w:rPr>
          <w:t xml:space="preserve"> </w:t>
        </w:r>
      </w:ins>
      <w:r w:rsidRPr="00B616E0">
        <w:rPr>
          <w:rFonts w:cs="Arial"/>
          <w:szCs w:val="22"/>
        </w:rPr>
        <w:t>to other sockeye forecasts in nearby Rivers (</w:t>
      </w:r>
      <w:r w:rsidRPr="00464E5B">
        <w:rPr>
          <w:rFonts w:cs="Arial"/>
          <w:szCs w:val="22"/>
        </w:rPr>
        <w:t xml:space="preserve">Table </w:t>
      </w:r>
      <w:del w:id="1573" w:author="Fu, Caihong" w:date="2023-01-31T12:26:00Z">
        <w:r w:rsidRPr="00464E5B" w:rsidDel="00635768">
          <w:rPr>
            <w:rFonts w:cs="Arial"/>
            <w:szCs w:val="22"/>
          </w:rPr>
          <w:delText>S1</w:delText>
        </w:r>
      </w:del>
      <w:ins w:id="1574" w:author="Fu, Caihong" w:date="2023-01-31T12:26:00Z">
        <w:r w:rsidR="00635768" w:rsidRPr="00464E5B">
          <w:rPr>
            <w:rFonts w:cs="Arial"/>
            <w:szCs w:val="22"/>
          </w:rPr>
          <w:t>S</w:t>
        </w:r>
        <w:r w:rsidR="00635768">
          <w:rPr>
            <w:rFonts w:cs="Arial"/>
            <w:szCs w:val="22"/>
          </w:rPr>
          <w:t>2</w:t>
        </w:r>
      </w:ins>
      <w:r w:rsidRPr="003E76AB">
        <w:rPr>
          <w:rFonts w:cs="Arial"/>
          <w:szCs w:val="22"/>
        </w:rPr>
        <w:t>). We took the top three stocks (Chilko, Late Shuswap, and Quesnel)</w:t>
      </w:r>
      <w:r w:rsidRPr="005224AF">
        <w:rPr>
          <w:rFonts w:cs="Arial"/>
          <w:szCs w:val="22"/>
        </w:rPr>
        <w:t xml:space="preserve"> as </w:t>
      </w:r>
      <w:del w:id="1575" w:author="Fu, Caihong" w:date="2023-01-24T12:28:00Z">
        <w:r w:rsidRPr="005224AF" w:rsidDel="0035106F">
          <w:rPr>
            <w:rFonts w:cs="Arial"/>
            <w:szCs w:val="22"/>
          </w:rPr>
          <w:delText xml:space="preserve">an </w:delText>
        </w:r>
      </w:del>
      <w:r w:rsidRPr="005224AF">
        <w:rPr>
          <w:rFonts w:cs="Arial"/>
          <w:szCs w:val="22"/>
        </w:rPr>
        <w:t>example</w:t>
      </w:r>
      <w:ins w:id="1576" w:author="Fu, Caihong" w:date="2023-01-24T12:28:00Z">
        <w:r w:rsidR="0035106F">
          <w:rPr>
            <w:rFonts w:cs="Arial"/>
            <w:szCs w:val="22"/>
          </w:rPr>
          <w:t>s</w:t>
        </w:r>
      </w:ins>
      <w:r w:rsidRPr="005224AF">
        <w:rPr>
          <w:rFonts w:cs="Arial"/>
          <w:szCs w:val="22"/>
        </w:rPr>
        <w:t xml:space="preserve"> to make comparison</w:t>
      </w:r>
      <w:ins w:id="1577" w:author="Fu, Caihong" w:date="2023-01-28T20:36:00Z">
        <w:r w:rsidR="001A5E4B">
          <w:rPr>
            <w:rFonts w:cs="Arial"/>
            <w:szCs w:val="22"/>
          </w:rPr>
          <w:t>s</w:t>
        </w:r>
      </w:ins>
      <w:r w:rsidRPr="005224AF">
        <w:rPr>
          <w:rFonts w:cs="Arial"/>
          <w:szCs w:val="22"/>
        </w:rPr>
        <w:t xml:space="preserve"> </w:t>
      </w:r>
      <w:del w:id="1578" w:author="Fu, Caihong" w:date="2023-01-28T20:37:00Z">
        <w:r w:rsidRPr="005224AF" w:rsidDel="001A5E4B">
          <w:rPr>
            <w:rFonts w:cs="Arial"/>
            <w:szCs w:val="22"/>
          </w:rPr>
          <w:delText xml:space="preserve">with </w:delText>
        </w:r>
      </w:del>
      <w:ins w:id="1579" w:author="Fu, Caihong" w:date="2023-01-28T20:37:00Z">
        <w:r w:rsidR="001A5E4B">
          <w:rPr>
            <w:rFonts w:cs="Arial"/>
            <w:szCs w:val="22"/>
          </w:rPr>
          <w:t>among</w:t>
        </w:r>
        <w:r w:rsidR="001A5E4B" w:rsidRPr="005224AF">
          <w:rPr>
            <w:rFonts w:cs="Arial"/>
            <w:szCs w:val="22"/>
          </w:rPr>
          <w:t xml:space="preserve"> </w:t>
        </w:r>
      </w:ins>
      <w:r w:rsidRPr="005224AF">
        <w:rPr>
          <w:rFonts w:cs="Arial"/>
          <w:szCs w:val="22"/>
        </w:rPr>
        <w:t xml:space="preserve">best </w:t>
      </w:r>
      <w:del w:id="1580" w:author="Fu, Caihong" w:date="2023-01-24T12:28:00Z">
        <w:r w:rsidRPr="005224AF" w:rsidDel="0035106F">
          <w:rPr>
            <w:rFonts w:cs="Arial"/>
            <w:szCs w:val="22"/>
          </w:rPr>
          <w:delText xml:space="preserve">performed </w:delText>
        </w:r>
      </w:del>
      <w:ins w:id="1581" w:author="Fu, Caihong" w:date="2023-01-24T12:28:00Z">
        <w:r w:rsidR="0035106F" w:rsidRPr="005224AF">
          <w:rPr>
            <w:rFonts w:cs="Arial"/>
            <w:szCs w:val="22"/>
          </w:rPr>
          <w:t>perform</w:t>
        </w:r>
        <w:r w:rsidR="0035106F">
          <w:rPr>
            <w:rFonts w:cs="Arial"/>
            <w:szCs w:val="22"/>
          </w:rPr>
          <w:t>ing</w:t>
        </w:r>
        <w:r w:rsidR="0035106F" w:rsidRPr="005224AF">
          <w:rPr>
            <w:rFonts w:cs="Arial"/>
            <w:szCs w:val="22"/>
          </w:rPr>
          <w:t xml:space="preserve"> </w:t>
        </w:r>
      </w:ins>
      <w:r w:rsidRPr="005224AF">
        <w:rPr>
          <w:rFonts w:cs="Arial"/>
          <w:szCs w:val="22"/>
        </w:rPr>
        <w:t>models and observation</w:t>
      </w:r>
      <w:ins w:id="1582" w:author="Fu, Caihong" w:date="2023-01-25T13:21:00Z">
        <w:r w:rsidR="000C2A9F">
          <w:rPr>
            <w:rFonts w:cs="Arial"/>
            <w:szCs w:val="22"/>
          </w:rPr>
          <w:t>s</w:t>
        </w:r>
      </w:ins>
      <w:r w:rsidRPr="005224AF">
        <w:rPr>
          <w:rFonts w:cs="Arial"/>
          <w:szCs w:val="22"/>
        </w:rPr>
        <w:t xml:space="preserve"> (</w:t>
      </w:r>
      <w:r w:rsidRPr="00464E5B">
        <w:rPr>
          <w:rFonts w:cs="Arial"/>
          <w:szCs w:val="22"/>
        </w:rPr>
        <w:t xml:space="preserve">Figure </w:t>
      </w:r>
      <w:del w:id="1583" w:author="Fu, Caihong" w:date="2023-01-28T20:37:00Z">
        <w:r w:rsidRPr="00464E5B" w:rsidDel="001A5E4B">
          <w:rPr>
            <w:rFonts w:cs="Arial"/>
            <w:szCs w:val="22"/>
          </w:rPr>
          <w:delText>5</w:delText>
        </w:r>
      </w:del>
      <w:ins w:id="1584" w:author="Fu, Caihong" w:date="2023-01-28T20:37:00Z">
        <w:r w:rsidR="001A5E4B">
          <w:rPr>
            <w:rFonts w:cs="Arial"/>
            <w:szCs w:val="22"/>
          </w:rPr>
          <w:t>6</w:t>
        </w:r>
      </w:ins>
      <w:r w:rsidRPr="00464E5B">
        <w:rPr>
          <w:rFonts w:cs="Arial"/>
          <w:szCs w:val="22"/>
        </w:rPr>
        <w:t>)</w:t>
      </w:r>
      <w:r w:rsidRPr="00794916">
        <w:rPr>
          <w:rFonts w:cs="Arial"/>
          <w:szCs w:val="22"/>
        </w:rPr>
        <w:t xml:space="preserve">. We found that for Chilko and Quesnel, </w:t>
      </w:r>
      <w:ins w:id="1585" w:author="Fu, Caihong" w:date="2023-01-30T15:28:00Z">
        <w:r w:rsidR="007566ED">
          <w:rPr>
            <w:rFonts w:cs="Arial"/>
            <w:szCs w:val="22"/>
          </w:rPr>
          <w:t>where</w:t>
        </w:r>
      </w:ins>
      <w:ins w:id="1586" w:author="Fu, Caihong" w:date="2023-01-30T15:27:00Z">
        <w:r w:rsidR="007566ED">
          <w:rPr>
            <w:rFonts w:cs="Arial"/>
            <w:szCs w:val="22"/>
          </w:rPr>
          <w:t xml:space="preserve"> a top-ranking model</w:t>
        </w:r>
      </w:ins>
      <w:ins w:id="1587" w:author="Fu, Caihong" w:date="2023-01-30T15:28:00Z">
        <w:r w:rsidR="007566ED">
          <w:rPr>
            <w:rFonts w:cs="Arial"/>
            <w:szCs w:val="22"/>
          </w:rPr>
          <w:t xml:space="preserve"> was adopted</w:t>
        </w:r>
      </w:ins>
      <w:ins w:id="1588" w:author="Fu, Caihong" w:date="2023-01-31T13:46:00Z">
        <w:r w:rsidR="00BB1EE2">
          <w:rPr>
            <w:rFonts w:cs="Arial"/>
            <w:szCs w:val="22"/>
          </w:rPr>
          <w:t xml:space="preserve"> in 2022</w:t>
        </w:r>
      </w:ins>
      <w:ins w:id="1589" w:author="Fu, Caihong" w:date="2023-01-30T15:28:00Z">
        <w:r w:rsidR="007566ED">
          <w:rPr>
            <w:rFonts w:cs="Arial"/>
            <w:szCs w:val="22"/>
          </w:rPr>
          <w:t>,</w:t>
        </w:r>
      </w:ins>
      <w:ins w:id="1590" w:author="Fu, Caihong" w:date="2023-01-30T15:27:00Z">
        <w:r w:rsidR="007566ED">
          <w:rPr>
            <w:rFonts w:cs="Arial"/>
            <w:szCs w:val="22"/>
          </w:rPr>
          <w:t xml:space="preserve"> </w:t>
        </w:r>
      </w:ins>
      <w:r w:rsidRPr="00794916">
        <w:rPr>
          <w:rFonts w:cs="Arial"/>
          <w:szCs w:val="22"/>
        </w:rPr>
        <w:t>the forecast</w:t>
      </w:r>
      <w:ins w:id="1591" w:author="Fu, Caihong" w:date="2023-01-28T20:38:00Z">
        <w:r w:rsidR="001A5E4B">
          <w:rPr>
            <w:rFonts w:cs="Arial"/>
            <w:szCs w:val="22"/>
          </w:rPr>
          <w:t>s</w:t>
        </w:r>
      </w:ins>
      <w:r w:rsidRPr="00794916">
        <w:rPr>
          <w:rFonts w:cs="Arial"/>
          <w:szCs w:val="22"/>
        </w:rPr>
        <w:t xml:space="preserve"> </w:t>
      </w:r>
      <w:del w:id="1592" w:author="Fu, Caihong" w:date="2023-01-28T20:38:00Z">
        <w:r w:rsidRPr="00794916" w:rsidDel="001A5E4B">
          <w:rPr>
            <w:rFonts w:cs="Arial"/>
            <w:szCs w:val="22"/>
          </w:rPr>
          <w:delText xml:space="preserve">are </w:delText>
        </w:r>
      </w:del>
      <w:ins w:id="1593" w:author="Fu, Caihong" w:date="2023-01-28T20:38:00Z">
        <w:r w:rsidR="001A5E4B">
          <w:rPr>
            <w:rFonts w:cs="Arial"/>
            <w:szCs w:val="22"/>
          </w:rPr>
          <w:t>were</w:t>
        </w:r>
        <w:r w:rsidR="001A5E4B" w:rsidRPr="00794916">
          <w:rPr>
            <w:rFonts w:cs="Arial"/>
            <w:szCs w:val="22"/>
          </w:rPr>
          <w:t xml:space="preserve"> </w:t>
        </w:r>
      </w:ins>
      <w:r w:rsidRPr="00794916">
        <w:rPr>
          <w:rFonts w:cs="Arial"/>
          <w:szCs w:val="22"/>
        </w:rPr>
        <w:t>close to observations (+5% Chilko, -7% Quesnel)</w:t>
      </w:r>
      <w:ins w:id="1594" w:author="Fu, Caihong" w:date="2023-01-30T15:28:00Z">
        <w:r w:rsidR="007566ED">
          <w:rPr>
            <w:rFonts w:cs="Arial"/>
            <w:szCs w:val="22"/>
          </w:rPr>
          <w:t xml:space="preserve">, and </w:t>
        </w:r>
      </w:ins>
      <w:del w:id="1595" w:author="Fu, Caihong" w:date="2023-01-30T15:27:00Z">
        <w:r w:rsidRPr="00794916" w:rsidDel="007566ED">
          <w:rPr>
            <w:rFonts w:cs="Arial"/>
            <w:szCs w:val="22"/>
          </w:rPr>
          <w:delText>,</w:delText>
        </w:r>
      </w:del>
      <w:r w:rsidRPr="00D01463">
        <w:rPr>
          <w:rFonts w:cs="Arial"/>
          <w:szCs w:val="22"/>
        </w:rPr>
        <w:t xml:space="preserve"> </w:t>
      </w:r>
      <w:ins w:id="1596" w:author="Fu, Caihong" w:date="2023-01-30T15:28:00Z">
        <w:r w:rsidR="007566ED">
          <w:rPr>
            <w:rFonts w:cs="Arial"/>
            <w:szCs w:val="22"/>
          </w:rPr>
          <w:t xml:space="preserve">the </w:t>
        </w:r>
      </w:ins>
      <w:ins w:id="1597" w:author="Fu, Caihong" w:date="2023-01-31T12:29:00Z">
        <w:r w:rsidR="00635768">
          <w:rPr>
            <w:rFonts w:cs="Arial"/>
            <w:szCs w:val="22"/>
          </w:rPr>
          <w:t xml:space="preserve">forecast </w:t>
        </w:r>
        <w:r w:rsidR="00635768">
          <w:rPr>
            <w:rFonts w:cs="Arial"/>
            <w:szCs w:val="22"/>
          </w:rPr>
          <w:t xml:space="preserve">returns </w:t>
        </w:r>
      </w:ins>
      <w:ins w:id="1598" w:author="Fu, Caihong" w:date="2023-01-30T15:28:00Z">
        <w:r w:rsidR="007566ED">
          <w:rPr>
            <w:rFonts w:cs="Arial"/>
            <w:szCs w:val="22"/>
          </w:rPr>
          <w:t>had</w:t>
        </w:r>
      </w:ins>
      <w:ins w:id="1599" w:author="Fu, Caihong" w:date="2023-01-30T15:27:00Z">
        <w:r w:rsidR="007566ED" w:rsidRPr="00736807">
          <w:rPr>
            <w:rFonts w:cs="Arial"/>
            <w:szCs w:val="22"/>
          </w:rPr>
          <w:t xml:space="preserve"> </w:t>
        </w:r>
      </w:ins>
      <w:ins w:id="1600" w:author="Fu, Caihong" w:date="2023-01-30T15:29:00Z">
        <w:r w:rsidR="007566ED">
          <w:rPr>
            <w:rFonts w:cs="Arial"/>
            <w:szCs w:val="22"/>
          </w:rPr>
          <w:t>less</w:t>
        </w:r>
      </w:ins>
      <w:ins w:id="1601" w:author="Fu, Caihong" w:date="2023-01-30T15:27:00Z">
        <w:r w:rsidR="007566ED" w:rsidRPr="00736807">
          <w:rPr>
            <w:rFonts w:cs="Arial"/>
            <w:szCs w:val="22"/>
          </w:rPr>
          <w:t xml:space="preserve"> uncertaint</w:t>
        </w:r>
      </w:ins>
      <w:ins w:id="1602" w:author="Fu, Caihong" w:date="2023-01-30T15:29:00Z">
        <w:r w:rsidR="007566ED">
          <w:rPr>
            <w:rFonts w:cs="Arial"/>
            <w:szCs w:val="22"/>
          </w:rPr>
          <w:t>ies</w:t>
        </w:r>
      </w:ins>
      <w:ins w:id="1603" w:author="Fu, Caihong" w:date="2023-01-30T15:27:00Z">
        <w:r w:rsidR="007566ED">
          <w:rPr>
            <w:rFonts w:cs="Arial"/>
            <w:szCs w:val="22"/>
          </w:rPr>
          <w:t xml:space="preserve"> (Figure 6)</w:t>
        </w:r>
        <w:r w:rsidR="007566ED" w:rsidRPr="00736807">
          <w:rPr>
            <w:rFonts w:cs="Arial"/>
            <w:szCs w:val="22"/>
          </w:rPr>
          <w:t>.</w:t>
        </w:r>
        <w:r w:rsidR="007566ED">
          <w:rPr>
            <w:rFonts w:cs="Arial"/>
            <w:szCs w:val="22"/>
          </w:rPr>
          <w:t xml:space="preserve"> </w:t>
        </w:r>
      </w:ins>
      <w:del w:id="1604" w:author="Fu, Caihong" w:date="2023-01-30T15:29:00Z">
        <w:r w:rsidRPr="00D01463" w:rsidDel="007566ED">
          <w:rPr>
            <w:rFonts w:cs="Arial"/>
            <w:szCs w:val="22"/>
          </w:rPr>
          <w:delText xml:space="preserve">but </w:delText>
        </w:r>
      </w:del>
      <w:ins w:id="1605" w:author="Fu, Caihong" w:date="2023-01-30T15:29:00Z">
        <w:r w:rsidR="007566ED">
          <w:rPr>
            <w:rFonts w:cs="Arial"/>
            <w:szCs w:val="22"/>
          </w:rPr>
          <w:t>However,</w:t>
        </w:r>
        <w:r w:rsidR="007566ED" w:rsidRPr="00D01463">
          <w:rPr>
            <w:rFonts w:cs="Arial"/>
            <w:szCs w:val="22"/>
          </w:rPr>
          <w:t xml:space="preserve"> </w:t>
        </w:r>
      </w:ins>
      <w:r w:rsidRPr="00D01463">
        <w:rPr>
          <w:rFonts w:cs="Arial"/>
          <w:szCs w:val="22"/>
        </w:rPr>
        <w:t xml:space="preserve">for Late Shuswap, </w:t>
      </w:r>
      <w:ins w:id="1606" w:author="Fu, Caihong" w:date="2023-01-30T15:29:00Z">
        <w:r w:rsidR="007566ED">
          <w:rPr>
            <w:rFonts w:cs="Arial"/>
            <w:szCs w:val="22"/>
          </w:rPr>
          <w:t xml:space="preserve">where </w:t>
        </w:r>
      </w:ins>
      <w:ins w:id="1607" w:author="Fu, Caihong" w:date="2023-01-30T15:30:00Z">
        <w:r w:rsidR="007566ED">
          <w:rPr>
            <w:rFonts w:cs="Arial"/>
            <w:szCs w:val="22"/>
          </w:rPr>
          <w:t xml:space="preserve">forecast was done by </w:t>
        </w:r>
      </w:ins>
      <w:ins w:id="1608" w:author="Fu, Caihong" w:date="2023-01-31T13:47:00Z">
        <w:r w:rsidR="00BB1EE2">
          <w:rPr>
            <w:rFonts w:cs="Arial"/>
            <w:szCs w:val="22"/>
          </w:rPr>
          <w:t>the historically selected</w:t>
        </w:r>
      </w:ins>
      <w:ins w:id="1609" w:author="Fu, Caihong" w:date="2023-01-30T15:30:00Z">
        <w:r w:rsidR="007566ED">
          <w:rPr>
            <w:rFonts w:cs="Arial"/>
            <w:szCs w:val="22"/>
          </w:rPr>
          <w:t xml:space="preserve"> model, </w:t>
        </w:r>
      </w:ins>
      <w:r w:rsidRPr="00D01463">
        <w:rPr>
          <w:rFonts w:cs="Arial"/>
          <w:szCs w:val="22"/>
        </w:rPr>
        <w:t xml:space="preserve">observed </w:t>
      </w:r>
      <w:del w:id="1610" w:author="Fu, Caihong" w:date="2023-01-31T13:48:00Z">
        <w:r w:rsidRPr="00D01463" w:rsidDel="00BB1EE2">
          <w:rPr>
            <w:rFonts w:cs="Arial"/>
            <w:szCs w:val="22"/>
          </w:rPr>
          <w:delText>run size</w:delText>
        </w:r>
      </w:del>
      <w:ins w:id="1611" w:author="Fu, Caihong" w:date="2023-01-31T13:48:00Z">
        <w:r w:rsidR="00BB1EE2">
          <w:rPr>
            <w:rFonts w:cs="Arial"/>
            <w:szCs w:val="22"/>
          </w:rPr>
          <w:t>return</w:t>
        </w:r>
      </w:ins>
      <w:r w:rsidRPr="00D01463">
        <w:rPr>
          <w:rFonts w:cs="Arial"/>
          <w:szCs w:val="22"/>
        </w:rPr>
        <w:t xml:space="preserve"> </w:t>
      </w:r>
      <w:del w:id="1612" w:author="Fu, Caihong" w:date="2023-01-28T20:38:00Z">
        <w:r w:rsidRPr="00D01463" w:rsidDel="001A5E4B">
          <w:rPr>
            <w:rFonts w:cs="Arial"/>
            <w:szCs w:val="22"/>
          </w:rPr>
          <w:delText xml:space="preserve">is </w:delText>
        </w:r>
      </w:del>
      <w:ins w:id="1613" w:author="Fu, Caihong" w:date="2023-01-28T20:38:00Z">
        <w:r w:rsidR="001A5E4B">
          <w:rPr>
            <w:rFonts w:cs="Arial"/>
            <w:szCs w:val="22"/>
          </w:rPr>
          <w:t>was</w:t>
        </w:r>
        <w:r w:rsidR="001A5E4B" w:rsidRPr="00D01463">
          <w:rPr>
            <w:rFonts w:cs="Arial"/>
            <w:szCs w:val="22"/>
          </w:rPr>
          <w:t xml:space="preserve"> </w:t>
        </w:r>
      </w:ins>
      <w:r w:rsidRPr="00D01463">
        <w:rPr>
          <w:rFonts w:cs="Arial"/>
          <w:szCs w:val="22"/>
        </w:rPr>
        <w:t>-57% of the forecast</w:t>
      </w:r>
      <w:ins w:id="1614" w:author="Fu, Caihong" w:date="2023-01-24T12:31:00Z">
        <w:r w:rsidR="00E1135C">
          <w:rPr>
            <w:rFonts w:cs="Arial"/>
            <w:szCs w:val="22"/>
          </w:rPr>
          <w:t xml:space="preserve"> with </w:t>
        </w:r>
      </w:ins>
      <w:del w:id="1615" w:author="Fu, Caihong" w:date="2023-01-24T12:31:00Z">
        <w:r w:rsidRPr="00A90147" w:rsidDel="00E1135C">
          <w:rPr>
            <w:rFonts w:cs="Arial"/>
            <w:szCs w:val="22"/>
          </w:rPr>
          <w:delText xml:space="preserve">, </w:delText>
        </w:r>
      </w:del>
      <w:del w:id="1616" w:author="Fu, Caihong" w:date="2023-01-24T12:29:00Z">
        <w:r w:rsidRPr="00A90147" w:rsidDel="0035106F">
          <w:rPr>
            <w:rFonts w:cs="Arial"/>
            <w:szCs w:val="22"/>
          </w:rPr>
          <w:delText xml:space="preserve">which is </w:delText>
        </w:r>
      </w:del>
      <w:ins w:id="1617" w:author="Fu, Caihong" w:date="2023-01-24T12:30:00Z">
        <w:r w:rsidR="0035106F">
          <w:rPr>
            <w:rFonts w:cs="Arial"/>
            <w:szCs w:val="22"/>
          </w:rPr>
          <w:t xml:space="preserve">a </w:t>
        </w:r>
        <w:r w:rsidR="0035106F" w:rsidRPr="00A90147">
          <w:rPr>
            <w:rFonts w:cs="Arial"/>
            <w:szCs w:val="22"/>
          </w:rPr>
          <w:t>difference</w:t>
        </w:r>
        <w:r w:rsidR="0035106F" w:rsidRPr="00A90147">
          <w:rPr>
            <w:rFonts w:cs="Arial"/>
            <w:szCs w:val="22"/>
          </w:rPr>
          <w:t xml:space="preserve"> </w:t>
        </w:r>
        <w:r w:rsidR="0035106F">
          <w:rPr>
            <w:rFonts w:cs="Arial"/>
            <w:szCs w:val="22"/>
          </w:rPr>
          <w:t xml:space="preserve">of </w:t>
        </w:r>
      </w:ins>
      <w:r w:rsidRPr="00A90147">
        <w:rPr>
          <w:rFonts w:cs="Arial"/>
          <w:szCs w:val="22"/>
        </w:rPr>
        <w:t>1.9 million</w:t>
      </w:r>
      <w:ins w:id="1618" w:author="Fu, Caihong" w:date="2023-01-24T12:30:00Z">
        <w:r w:rsidR="0035106F">
          <w:rPr>
            <w:rFonts w:cs="Arial"/>
            <w:szCs w:val="22"/>
          </w:rPr>
          <w:t xml:space="preserve"> sockeye salmon</w:t>
        </w:r>
      </w:ins>
      <w:del w:id="1619" w:author="Fu, Caihong" w:date="2023-01-24T12:30:00Z">
        <w:r w:rsidRPr="00A90147" w:rsidDel="0035106F">
          <w:rPr>
            <w:rFonts w:cs="Arial"/>
            <w:szCs w:val="22"/>
          </w:rPr>
          <w:delText xml:space="preserve"> difference</w:delText>
        </w:r>
      </w:del>
      <w:r w:rsidRPr="00A90147">
        <w:rPr>
          <w:rFonts w:cs="Arial"/>
          <w:szCs w:val="22"/>
        </w:rPr>
        <w:t xml:space="preserve">. </w:t>
      </w:r>
      <w:del w:id="1620" w:author="Fu, Caihong" w:date="2023-01-30T15:30:00Z">
        <w:r w:rsidRPr="00A90147" w:rsidDel="007566ED">
          <w:rPr>
            <w:rFonts w:cs="Arial"/>
            <w:szCs w:val="22"/>
          </w:rPr>
          <w:delText xml:space="preserve">If </w:delText>
        </w:r>
      </w:del>
      <w:ins w:id="1621" w:author="Fu, Caihong" w:date="2023-01-30T15:30:00Z">
        <w:r w:rsidR="007566ED">
          <w:rPr>
            <w:rFonts w:cs="Arial"/>
            <w:szCs w:val="22"/>
          </w:rPr>
          <w:t>Had</w:t>
        </w:r>
      </w:ins>
      <w:del w:id="1622" w:author="Fu, Caihong" w:date="2023-01-24T12:34:00Z">
        <w:r w:rsidRPr="00A90147" w:rsidDel="00E1135C">
          <w:rPr>
            <w:rFonts w:cs="Arial"/>
            <w:szCs w:val="22"/>
          </w:rPr>
          <w:delText xml:space="preserve">chosen </w:delText>
        </w:r>
      </w:del>
      <w:ins w:id="1623" w:author="Fu, Caihong" w:date="2023-01-30T15:31:00Z">
        <w:r w:rsidR="007566ED">
          <w:rPr>
            <w:rFonts w:cs="Arial"/>
            <w:szCs w:val="22"/>
          </w:rPr>
          <w:t xml:space="preserve"> </w:t>
        </w:r>
      </w:ins>
      <w:r w:rsidRPr="00A90147">
        <w:rPr>
          <w:rFonts w:cs="Arial"/>
          <w:szCs w:val="22"/>
        </w:rPr>
        <w:t xml:space="preserve">any of the </w:t>
      </w:r>
      <w:ins w:id="1624" w:author="Fu, Caihong" w:date="2023-01-24T12:35:00Z">
        <w:r w:rsidR="00E1135C">
          <w:rPr>
            <w:rFonts w:cs="Arial"/>
            <w:szCs w:val="22"/>
          </w:rPr>
          <w:t xml:space="preserve">best </w:t>
        </w:r>
      </w:ins>
      <w:r w:rsidRPr="00A90147">
        <w:rPr>
          <w:rFonts w:cs="Arial"/>
          <w:szCs w:val="22"/>
        </w:rPr>
        <w:t xml:space="preserve">models </w:t>
      </w:r>
      <w:ins w:id="1625" w:author="Fu, Caihong" w:date="2023-01-30T15:31:00Z">
        <w:r w:rsidR="007566ED">
          <w:rPr>
            <w:rFonts w:cs="Arial"/>
            <w:szCs w:val="22"/>
          </w:rPr>
          <w:t xml:space="preserve">been chosen </w:t>
        </w:r>
      </w:ins>
      <w:r w:rsidRPr="00A90147">
        <w:rPr>
          <w:rFonts w:cs="Arial"/>
          <w:szCs w:val="22"/>
        </w:rPr>
        <w:t xml:space="preserve">based </w:t>
      </w:r>
      <w:ins w:id="1626" w:author="Fu, Caihong" w:date="2023-01-31T14:02:00Z">
        <w:r w:rsidR="00AF4192">
          <w:rPr>
            <w:rFonts w:cs="Arial"/>
            <w:szCs w:val="22"/>
          </w:rPr>
          <w:t xml:space="preserve">either </w:t>
        </w:r>
      </w:ins>
      <w:r w:rsidRPr="00A90147">
        <w:rPr>
          <w:rFonts w:cs="Arial"/>
          <w:szCs w:val="22"/>
        </w:rPr>
        <w:t xml:space="preserve">on </w:t>
      </w:r>
      <w:del w:id="1627" w:author="Fu, Caihong" w:date="2023-01-24T12:35:00Z">
        <w:r w:rsidRPr="00A90147" w:rsidDel="00E1135C">
          <w:rPr>
            <w:rFonts w:cs="Arial"/>
            <w:szCs w:val="22"/>
          </w:rPr>
          <w:delText>best rank</w:delText>
        </w:r>
      </w:del>
      <w:ins w:id="1628" w:author="Fu, Caihong" w:date="2023-01-24T12:35:00Z">
        <w:r w:rsidR="00E1135C">
          <w:rPr>
            <w:rFonts w:cs="Arial"/>
            <w:szCs w:val="22"/>
          </w:rPr>
          <w:t xml:space="preserve">the overall </w:t>
        </w:r>
      </w:ins>
      <w:ins w:id="1629" w:author="Fu, Caihong" w:date="2023-01-24T12:36:00Z">
        <w:r w:rsidR="00E1135C">
          <w:rPr>
            <w:rFonts w:cs="Arial"/>
            <w:szCs w:val="22"/>
          </w:rPr>
          <w:t>rank</w:t>
        </w:r>
      </w:ins>
      <w:ins w:id="1630" w:author="Fu, Caihong" w:date="2023-01-31T14:02:00Z">
        <w:r w:rsidR="00AF4192">
          <w:rPr>
            <w:rFonts w:cs="Arial"/>
            <w:szCs w:val="22"/>
          </w:rPr>
          <w:t>ing</w:t>
        </w:r>
      </w:ins>
      <w:r w:rsidRPr="00A90147">
        <w:rPr>
          <w:rFonts w:cs="Arial"/>
          <w:szCs w:val="22"/>
        </w:rPr>
        <w:t xml:space="preserve">, correlation, </w:t>
      </w:r>
      <w:r w:rsidRPr="001A5E4B">
        <w:rPr>
          <w:rFonts w:cs="Arial"/>
          <w:i/>
          <w:iCs/>
          <w:szCs w:val="22"/>
        </w:rPr>
        <w:t>SD</w:t>
      </w:r>
      <w:r w:rsidRPr="00A90147">
        <w:rPr>
          <w:rFonts w:cs="Arial"/>
          <w:szCs w:val="22"/>
        </w:rPr>
        <w:t xml:space="preserve"> or </w:t>
      </w:r>
      <w:r w:rsidRPr="001A5E4B">
        <w:rPr>
          <w:rFonts w:cs="Arial"/>
          <w:i/>
          <w:iCs/>
          <w:szCs w:val="22"/>
        </w:rPr>
        <w:t>RMSE</w:t>
      </w:r>
      <w:r w:rsidRPr="00A90147">
        <w:rPr>
          <w:rFonts w:cs="Arial"/>
          <w:szCs w:val="22"/>
        </w:rPr>
        <w:t>, the forecast would be more accurate</w:t>
      </w:r>
      <w:ins w:id="1631" w:author="Fu, Caihong" w:date="2023-01-28T20:40:00Z">
        <w:r w:rsidR="001A5E4B">
          <w:rPr>
            <w:rFonts w:cs="Arial"/>
            <w:szCs w:val="22"/>
          </w:rPr>
          <w:t xml:space="preserve"> for the Late Shuswap </w:t>
        </w:r>
      </w:ins>
      <w:ins w:id="1632" w:author="Fu, Caihong" w:date="2023-01-28T20:41:00Z">
        <w:r w:rsidR="001A5E4B">
          <w:rPr>
            <w:rFonts w:cs="Arial"/>
            <w:szCs w:val="22"/>
          </w:rPr>
          <w:t>sockeye stock</w:t>
        </w:r>
      </w:ins>
      <w:ins w:id="1633" w:author="Fu, Caihong" w:date="2023-01-30T15:31:00Z">
        <w:r w:rsidR="00D32730">
          <w:rPr>
            <w:rFonts w:cs="Arial"/>
            <w:szCs w:val="22"/>
          </w:rPr>
          <w:t xml:space="preserve"> (Figure 6)</w:t>
        </w:r>
      </w:ins>
      <w:r w:rsidRPr="00A90147">
        <w:rPr>
          <w:rFonts w:cs="Arial"/>
          <w:szCs w:val="22"/>
        </w:rPr>
        <w:t xml:space="preserve">. </w:t>
      </w:r>
    </w:p>
    <w:p w14:paraId="69278D1D" w14:textId="0776F956" w:rsidR="00ED7874" w:rsidRPr="006F2B19" w:rsidDel="006A436D" w:rsidRDefault="00ED7874" w:rsidP="00ED7874">
      <w:pPr>
        <w:rPr>
          <w:del w:id="1634" w:author="Fu, Caihong" w:date="2023-01-28T20:49:00Z"/>
          <w:rFonts w:ascii="Arial" w:hAnsi="Arial" w:cs="Arial"/>
        </w:rPr>
      </w:pPr>
      <w:commentRangeStart w:id="1635"/>
      <w:del w:id="1636" w:author="Fu, Caihong" w:date="2023-01-28T20:49:00Z">
        <w:r w:rsidRPr="006F2B19" w:rsidDel="006A436D">
          <w:rPr>
            <w:rFonts w:ascii="Arial" w:hAnsi="Arial" w:cs="Arial"/>
          </w:rPr>
          <w:delText>Using</w:delText>
        </w:r>
        <w:commentRangeEnd w:id="1635"/>
        <w:r w:rsidR="00324034" w:rsidDel="006A436D">
          <w:rPr>
            <w:rStyle w:val="CommentReference"/>
          </w:rPr>
          <w:commentReference w:id="1635"/>
        </w:r>
        <w:r w:rsidRPr="006F2B19" w:rsidDel="006A436D">
          <w:rPr>
            <w:rFonts w:ascii="Arial" w:hAnsi="Arial" w:cs="Arial"/>
          </w:rPr>
          <w:delText xml:space="preserve"> retrospective analysis to hindcast 2009-2020 Sockeye run size demonstrated that forecasts performed poorly among 11 out of 1</w:delText>
        </w:r>
        <w:r w:rsidR="00324034" w:rsidDel="006A436D">
          <w:rPr>
            <w:rFonts w:ascii="Arial" w:hAnsi="Arial" w:cs="Arial"/>
          </w:rPr>
          <w:delText>8</w:delText>
        </w:r>
        <w:r w:rsidRPr="006F2B19" w:rsidDel="006A436D">
          <w:rPr>
            <w:rFonts w:ascii="Arial" w:hAnsi="Arial" w:cs="Arial"/>
          </w:rPr>
          <w:delText xml:space="preserve"> major stocks during this period,</w:delText>
        </w:r>
        <w:r w:rsidDel="006A436D">
          <w:rPr>
            <w:rFonts w:ascii="Arial" w:hAnsi="Arial" w:cs="Arial"/>
          </w:rPr>
          <w:delText xml:space="preserve"> with correlation between observation and prediction less than 0.3. T</w:delText>
        </w:r>
        <w:r w:rsidRPr="006F2B19" w:rsidDel="006A436D">
          <w:rPr>
            <w:rFonts w:ascii="Arial" w:hAnsi="Arial" w:cs="Arial"/>
          </w:rPr>
          <w:delText>he</w:delText>
        </w:r>
        <w:r w:rsidDel="006A436D">
          <w:rPr>
            <w:rFonts w:ascii="Arial" w:hAnsi="Arial" w:cs="Arial"/>
          </w:rPr>
          <w:delText xml:space="preserve"> correlation among the</w:delText>
        </w:r>
        <w:r w:rsidRPr="006F2B19" w:rsidDel="006A436D">
          <w:rPr>
            <w:rFonts w:ascii="Arial" w:hAnsi="Arial" w:cs="Arial"/>
          </w:rPr>
          <w:delText xml:space="preserve"> remaining </w:delText>
        </w:r>
        <w:r w:rsidR="00324034" w:rsidDel="006A436D">
          <w:rPr>
            <w:rFonts w:ascii="Arial" w:hAnsi="Arial" w:cs="Arial"/>
          </w:rPr>
          <w:delText xml:space="preserve">seven </w:delText>
        </w:r>
        <w:r w:rsidRPr="006F2B19" w:rsidDel="006A436D">
          <w:rPr>
            <w:rFonts w:ascii="Arial" w:hAnsi="Arial" w:cs="Arial"/>
          </w:rPr>
          <w:delText xml:space="preserve">stocks </w:delText>
        </w:r>
        <w:r w:rsidDel="006A436D">
          <w:rPr>
            <w:rFonts w:ascii="Arial" w:hAnsi="Arial" w:cs="Arial"/>
          </w:rPr>
          <w:delText xml:space="preserve">was </w:delText>
        </w:r>
      </w:del>
      <w:del w:id="1637" w:author="Fu, Caihong" w:date="2023-01-24T12:41:00Z">
        <w:r w:rsidDel="00DB7EF0">
          <w:rPr>
            <w:rFonts w:ascii="Arial" w:hAnsi="Arial" w:cs="Arial"/>
          </w:rPr>
          <w:delText xml:space="preserve">ranging from </w:delText>
        </w:r>
      </w:del>
      <w:del w:id="1638" w:author="Fu, Caihong" w:date="2023-01-28T20:49:00Z">
        <w:r w:rsidDel="006A436D">
          <w:rPr>
            <w:rFonts w:ascii="Arial" w:hAnsi="Arial" w:cs="Arial"/>
          </w:rPr>
          <w:delText>0.31 to 0.65</w:delText>
        </w:r>
        <w:r w:rsidRPr="006F2B19" w:rsidDel="006A436D">
          <w:rPr>
            <w:rFonts w:ascii="Arial" w:hAnsi="Arial" w:cs="Arial"/>
          </w:rPr>
          <w:delText>. In both cases, forecasting accuracy could have been improved by selecting better candidate models or incorporating new environmental covar</w:delText>
        </w:r>
        <w:r w:rsidDel="006A436D">
          <w:rPr>
            <w:rFonts w:ascii="Arial" w:hAnsi="Arial" w:cs="Arial"/>
          </w:rPr>
          <w:delText>iat</w:delText>
        </w:r>
        <w:r w:rsidRPr="006F2B19" w:rsidDel="006A436D">
          <w:rPr>
            <w:rFonts w:ascii="Arial" w:hAnsi="Arial" w:cs="Arial"/>
          </w:rPr>
          <w:delText xml:space="preserve">es. </w:delText>
        </w:r>
      </w:del>
    </w:p>
    <w:p w14:paraId="2D5D6ED3" w14:textId="3586BD35" w:rsidR="00ED7874" w:rsidRPr="001C1831" w:rsidRDefault="00ED7874" w:rsidP="00ED7874">
      <w:pPr>
        <w:rPr>
          <w:rFonts w:ascii="Arial" w:hAnsi="Arial" w:cs="Arial"/>
        </w:rPr>
      </w:pPr>
      <w:del w:id="1639" w:author="Fu, Caihong" w:date="2023-01-24T12:42:00Z">
        <w:r w:rsidRPr="006F2B19" w:rsidDel="00DB7EF0">
          <w:rPr>
            <w:rFonts w:ascii="Arial" w:hAnsi="Arial" w:cs="Arial"/>
          </w:rPr>
          <w:delText>Analysis on the newly implemented</w:delText>
        </w:r>
      </w:del>
      <w:del w:id="1640" w:author="Fu, Caihong" w:date="2023-01-28T20:49:00Z">
        <w:r w:rsidRPr="006F2B19" w:rsidDel="006A436D">
          <w:rPr>
            <w:rFonts w:ascii="Arial" w:hAnsi="Arial" w:cs="Arial"/>
          </w:rPr>
          <w:delText xml:space="preserve"> environmental covariates yielded a mixed results. </w:delText>
        </w:r>
        <w:r w:rsidDel="006A436D">
          <w:rPr>
            <w:rFonts w:ascii="Arial" w:hAnsi="Arial" w:cs="Arial"/>
          </w:rPr>
          <w:delText>T</w:delText>
        </w:r>
        <w:r w:rsidRPr="006F2B19" w:rsidDel="006A436D">
          <w:rPr>
            <w:rFonts w:ascii="Arial" w:hAnsi="Arial" w:cs="Arial"/>
          </w:rPr>
          <w:delText>he Ricker</w:delText>
        </w:r>
      </w:del>
      <w:del w:id="1641" w:author="Fu, Caihong" w:date="2023-01-24T12:43:00Z">
        <w:r w:rsidRPr="006F2B19" w:rsidDel="00DB7EF0">
          <w:rPr>
            <w:rFonts w:ascii="Arial" w:hAnsi="Arial" w:cs="Arial"/>
          </w:rPr>
          <w:delText>Basic</w:delText>
        </w:r>
      </w:del>
      <w:del w:id="1642" w:author="Fu, Caihong" w:date="2023-01-28T20:49:00Z">
        <w:r w:rsidRPr="006F2B19" w:rsidDel="006A436D">
          <w:rPr>
            <w:rFonts w:ascii="Arial" w:hAnsi="Arial" w:cs="Arial"/>
          </w:rPr>
          <w:delText xml:space="preserve"> or Power</w:delText>
        </w:r>
      </w:del>
      <w:del w:id="1643" w:author="Fu, Caihong" w:date="2023-01-24T12:43:00Z">
        <w:r w:rsidRPr="006F2B19" w:rsidDel="00DB7EF0">
          <w:rPr>
            <w:rFonts w:ascii="Arial" w:hAnsi="Arial" w:cs="Arial"/>
          </w:rPr>
          <w:delText>Basic</w:delText>
        </w:r>
      </w:del>
      <w:del w:id="1644" w:author="Fu, Caihong" w:date="2023-01-28T20:49:00Z">
        <w:r w:rsidRPr="006F2B19" w:rsidDel="006A436D">
          <w:rPr>
            <w:rFonts w:ascii="Arial" w:hAnsi="Arial" w:cs="Arial"/>
          </w:rPr>
          <w:delText xml:space="preserve"> model </w:delText>
        </w:r>
        <w:r w:rsidDel="006A436D">
          <w:rPr>
            <w:rFonts w:ascii="Arial" w:hAnsi="Arial" w:cs="Arial"/>
          </w:rPr>
          <w:delText xml:space="preserve">coupled </w:delText>
        </w:r>
        <w:r w:rsidRPr="006F2B19" w:rsidDel="006A436D">
          <w:rPr>
            <w:rFonts w:ascii="Arial" w:hAnsi="Arial" w:cs="Arial"/>
          </w:rPr>
          <w:delText>with</w:delText>
        </w:r>
        <w:r w:rsidDel="006A436D">
          <w:rPr>
            <w:rFonts w:ascii="Arial" w:hAnsi="Arial" w:cs="Arial"/>
          </w:rPr>
          <w:delText xml:space="preserve"> the</w:delText>
        </w:r>
        <w:r w:rsidRPr="006F2B19" w:rsidDel="006A436D">
          <w:rPr>
            <w:rFonts w:ascii="Arial" w:hAnsi="Arial" w:cs="Arial"/>
          </w:rPr>
          <w:delText xml:space="preserve"> Pacific salmon abundance covariates</w:delText>
        </w:r>
        <w:r w:rsidDel="006A436D">
          <w:rPr>
            <w:rFonts w:ascii="Arial" w:hAnsi="Arial" w:cs="Arial"/>
          </w:rPr>
          <w:delText xml:space="preserve"> (Pink/Chum/Sockeye/Total-Salmon)</w:delText>
        </w:r>
        <w:r w:rsidRPr="006F2B19" w:rsidDel="006A436D">
          <w:rPr>
            <w:rFonts w:ascii="Arial" w:hAnsi="Arial" w:cs="Arial"/>
          </w:rPr>
          <w:delText xml:space="preserve"> significantly improved the model performance, generally resulting in more accurate forecasts</w:delText>
        </w:r>
      </w:del>
      <w:del w:id="1645" w:author="Fu, Caihong" w:date="2023-01-24T12:47:00Z">
        <w:r w:rsidRPr="006F2B19" w:rsidDel="00DB7EF0">
          <w:rPr>
            <w:rFonts w:ascii="Arial" w:hAnsi="Arial" w:cs="Arial"/>
          </w:rPr>
          <w:delText xml:space="preserve">. </w:delText>
        </w:r>
      </w:del>
      <w:del w:id="1646" w:author="Fu, Caihong" w:date="2023-01-24T12:46:00Z">
        <w:r w:rsidR="00FD0E14" w:rsidDel="00DB7EF0">
          <w:rPr>
            <w:rFonts w:ascii="Arial" w:hAnsi="Arial" w:cs="Arial"/>
          </w:rPr>
          <w:delText>T</w:delText>
        </w:r>
        <w:r w:rsidRPr="006F2B19" w:rsidDel="00DB7EF0">
          <w:rPr>
            <w:rFonts w:ascii="Arial" w:hAnsi="Arial" w:cs="Arial"/>
          </w:rPr>
          <w:delText>hese</w:delText>
        </w:r>
        <w:r w:rsidDel="00DB7EF0">
          <w:rPr>
            <w:rFonts w:ascii="Arial" w:hAnsi="Arial" w:cs="Arial"/>
          </w:rPr>
          <w:delText xml:space="preserve"> candidate</w:delText>
        </w:r>
        <w:r w:rsidRPr="006F2B19" w:rsidDel="00DB7EF0">
          <w:rPr>
            <w:rFonts w:ascii="Arial" w:hAnsi="Arial" w:cs="Arial"/>
          </w:rPr>
          <w:delText xml:space="preserve"> models </w:delText>
        </w:r>
        <w:r w:rsidR="00324034" w:rsidDel="00DB7EF0">
          <w:rPr>
            <w:rFonts w:ascii="Arial" w:hAnsi="Arial" w:cs="Arial"/>
          </w:rPr>
          <w:delText xml:space="preserve">were best performing models </w:delText>
        </w:r>
        <w:r w:rsidRPr="006F2B19" w:rsidDel="00DB7EF0">
          <w:rPr>
            <w:rFonts w:ascii="Arial" w:hAnsi="Arial" w:cs="Arial"/>
          </w:rPr>
          <w:delText>improve</w:delText>
        </w:r>
        <w:r w:rsidDel="00DB7EF0">
          <w:rPr>
            <w:rFonts w:ascii="Arial" w:hAnsi="Arial" w:cs="Arial"/>
          </w:rPr>
          <w:delText>d</w:delText>
        </w:r>
        <w:r w:rsidRPr="006F2B19" w:rsidDel="00DB7EF0">
          <w:rPr>
            <w:rFonts w:ascii="Arial" w:hAnsi="Arial" w:cs="Arial"/>
          </w:rPr>
          <w:delText xml:space="preserve"> </w:delText>
        </w:r>
      </w:del>
      <w:del w:id="1647" w:author="Fu, Caihong" w:date="2023-01-24T12:45:00Z">
        <w:r w:rsidRPr="006F2B19" w:rsidDel="00DB7EF0">
          <w:rPr>
            <w:rFonts w:ascii="Arial" w:hAnsi="Arial" w:cs="Arial"/>
          </w:rPr>
          <w:delText>all</w:delText>
        </w:r>
        <w:r w:rsidR="00324034" w:rsidDel="00DB7EF0">
          <w:rPr>
            <w:rFonts w:ascii="Arial" w:hAnsi="Arial" w:cs="Arial"/>
          </w:rPr>
          <w:delText xml:space="preserve"> or at least two</w:delText>
        </w:r>
        <w:r w:rsidRPr="006F2B19" w:rsidDel="00DB7EF0">
          <w:rPr>
            <w:rFonts w:ascii="Arial" w:hAnsi="Arial" w:cs="Arial"/>
          </w:rPr>
          <w:delText xml:space="preserve"> statistical parameters (</w:delText>
        </w:r>
        <w:r w:rsidR="00324034" w:rsidDel="00DB7EF0">
          <w:rPr>
            <w:rFonts w:ascii="Arial" w:hAnsi="Arial" w:cs="Arial"/>
          </w:rPr>
          <w:delText>R</w:delText>
        </w:r>
        <w:r w:rsidRPr="006F2B19" w:rsidDel="00DB7EF0">
          <w:rPr>
            <w:rFonts w:ascii="Arial" w:hAnsi="Arial" w:cs="Arial"/>
          </w:rPr>
          <w:delText xml:space="preserve">, SD, and RMSE) </w:delText>
        </w:r>
      </w:del>
      <w:del w:id="1648" w:author="Fu, Caihong" w:date="2023-01-28T20:49:00Z">
        <w:r w:rsidRPr="006F2B19" w:rsidDel="006A436D">
          <w:rPr>
            <w:rFonts w:ascii="Arial" w:hAnsi="Arial" w:cs="Arial"/>
          </w:rPr>
          <w:delText xml:space="preserve">among </w:delText>
        </w:r>
        <w:r w:rsidDel="006A436D">
          <w:rPr>
            <w:rFonts w:ascii="Arial" w:hAnsi="Arial" w:cs="Arial"/>
          </w:rPr>
          <w:delText>10</w:delText>
        </w:r>
        <w:r w:rsidRPr="006F2B19" w:rsidDel="006A436D">
          <w:rPr>
            <w:rFonts w:ascii="Arial" w:hAnsi="Arial" w:cs="Arial"/>
          </w:rPr>
          <w:delText xml:space="preserve"> major stocks</w:delText>
        </w:r>
        <w:r w:rsidR="00324034" w:rsidDel="006A436D">
          <w:rPr>
            <w:rFonts w:ascii="Arial" w:hAnsi="Arial" w:cs="Arial"/>
          </w:rPr>
          <w:delText xml:space="preserve"> compared with the</w:delText>
        </w:r>
        <w:r w:rsidR="00FD0E14" w:rsidDel="006A436D">
          <w:rPr>
            <w:rFonts w:ascii="Arial" w:hAnsi="Arial" w:cs="Arial"/>
          </w:rPr>
          <w:delText xml:space="preserve"> previous forecasts from 2009-2020</w:delText>
        </w:r>
        <w:r w:rsidR="00324034" w:rsidDel="006A436D">
          <w:rPr>
            <w:rFonts w:ascii="Arial" w:hAnsi="Arial" w:cs="Arial"/>
          </w:rPr>
          <w:delText xml:space="preserve">. </w:delText>
        </w:r>
        <w:r w:rsidR="00FD0E14" w:rsidDel="006A436D">
          <w:rPr>
            <w:rFonts w:ascii="Arial" w:hAnsi="Arial" w:cs="Arial"/>
          </w:rPr>
          <w:delText xml:space="preserve">These models were also </w:delText>
        </w:r>
        <w:r w:rsidDel="006A436D">
          <w:rPr>
            <w:rFonts w:ascii="Arial" w:hAnsi="Arial" w:cs="Arial"/>
          </w:rPr>
          <w:delText>comparable with the top-performing candidat</w:delText>
        </w:r>
        <w:r w:rsidR="00FD0E14" w:rsidDel="006A436D">
          <w:rPr>
            <w:rFonts w:ascii="Arial" w:hAnsi="Arial" w:cs="Arial"/>
          </w:rPr>
          <w:delText xml:space="preserve">es </w:delText>
        </w:r>
        <w:r w:rsidDel="006A436D">
          <w:rPr>
            <w:rFonts w:ascii="Arial" w:hAnsi="Arial" w:cs="Arial"/>
          </w:rPr>
          <w:delText xml:space="preserve">among the remaining </w:delText>
        </w:r>
        <w:r w:rsidR="00FD0E14" w:rsidDel="006A436D">
          <w:rPr>
            <w:rFonts w:ascii="Arial" w:hAnsi="Arial" w:cs="Arial"/>
          </w:rPr>
          <w:delText xml:space="preserve">eight </w:delText>
        </w:r>
        <w:r w:rsidDel="006A436D">
          <w:rPr>
            <w:rFonts w:ascii="Arial" w:hAnsi="Arial" w:cs="Arial"/>
          </w:rPr>
          <w:delText>stocks</w:delText>
        </w:r>
        <w:r w:rsidRPr="006F2B19" w:rsidDel="006A436D">
          <w:rPr>
            <w:rFonts w:ascii="Arial" w:hAnsi="Arial" w:cs="Arial"/>
          </w:rPr>
          <w:delText xml:space="preserve"> </w:delText>
        </w:r>
        <w:r w:rsidDel="006A436D">
          <w:rPr>
            <w:rFonts w:ascii="Arial" w:hAnsi="Arial" w:cs="Arial"/>
          </w:rPr>
          <w:delText>based on</w:delText>
        </w:r>
        <w:r w:rsidRPr="006F2B19" w:rsidDel="006A436D">
          <w:rPr>
            <w:rFonts w:ascii="Arial" w:hAnsi="Arial" w:cs="Arial"/>
          </w:rPr>
          <w:delText xml:space="preserve"> the Taylor diagram</w:delText>
        </w:r>
        <w:r w:rsidDel="006A436D">
          <w:rPr>
            <w:rFonts w:ascii="Arial" w:hAnsi="Arial" w:cs="Arial"/>
          </w:rPr>
          <w:delText>.</w:delText>
        </w:r>
        <w:r w:rsidR="007C324D" w:rsidDel="006A436D">
          <w:rPr>
            <w:rFonts w:ascii="Arial" w:hAnsi="Arial" w:cs="Arial"/>
          </w:rPr>
          <w:delText xml:space="preserve"> These </w:delText>
        </w:r>
        <w:r w:rsidDel="006A436D">
          <w:rPr>
            <w:rFonts w:ascii="Arial" w:hAnsi="Arial" w:cs="Arial"/>
          </w:rPr>
          <w:delText>new salmon covariates assisted the predicti</w:delText>
        </w:r>
        <w:r w:rsidR="007C324D" w:rsidDel="006A436D">
          <w:rPr>
            <w:rFonts w:ascii="Arial" w:hAnsi="Arial" w:cs="Arial"/>
          </w:rPr>
          <w:delText>ve</w:delText>
        </w:r>
        <w:r w:rsidDel="006A436D">
          <w:rPr>
            <w:rFonts w:ascii="Arial" w:hAnsi="Arial" w:cs="Arial"/>
          </w:rPr>
          <w:delText xml:space="preserve"> power among eight stocks</w:delText>
        </w:r>
        <w:r w:rsidR="007C324D" w:rsidRPr="007C324D" w:rsidDel="006A436D">
          <w:rPr>
            <w:rFonts w:ascii="Arial" w:hAnsi="Arial" w:cs="Arial"/>
          </w:rPr>
          <w:delText xml:space="preserve"> </w:delText>
        </w:r>
        <w:r w:rsidR="007C324D" w:rsidDel="006A436D">
          <w:rPr>
            <w:rFonts w:ascii="Arial" w:hAnsi="Arial" w:cs="Arial"/>
          </w:rPr>
          <w:delText>compared with the null (Ricker/Power</w:delText>
        </w:r>
      </w:del>
      <w:del w:id="1649" w:author="Fu, Caihong" w:date="2023-01-24T12:47:00Z">
        <w:r w:rsidR="007C324D" w:rsidDel="00DB7EF0">
          <w:rPr>
            <w:rFonts w:ascii="Arial" w:hAnsi="Arial" w:cs="Arial"/>
          </w:rPr>
          <w:delText>Basic</w:delText>
        </w:r>
      </w:del>
      <w:del w:id="1650" w:author="Fu, Caihong" w:date="2023-01-28T20:49:00Z">
        <w:r w:rsidR="007C324D" w:rsidDel="006A436D">
          <w:rPr>
            <w:rFonts w:ascii="Arial" w:hAnsi="Arial" w:cs="Arial"/>
          </w:rPr>
          <w:delText>) models</w:delText>
        </w:r>
        <w:r w:rsidDel="006A436D">
          <w:rPr>
            <w:rFonts w:ascii="Arial" w:hAnsi="Arial" w:cs="Arial"/>
          </w:rPr>
          <w:delText xml:space="preserve">. </w:delText>
        </w:r>
        <w:r w:rsidRPr="006A436D" w:rsidDel="006A436D">
          <w:rPr>
            <w:rFonts w:ascii="Arial" w:hAnsi="Arial" w:cs="Arial"/>
            <w:rPrChange w:id="1651" w:author="Fu, Caihong" w:date="2023-01-28T20:49:00Z">
              <w:rPr>
                <w:rFonts w:ascii="Arial" w:hAnsi="Arial" w:cs="Arial"/>
              </w:rPr>
            </w:rPrChange>
          </w:rPr>
          <w:delText xml:space="preserve">The ranking tables </w:delText>
        </w:r>
      </w:del>
      <w:del w:id="1652" w:author="Fu, Caihong" w:date="2023-01-24T12:50:00Z">
        <w:r w:rsidRPr="006A436D" w:rsidDel="00DB7EF0">
          <w:rPr>
            <w:rFonts w:ascii="Arial" w:hAnsi="Arial" w:cs="Arial"/>
            <w:rPrChange w:id="1653" w:author="Fu, Caihong" w:date="2023-01-28T20:49:00Z">
              <w:rPr>
                <w:rFonts w:ascii="Arial" w:hAnsi="Arial" w:cs="Arial"/>
              </w:rPr>
            </w:rPrChange>
          </w:rPr>
          <w:delText xml:space="preserve">found </w:delText>
        </w:r>
      </w:del>
      <w:del w:id="1654" w:author="Fu, Caihong" w:date="2023-01-28T20:49:00Z">
        <w:r w:rsidRPr="006A436D" w:rsidDel="006A436D">
          <w:rPr>
            <w:rFonts w:ascii="Arial" w:hAnsi="Arial" w:cs="Arial"/>
            <w:rPrChange w:id="1655" w:author="Fu, Caihong" w:date="2023-01-28T20:49:00Z">
              <w:rPr>
                <w:rFonts w:ascii="Arial" w:hAnsi="Arial" w:cs="Arial"/>
              </w:rPr>
            </w:rPrChange>
          </w:rPr>
          <w:delText xml:space="preserve">that, out of over 40 candidate models, </w:delText>
        </w:r>
      </w:del>
      <w:del w:id="1656" w:author="Fu, Caihong" w:date="2023-01-24T12:50:00Z">
        <w:r w:rsidRPr="006A436D" w:rsidDel="00DB7EF0">
          <w:rPr>
            <w:rFonts w:ascii="Arial" w:hAnsi="Arial" w:cs="Arial"/>
            <w:rPrChange w:id="1657" w:author="Fu, Caihong" w:date="2023-01-28T20:49:00Z">
              <w:rPr>
                <w:rFonts w:ascii="Arial" w:hAnsi="Arial" w:cs="Arial"/>
              </w:rPr>
            </w:rPrChange>
          </w:rPr>
          <w:delText xml:space="preserve">they are </w:delText>
        </w:r>
      </w:del>
      <w:del w:id="1658" w:author="Fu, Caihong" w:date="2023-01-28T20:49:00Z">
        <w:r w:rsidRPr="006A436D" w:rsidDel="006A436D">
          <w:rPr>
            <w:rFonts w:ascii="Arial" w:hAnsi="Arial" w:cs="Arial"/>
            <w:rPrChange w:id="1659" w:author="Fu, Caihong" w:date="2023-01-28T20:49:00Z">
              <w:rPr>
                <w:rFonts w:ascii="Arial" w:hAnsi="Arial" w:cs="Arial"/>
              </w:rPr>
            </w:rPrChange>
          </w:rPr>
          <w:delText>the top-ranked models on total and/or age 4 all-year ranking tables among 10 stocks, and have median to high ranking among other seven stocks.</w:delText>
        </w:r>
        <w:r w:rsidRPr="006F2B19" w:rsidDel="006A436D">
          <w:rPr>
            <w:rFonts w:ascii="Arial" w:hAnsi="Arial" w:cs="Arial"/>
          </w:rPr>
          <w:delText xml:space="preserve"> By contrast, </w:delText>
        </w:r>
        <w:r w:rsidDel="006A436D">
          <w:rPr>
            <w:rFonts w:ascii="Arial" w:hAnsi="Arial" w:cs="Arial"/>
          </w:rPr>
          <w:delText>the</w:delText>
        </w:r>
        <w:r w:rsidRPr="006F2B19" w:rsidDel="006A436D">
          <w:rPr>
            <w:rFonts w:ascii="Arial" w:hAnsi="Arial" w:cs="Arial"/>
          </w:rPr>
          <w:delText xml:space="preserve"> </w:delText>
        </w:r>
        <w:r w:rsidDel="006A436D">
          <w:rPr>
            <w:rFonts w:ascii="Arial" w:hAnsi="Arial" w:cs="Arial"/>
          </w:rPr>
          <w:delText xml:space="preserve">results of using the </w:delText>
        </w:r>
        <w:r w:rsidRPr="006F2B19" w:rsidDel="006A436D">
          <w:rPr>
            <w:rFonts w:ascii="Arial" w:hAnsi="Arial" w:cs="Arial"/>
          </w:rPr>
          <w:delText xml:space="preserve">Gulf of Alaska </w:delText>
        </w:r>
        <w:r w:rsidDel="006A436D">
          <w:rPr>
            <w:rFonts w:ascii="Arial" w:hAnsi="Arial" w:cs="Arial"/>
          </w:rPr>
          <w:delText>SST</w:delText>
        </w:r>
        <w:r w:rsidRPr="006F2B19" w:rsidDel="006A436D">
          <w:rPr>
            <w:rFonts w:ascii="Arial" w:hAnsi="Arial" w:cs="Arial"/>
          </w:rPr>
          <w:delText xml:space="preserve"> covariates</w:delText>
        </w:r>
        <w:r w:rsidDel="006A436D">
          <w:rPr>
            <w:rFonts w:ascii="Arial" w:hAnsi="Arial" w:cs="Arial"/>
          </w:rPr>
          <w:delText xml:space="preserve"> are moderate but comparable with the coastal SST</w:delText>
        </w:r>
        <w:r w:rsidRPr="006F2B19" w:rsidDel="006A436D">
          <w:rPr>
            <w:rFonts w:ascii="Arial" w:hAnsi="Arial" w:cs="Arial"/>
          </w:rPr>
          <w:delText>.</w:delText>
        </w:r>
        <w:r w:rsidDel="006A436D">
          <w:rPr>
            <w:rFonts w:ascii="Arial" w:hAnsi="Arial" w:cs="Arial"/>
          </w:rPr>
          <w:delText xml:space="preserve"> Inclusion of Gulf of Alaska SST covariates in the model improved the model performance among 4-5 stocks and showed similar performance among the remaining stocks compared with the forecasts based on the Taylor diagram. Models that are coupled with the Gulf of Alaska SST covariates</w:delText>
        </w:r>
        <w:r w:rsidRPr="006F2B19" w:rsidDel="006A436D">
          <w:rPr>
            <w:rFonts w:ascii="Arial" w:hAnsi="Arial" w:cs="Arial"/>
          </w:rPr>
          <w:delText xml:space="preserve"> </w:delText>
        </w:r>
        <w:r w:rsidDel="006A436D">
          <w:rPr>
            <w:rFonts w:ascii="Arial" w:hAnsi="Arial" w:cs="Arial"/>
          </w:rPr>
          <w:delText xml:space="preserve">are ranked median to high among half of the major stocks and have </w:delText>
        </w:r>
        <w:r w:rsidR="007C324D" w:rsidDel="006A436D">
          <w:rPr>
            <w:rFonts w:ascii="Arial" w:hAnsi="Arial" w:cs="Arial"/>
          </w:rPr>
          <w:delText>moderate</w:delText>
        </w:r>
        <w:r w:rsidDel="006A436D">
          <w:rPr>
            <w:rFonts w:ascii="Arial" w:hAnsi="Arial" w:cs="Arial"/>
          </w:rPr>
          <w:delText xml:space="preserve"> ranks among the remaining half stocks. </w:delText>
        </w:r>
      </w:del>
    </w:p>
    <w:p w14:paraId="06772996" w14:textId="71C64231" w:rsidR="00ED7874" w:rsidDel="006A436D" w:rsidRDefault="00ED7874" w:rsidP="00884305">
      <w:pPr>
        <w:pStyle w:val="BodyText"/>
        <w:rPr>
          <w:del w:id="1660" w:author="Fu, Caihong" w:date="2023-01-28T20:49:00Z"/>
          <w:rFonts w:cs="Arial"/>
          <w:szCs w:val="22"/>
        </w:rPr>
      </w:pPr>
    </w:p>
    <w:p w14:paraId="54617B6B" w14:textId="5DE65646" w:rsidR="00ED7874" w:rsidRPr="00D01463" w:rsidDel="006A436D" w:rsidRDefault="00ED7874" w:rsidP="00884305">
      <w:pPr>
        <w:pStyle w:val="BodyText"/>
        <w:rPr>
          <w:del w:id="1661" w:author="Fu, Caihong" w:date="2023-01-28T20:49:00Z"/>
          <w:rFonts w:cs="Arial"/>
          <w:szCs w:val="22"/>
        </w:rPr>
      </w:pPr>
    </w:p>
    <w:p w14:paraId="0E835763" w14:textId="77777777" w:rsidR="00884305" w:rsidRPr="00B440DC" w:rsidRDefault="00884305" w:rsidP="00884305">
      <w:pPr>
        <w:rPr>
          <w:rFonts w:ascii="Arial" w:hAnsi="Arial" w:cs="Arial"/>
          <w:b/>
          <w:bCs/>
        </w:rPr>
      </w:pPr>
      <w:r w:rsidRPr="00B440DC">
        <w:rPr>
          <w:rFonts w:ascii="Arial" w:hAnsi="Arial" w:cs="Arial"/>
          <w:b/>
          <w:bCs/>
        </w:rPr>
        <w:t xml:space="preserve">4. </w:t>
      </w:r>
      <w:commentRangeStart w:id="1662"/>
      <w:r w:rsidRPr="00B440DC">
        <w:rPr>
          <w:rFonts w:ascii="Arial" w:hAnsi="Arial" w:cs="Arial"/>
          <w:b/>
          <w:bCs/>
        </w:rPr>
        <w:t>Discussion</w:t>
      </w:r>
      <w:commentRangeEnd w:id="1662"/>
      <w:r w:rsidR="00591D80">
        <w:rPr>
          <w:rStyle w:val="CommentReference"/>
        </w:rPr>
        <w:commentReference w:id="1662"/>
      </w:r>
    </w:p>
    <w:p w14:paraId="5FBC1CCC" w14:textId="7090418C" w:rsidR="00884305" w:rsidRPr="00B440DC" w:rsidRDefault="00884305" w:rsidP="00794FE9">
      <w:pPr>
        <w:ind w:firstLine="360"/>
        <w:rPr>
          <w:rFonts w:ascii="Arial" w:hAnsi="Arial" w:cs="Arial"/>
        </w:rPr>
        <w:pPrChange w:id="1663" w:author="Fu, Caihong" w:date="2023-01-29T08:56:00Z">
          <w:pPr/>
        </w:pPrChange>
      </w:pPr>
      <w:r w:rsidRPr="00B440DC">
        <w:rPr>
          <w:rFonts w:ascii="Arial" w:hAnsi="Arial" w:cs="Arial"/>
        </w:rPr>
        <w:t xml:space="preserve">Forecasting sockeye salmon </w:t>
      </w:r>
      <w:del w:id="1664" w:author="Fu, Caihong" w:date="2023-01-31T14:03:00Z">
        <w:r w:rsidRPr="00B440DC" w:rsidDel="00AF4192">
          <w:rPr>
            <w:rFonts w:ascii="Arial" w:hAnsi="Arial" w:cs="Arial"/>
          </w:rPr>
          <w:delText>run size</w:delText>
        </w:r>
      </w:del>
      <w:ins w:id="1665" w:author="Fu, Caihong" w:date="2023-01-31T14:03:00Z">
        <w:r w:rsidR="00AF4192">
          <w:rPr>
            <w:rFonts w:ascii="Arial" w:hAnsi="Arial" w:cs="Arial"/>
          </w:rPr>
          <w:t>return</w:t>
        </w:r>
      </w:ins>
      <w:r w:rsidRPr="00B440DC">
        <w:rPr>
          <w:rFonts w:ascii="Arial" w:hAnsi="Arial" w:cs="Arial"/>
        </w:rPr>
        <w:t xml:space="preserve"> in the upcoming year is a challenging task given the complex life history and the dynamic freshwater and marine habitat</w:t>
      </w:r>
      <w:ins w:id="1666" w:author="Fu, Caihong" w:date="2023-01-31T14:03:00Z">
        <w:r w:rsidR="00AF4192">
          <w:rPr>
            <w:rFonts w:ascii="Arial" w:hAnsi="Arial" w:cs="Arial"/>
          </w:rPr>
          <w:t>s</w:t>
        </w:r>
      </w:ins>
      <w:r w:rsidRPr="00B440DC">
        <w:rPr>
          <w:rFonts w:ascii="Arial" w:hAnsi="Arial" w:cs="Arial"/>
        </w:rPr>
        <w:t xml:space="preserve"> they </w:t>
      </w:r>
      <w:del w:id="1667" w:author="Fu, Caihong" w:date="2023-01-31T14:03:00Z">
        <w:r w:rsidRPr="00B440DC" w:rsidDel="00AF4192">
          <w:rPr>
            <w:rFonts w:ascii="Arial" w:hAnsi="Arial" w:cs="Arial"/>
          </w:rPr>
          <w:delText>are living</w:delText>
        </w:r>
      </w:del>
      <w:ins w:id="1668" w:author="Fu, Caihong" w:date="2023-01-31T14:04:00Z">
        <w:r w:rsidR="00AF4192">
          <w:rPr>
            <w:rFonts w:ascii="Arial" w:hAnsi="Arial" w:cs="Arial"/>
          </w:rPr>
          <w:t>reside</w:t>
        </w:r>
      </w:ins>
      <w:r w:rsidRPr="00B440DC">
        <w:rPr>
          <w:rFonts w:ascii="Arial" w:hAnsi="Arial" w:cs="Arial"/>
        </w:rPr>
        <w:t xml:space="preserve">. In recent years, the </w:t>
      </w:r>
      <w:ins w:id="1669" w:author="Fu, Caihong" w:date="2023-01-24T13:23:00Z">
        <w:r w:rsidR="00CF1968" w:rsidRPr="00B440DC">
          <w:rPr>
            <w:rFonts w:ascii="Arial" w:hAnsi="Arial" w:cs="Arial"/>
          </w:rPr>
          <w:t xml:space="preserve">forecast </w:t>
        </w:r>
      </w:ins>
      <w:r w:rsidRPr="00B440DC">
        <w:rPr>
          <w:rFonts w:ascii="Arial" w:hAnsi="Arial" w:cs="Arial"/>
        </w:rPr>
        <w:t xml:space="preserve">accuracy </w:t>
      </w:r>
      <w:ins w:id="1670" w:author="Fu, Caihong" w:date="2023-01-29T08:04:00Z">
        <w:r w:rsidR="00121046">
          <w:rPr>
            <w:rFonts w:ascii="Arial" w:hAnsi="Arial" w:cs="Arial"/>
          </w:rPr>
          <w:t xml:space="preserve">has </w:t>
        </w:r>
      </w:ins>
      <w:del w:id="1671" w:author="Fu, Caihong" w:date="2023-01-29T08:04:00Z">
        <w:r w:rsidRPr="00B440DC" w:rsidDel="00121046">
          <w:rPr>
            <w:rFonts w:ascii="Arial" w:hAnsi="Arial" w:cs="Arial"/>
          </w:rPr>
          <w:delText xml:space="preserve">became </w:delText>
        </w:r>
      </w:del>
      <w:ins w:id="1672" w:author="Fu, Caihong" w:date="2023-01-29T08:04:00Z">
        <w:r w:rsidR="00121046" w:rsidRPr="00B440DC">
          <w:rPr>
            <w:rFonts w:ascii="Arial" w:hAnsi="Arial" w:cs="Arial"/>
          </w:rPr>
          <w:t>bec</w:t>
        </w:r>
        <w:r w:rsidR="00121046">
          <w:rPr>
            <w:rFonts w:ascii="Arial" w:hAnsi="Arial" w:cs="Arial"/>
          </w:rPr>
          <w:t>o</w:t>
        </w:r>
        <w:r w:rsidR="00121046" w:rsidRPr="00B440DC">
          <w:rPr>
            <w:rFonts w:ascii="Arial" w:hAnsi="Arial" w:cs="Arial"/>
          </w:rPr>
          <w:t xml:space="preserve">me </w:t>
        </w:r>
      </w:ins>
      <w:r w:rsidRPr="00B440DC">
        <w:rPr>
          <w:rFonts w:ascii="Arial" w:hAnsi="Arial" w:cs="Arial"/>
        </w:rPr>
        <w:t>worse</w:t>
      </w:r>
      <w:ins w:id="1673" w:author="Fu, Caihong" w:date="2023-01-24T13:24:00Z">
        <w:r w:rsidR="00CF1968">
          <w:rPr>
            <w:rFonts w:ascii="Arial" w:hAnsi="Arial" w:cs="Arial"/>
          </w:rPr>
          <w:t>,</w:t>
        </w:r>
      </w:ins>
      <w:r w:rsidRPr="00B440DC">
        <w:rPr>
          <w:rFonts w:ascii="Arial" w:hAnsi="Arial" w:cs="Arial"/>
        </w:rPr>
        <w:t xml:space="preserve"> </w:t>
      </w:r>
      <w:del w:id="1674" w:author="Fu, Caihong" w:date="2023-01-24T13:24:00Z">
        <w:r w:rsidRPr="00B440DC" w:rsidDel="00CF1968">
          <w:rPr>
            <w:rFonts w:ascii="Arial" w:hAnsi="Arial" w:cs="Arial"/>
          </w:rPr>
          <w:delText xml:space="preserve">with </w:delText>
        </w:r>
      </w:del>
      <w:del w:id="1675" w:author="Fu, Caihong" w:date="2023-01-24T13:23:00Z">
        <w:r w:rsidRPr="00B440DC" w:rsidDel="00CF1968">
          <w:rPr>
            <w:rFonts w:ascii="Arial" w:hAnsi="Arial" w:cs="Arial"/>
          </w:rPr>
          <w:delText xml:space="preserve">forecast </w:delText>
        </w:r>
      </w:del>
      <w:del w:id="1676" w:author="Fu, Caihong" w:date="2023-01-24T13:24:00Z">
        <w:r w:rsidRPr="00B440DC" w:rsidDel="00CF1968">
          <w:rPr>
            <w:rFonts w:ascii="Arial" w:hAnsi="Arial" w:cs="Arial"/>
          </w:rPr>
          <w:delText xml:space="preserve">models </w:delText>
        </w:r>
      </w:del>
      <w:r w:rsidRPr="00B440DC">
        <w:rPr>
          <w:rFonts w:ascii="Arial" w:hAnsi="Arial" w:cs="Arial"/>
        </w:rPr>
        <w:t xml:space="preserve">frequently </w:t>
      </w:r>
      <w:del w:id="1677" w:author="Fu, Caihong" w:date="2023-01-24T13:24:00Z">
        <w:r w:rsidRPr="00B440DC" w:rsidDel="00CF1968">
          <w:rPr>
            <w:rFonts w:ascii="Arial" w:hAnsi="Arial" w:cs="Arial"/>
          </w:rPr>
          <w:delText xml:space="preserve">fall </w:delText>
        </w:r>
      </w:del>
      <w:ins w:id="1678" w:author="Fu, Caihong" w:date="2023-01-24T13:24:00Z">
        <w:r w:rsidR="00CF1968">
          <w:rPr>
            <w:rFonts w:ascii="Arial" w:hAnsi="Arial" w:cs="Arial"/>
          </w:rPr>
          <w:t>going</w:t>
        </w:r>
        <w:r w:rsidR="00CF1968" w:rsidRPr="00B440DC">
          <w:rPr>
            <w:rFonts w:ascii="Arial" w:hAnsi="Arial" w:cs="Arial"/>
          </w:rPr>
          <w:t xml:space="preserve"> </w:t>
        </w:r>
      </w:ins>
      <w:r w:rsidRPr="00B440DC">
        <w:rPr>
          <w:rFonts w:ascii="Arial" w:hAnsi="Arial" w:cs="Arial"/>
        </w:rPr>
        <w:t>below 10</w:t>
      </w:r>
      <w:ins w:id="1679" w:author="Fu, Caihong" w:date="2023-01-29T08:13:00Z">
        <w:r w:rsidR="00121046">
          <w:rPr>
            <w:rFonts w:ascii="Arial" w:hAnsi="Arial" w:cs="Arial"/>
          </w:rPr>
          <w:t>%</w:t>
        </w:r>
      </w:ins>
      <w:r w:rsidRPr="00B440DC">
        <w:rPr>
          <w:rFonts w:ascii="Arial" w:hAnsi="Arial" w:cs="Arial"/>
        </w:rPr>
        <w:t xml:space="preserve"> </w:t>
      </w:r>
      <w:del w:id="1680" w:author="Fu, Caihong" w:date="2023-01-29T08:06:00Z">
        <w:r w:rsidRPr="00B440DC" w:rsidDel="00121046">
          <w:rPr>
            <w:rFonts w:ascii="Arial" w:hAnsi="Arial" w:cs="Arial"/>
          </w:rPr>
          <w:delText xml:space="preserve">percentile </w:delText>
        </w:r>
      </w:del>
      <w:ins w:id="1681" w:author="Fu, Caihong" w:date="2023-01-29T08:06:00Z">
        <w:r w:rsidR="00121046">
          <w:rPr>
            <w:rFonts w:ascii="Arial" w:hAnsi="Arial" w:cs="Arial"/>
          </w:rPr>
          <w:t>o</w:t>
        </w:r>
      </w:ins>
      <w:ins w:id="1682" w:author="Fu, Caihong" w:date="2023-01-29T08:07:00Z">
        <w:r w:rsidR="00121046">
          <w:rPr>
            <w:rFonts w:ascii="Arial" w:hAnsi="Arial" w:cs="Arial"/>
          </w:rPr>
          <w:t>f observations</w:t>
        </w:r>
      </w:ins>
      <w:ins w:id="1683" w:author="Fu, Caihong" w:date="2023-01-29T08:06:00Z">
        <w:r w:rsidR="00121046" w:rsidRPr="00B440DC">
          <w:rPr>
            <w:rFonts w:ascii="Arial" w:hAnsi="Arial" w:cs="Arial"/>
          </w:rPr>
          <w:t xml:space="preserve"> </w:t>
        </w:r>
      </w:ins>
      <w:r w:rsidRPr="00B440DC">
        <w:rPr>
          <w:rFonts w:ascii="Arial" w:hAnsi="Arial" w:cs="Arial"/>
        </w:rPr>
        <w:t xml:space="preserve">or </w:t>
      </w:r>
      <w:del w:id="1684" w:author="Fu, Caihong" w:date="2023-01-29T08:07:00Z">
        <w:r w:rsidRPr="00B440DC" w:rsidDel="00121046">
          <w:rPr>
            <w:rFonts w:ascii="Arial" w:hAnsi="Arial" w:cs="Arial"/>
          </w:rPr>
          <w:delText xml:space="preserve">over </w:delText>
        </w:r>
      </w:del>
      <w:r w:rsidRPr="00B440DC">
        <w:rPr>
          <w:rFonts w:ascii="Arial" w:hAnsi="Arial" w:cs="Arial"/>
        </w:rPr>
        <w:t>90</w:t>
      </w:r>
      <w:ins w:id="1685" w:author="Fu, Caihong" w:date="2023-01-29T08:13:00Z">
        <w:r w:rsidR="00121046">
          <w:rPr>
            <w:rFonts w:ascii="Arial" w:hAnsi="Arial" w:cs="Arial"/>
          </w:rPr>
          <w:t>%</w:t>
        </w:r>
      </w:ins>
      <w:r w:rsidRPr="00B440DC">
        <w:rPr>
          <w:rFonts w:ascii="Arial" w:hAnsi="Arial" w:cs="Arial"/>
        </w:rPr>
        <w:t xml:space="preserve"> </w:t>
      </w:r>
      <w:del w:id="1686" w:author="Fu, Caihong" w:date="2023-01-29T08:07:00Z">
        <w:r w:rsidRPr="00B440DC" w:rsidDel="00121046">
          <w:rPr>
            <w:rFonts w:ascii="Arial" w:hAnsi="Arial" w:cs="Arial"/>
          </w:rPr>
          <w:delText>percentile</w:delText>
        </w:r>
      </w:del>
      <w:ins w:id="1687" w:author="Fu, Caihong" w:date="2023-01-29T08:07:00Z">
        <w:r w:rsidR="00121046">
          <w:rPr>
            <w:rFonts w:ascii="Arial" w:hAnsi="Arial" w:cs="Arial"/>
          </w:rPr>
          <w:t xml:space="preserve">above </w:t>
        </w:r>
      </w:ins>
      <w:ins w:id="1688" w:author="Fu, Caihong" w:date="2023-01-24T13:26:00Z">
        <w:r w:rsidR="00CF1968">
          <w:rPr>
            <w:rFonts w:ascii="Arial" w:hAnsi="Arial" w:cs="Arial"/>
          </w:rPr>
          <w:t>observations</w:t>
        </w:r>
      </w:ins>
      <w:r w:rsidRPr="00B440DC">
        <w:rPr>
          <w:rFonts w:ascii="Arial" w:hAnsi="Arial" w:cs="Arial"/>
        </w:rPr>
        <w:t xml:space="preserve"> (DFO, 2021). For example, </w:t>
      </w:r>
      <w:del w:id="1689" w:author="Fu, Caihong" w:date="2023-01-29T08:08:00Z">
        <w:r w:rsidRPr="00B440DC" w:rsidDel="00121046">
          <w:rPr>
            <w:rFonts w:ascii="Arial" w:hAnsi="Arial" w:cs="Arial"/>
          </w:rPr>
          <w:delText xml:space="preserve">in 2019 median forecast is 5.056 million and return is only 564,000. </w:delText>
        </w:r>
        <w:r w:rsidRPr="00B440DC" w:rsidDel="00121046">
          <w:rPr>
            <w:rFonts w:ascii="Arial" w:hAnsi="Arial" w:cs="Arial"/>
          </w:rPr>
          <w:lastRenderedPageBreak/>
          <w:delText xml:space="preserve">In 2020, median forecast is 924,000 and return is 288,000. In </w:delText>
        </w:r>
      </w:del>
      <w:ins w:id="1690" w:author="Fu, Caihong" w:date="2023-01-29T08:08:00Z">
        <w:r w:rsidR="00121046">
          <w:rPr>
            <w:rFonts w:ascii="Arial" w:hAnsi="Arial" w:cs="Arial"/>
          </w:rPr>
          <w:t>i</w:t>
        </w:r>
        <w:r w:rsidR="00121046" w:rsidRPr="00B440DC">
          <w:rPr>
            <w:rFonts w:ascii="Arial" w:hAnsi="Arial" w:cs="Arial"/>
          </w:rPr>
          <w:t xml:space="preserve">n </w:t>
        </w:r>
      </w:ins>
      <w:r w:rsidRPr="00B440DC">
        <w:rPr>
          <w:rFonts w:ascii="Arial" w:hAnsi="Arial" w:cs="Arial"/>
        </w:rPr>
        <w:t xml:space="preserve">2021, median forecast </w:t>
      </w:r>
      <w:del w:id="1691" w:author="Fu, Caihong" w:date="2023-01-29T08:08:00Z">
        <w:r w:rsidRPr="00B440DC" w:rsidDel="00121046">
          <w:rPr>
            <w:rFonts w:ascii="Arial" w:hAnsi="Arial" w:cs="Arial"/>
          </w:rPr>
          <w:delText xml:space="preserve">is </w:delText>
        </w:r>
      </w:del>
      <w:ins w:id="1692" w:author="Fu, Caihong" w:date="2023-01-29T08:08:00Z">
        <w:r w:rsidR="00121046">
          <w:rPr>
            <w:rFonts w:ascii="Arial" w:hAnsi="Arial" w:cs="Arial"/>
          </w:rPr>
          <w:t>was</w:t>
        </w:r>
        <w:r w:rsidR="00121046" w:rsidRPr="00B440DC">
          <w:rPr>
            <w:rFonts w:ascii="Arial" w:hAnsi="Arial" w:cs="Arial"/>
          </w:rPr>
          <w:t xml:space="preserve"> </w:t>
        </w:r>
      </w:ins>
      <w:r w:rsidRPr="00B440DC">
        <w:rPr>
          <w:rFonts w:ascii="Arial" w:hAnsi="Arial" w:cs="Arial"/>
        </w:rPr>
        <w:t xml:space="preserve">1.33 million </w:t>
      </w:r>
      <w:del w:id="1693" w:author="Fu, Caihong" w:date="2023-01-29T08:09:00Z">
        <w:r w:rsidRPr="00B440DC" w:rsidDel="00121046">
          <w:rPr>
            <w:rFonts w:ascii="Arial" w:hAnsi="Arial" w:cs="Arial"/>
          </w:rPr>
          <w:delText xml:space="preserve">and </w:delText>
        </w:r>
      </w:del>
      <w:ins w:id="1694" w:author="Fu, Caihong" w:date="2023-01-29T08:09:00Z">
        <w:r w:rsidR="00121046">
          <w:rPr>
            <w:rFonts w:ascii="Arial" w:hAnsi="Arial" w:cs="Arial"/>
          </w:rPr>
          <w:t>while the</w:t>
        </w:r>
        <w:r w:rsidR="00121046" w:rsidRPr="00B440DC">
          <w:rPr>
            <w:rFonts w:ascii="Arial" w:hAnsi="Arial" w:cs="Arial"/>
          </w:rPr>
          <w:t xml:space="preserve"> </w:t>
        </w:r>
      </w:ins>
      <w:r w:rsidRPr="00B440DC">
        <w:rPr>
          <w:rFonts w:ascii="Arial" w:hAnsi="Arial" w:cs="Arial"/>
        </w:rPr>
        <w:t xml:space="preserve">return </w:t>
      </w:r>
      <w:del w:id="1695" w:author="Fu, Caihong" w:date="2023-01-29T08:09:00Z">
        <w:r w:rsidRPr="00B440DC" w:rsidDel="00121046">
          <w:rPr>
            <w:rFonts w:ascii="Arial" w:hAnsi="Arial" w:cs="Arial"/>
          </w:rPr>
          <w:delText xml:space="preserve">is </w:delText>
        </w:r>
      </w:del>
      <w:ins w:id="1696" w:author="Fu, Caihong" w:date="2023-01-29T08:09:00Z">
        <w:r w:rsidR="00121046">
          <w:rPr>
            <w:rFonts w:ascii="Arial" w:hAnsi="Arial" w:cs="Arial"/>
          </w:rPr>
          <w:t>was</w:t>
        </w:r>
        <w:r w:rsidR="00121046" w:rsidRPr="00B440DC">
          <w:rPr>
            <w:rFonts w:ascii="Arial" w:hAnsi="Arial" w:cs="Arial"/>
          </w:rPr>
          <w:t xml:space="preserve"> </w:t>
        </w:r>
      </w:ins>
      <w:r w:rsidRPr="00B440DC">
        <w:rPr>
          <w:rFonts w:ascii="Arial" w:hAnsi="Arial" w:cs="Arial"/>
        </w:rPr>
        <w:t>2.549 million</w:t>
      </w:r>
      <w:ins w:id="1697" w:author="Fu, Caihong" w:date="2023-01-29T08:10:00Z">
        <w:r w:rsidR="00121046">
          <w:rPr>
            <w:rFonts w:ascii="Arial" w:hAnsi="Arial" w:cs="Arial"/>
          </w:rPr>
          <w:t xml:space="preserve">, 92% above the </w:t>
        </w:r>
      </w:ins>
      <w:ins w:id="1698" w:author="Fu, Caihong" w:date="2023-01-29T08:13:00Z">
        <w:r w:rsidR="00121046">
          <w:rPr>
            <w:rFonts w:ascii="Arial" w:hAnsi="Arial" w:cs="Arial"/>
          </w:rPr>
          <w:t>observation</w:t>
        </w:r>
      </w:ins>
      <w:r w:rsidRPr="00B440DC">
        <w:rPr>
          <w:rFonts w:ascii="Arial" w:hAnsi="Arial" w:cs="Arial"/>
        </w:rPr>
        <w:t xml:space="preserve"> (</w:t>
      </w:r>
      <w:del w:id="1699" w:author="Fu, Caihong" w:date="2023-01-29T08:10:00Z">
        <w:r w:rsidRPr="00B440DC" w:rsidDel="00121046">
          <w:rPr>
            <w:rFonts w:ascii="Arial" w:hAnsi="Arial" w:cs="Arial"/>
          </w:rPr>
          <w:delText>DFO, 2021</w:delText>
        </w:r>
      </w:del>
      <w:ins w:id="1700" w:author="Fu, Caihong" w:date="2023-01-29T08:10:00Z">
        <w:r w:rsidR="00121046">
          <w:rPr>
            <w:rFonts w:ascii="Arial" w:hAnsi="Arial" w:cs="Arial"/>
          </w:rPr>
          <w:t>Table S</w:t>
        </w:r>
      </w:ins>
      <w:ins w:id="1701" w:author="Fu, Caihong" w:date="2023-01-31T14:05:00Z">
        <w:r w:rsidR="00967E00">
          <w:rPr>
            <w:rFonts w:ascii="Arial" w:hAnsi="Arial" w:cs="Arial"/>
          </w:rPr>
          <w:t>2</w:t>
        </w:r>
      </w:ins>
      <w:r w:rsidRPr="00B440DC">
        <w:rPr>
          <w:rFonts w:ascii="Arial" w:hAnsi="Arial" w:cs="Arial"/>
        </w:rPr>
        <w:t xml:space="preserve">). Despite </w:t>
      </w:r>
      <w:del w:id="1702" w:author="Fu, Caihong" w:date="2023-01-31T14:06:00Z">
        <w:r w:rsidRPr="00B440DC" w:rsidDel="00967E00">
          <w:rPr>
            <w:rFonts w:ascii="Arial" w:hAnsi="Arial" w:cs="Arial"/>
          </w:rPr>
          <w:delText xml:space="preserve">of </w:delText>
        </w:r>
      </w:del>
      <w:r w:rsidRPr="00B440DC">
        <w:rPr>
          <w:rFonts w:ascii="Arial" w:hAnsi="Arial" w:cs="Arial"/>
        </w:rPr>
        <w:t>these uncertainties, the official forecast has been widely used by various groups for important decision making, such as escapement survey planning (stock assessors), fishery opening and licensing, allocation among commercial, recreational and indigenous fisheries (fisheries managers), boat maintenance and gear purchasing (fishing communities), hatchery experiments, research and development (hatchery managers), and international salmon treaty negotiation (bilateral governments)</w:t>
      </w:r>
      <w:ins w:id="1703" w:author="Fu, Caihong" w:date="2023-01-29T08:14:00Z">
        <w:r w:rsidR="00121046">
          <w:rPr>
            <w:rFonts w:ascii="Arial" w:hAnsi="Arial" w:cs="Arial"/>
          </w:rPr>
          <w:t xml:space="preserve"> (</w:t>
        </w:r>
      </w:ins>
      <w:ins w:id="1704" w:author="Fu, Caihong" w:date="2023-01-29T08:35:00Z">
        <w:r w:rsidR="004B1281" w:rsidRPr="004B1281">
          <w:rPr>
            <w:rFonts w:ascii="Arial" w:hAnsi="Arial" w:cs="Arial"/>
          </w:rPr>
          <w:t>Haeseker</w:t>
        </w:r>
        <w:r w:rsidR="004B1281">
          <w:rPr>
            <w:rFonts w:ascii="Arial" w:hAnsi="Arial" w:cs="Arial"/>
          </w:rPr>
          <w:t xml:space="preserve"> et al., 2008; </w:t>
        </w:r>
        <w:r w:rsidR="004B1281" w:rsidRPr="004B1281">
          <w:rPr>
            <w:rFonts w:ascii="Arial" w:hAnsi="Arial" w:cs="Arial"/>
          </w:rPr>
          <w:t>Michielsens</w:t>
        </w:r>
        <w:r w:rsidR="004B1281">
          <w:rPr>
            <w:rFonts w:ascii="Arial" w:hAnsi="Arial" w:cs="Arial"/>
          </w:rPr>
          <w:t xml:space="preserve"> and </w:t>
        </w:r>
        <w:r w:rsidR="004B1281" w:rsidRPr="004B1281">
          <w:rPr>
            <w:rFonts w:ascii="Arial" w:hAnsi="Arial" w:cs="Arial"/>
          </w:rPr>
          <w:t>Cave</w:t>
        </w:r>
        <w:r w:rsidR="004B1281">
          <w:rPr>
            <w:rFonts w:ascii="Arial" w:hAnsi="Arial" w:cs="Arial"/>
          </w:rPr>
          <w:t>, 2019;</w:t>
        </w:r>
      </w:ins>
      <w:ins w:id="1705" w:author="Fu, Caihong" w:date="2023-01-29T08:34:00Z">
        <w:r w:rsidR="004B1281">
          <w:rPr>
            <w:rFonts w:ascii="Arial" w:hAnsi="Arial" w:cs="Arial"/>
          </w:rPr>
          <w:t xml:space="preserve"> </w:t>
        </w:r>
      </w:ins>
      <w:ins w:id="1706" w:author="Fu, Caihong" w:date="2023-01-29T08:15:00Z">
        <w:r w:rsidR="00121046">
          <w:rPr>
            <w:rFonts w:ascii="Arial" w:hAnsi="Arial" w:cs="Arial"/>
          </w:rPr>
          <w:t>Hawkshaw et al., 2020a, 2020b</w:t>
        </w:r>
      </w:ins>
      <w:ins w:id="1707" w:author="Fu, Caihong" w:date="2023-01-29T08:35:00Z">
        <w:r w:rsidR="004B1281">
          <w:rPr>
            <w:rFonts w:ascii="Arial" w:hAnsi="Arial" w:cs="Arial"/>
          </w:rPr>
          <w:t>; DFO, 2022</w:t>
        </w:r>
      </w:ins>
      <w:ins w:id="1708" w:author="Fu, Caihong" w:date="2023-01-29T08:15:00Z">
        <w:r w:rsidR="00121046">
          <w:rPr>
            <w:rFonts w:ascii="Arial" w:hAnsi="Arial" w:cs="Arial"/>
          </w:rPr>
          <w:t>)</w:t>
        </w:r>
      </w:ins>
      <w:r w:rsidRPr="00B440DC">
        <w:rPr>
          <w:rFonts w:ascii="Arial" w:hAnsi="Arial" w:cs="Arial"/>
        </w:rPr>
        <w:t xml:space="preserve">. </w:t>
      </w:r>
      <w:ins w:id="1709" w:author="Fu, Caihong" w:date="2023-01-29T08:16:00Z">
        <w:r w:rsidR="00121046">
          <w:rPr>
            <w:rFonts w:ascii="Arial" w:hAnsi="Arial" w:cs="Arial"/>
          </w:rPr>
          <w:t xml:space="preserve">Developing a framework to </w:t>
        </w:r>
      </w:ins>
      <w:ins w:id="1710" w:author="Fu, Caihong" w:date="2023-01-29T08:17:00Z">
        <w:r w:rsidR="00121046">
          <w:rPr>
            <w:rFonts w:ascii="Arial" w:hAnsi="Arial" w:cs="Arial"/>
          </w:rPr>
          <w:t xml:space="preserve">improve and </w:t>
        </w:r>
      </w:ins>
      <w:ins w:id="1711" w:author="Fu, Caihong" w:date="2023-01-29T08:16:00Z">
        <w:r w:rsidR="00121046">
          <w:rPr>
            <w:rFonts w:ascii="Arial" w:hAnsi="Arial" w:cs="Arial"/>
          </w:rPr>
          <w:t xml:space="preserve">streamline the </w:t>
        </w:r>
      </w:ins>
      <w:del w:id="1712" w:author="Fu, Caihong" w:date="2023-01-29T08:17:00Z">
        <w:r w:rsidRPr="00B440DC" w:rsidDel="00121046">
          <w:rPr>
            <w:rFonts w:ascii="Arial" w:hAnsi="Arial" w:cs="Arial"/>
          </w:rPr>
          <w:delText xml:space="preserve">Improvement of </w:delText>
        </w:r>
      </w:del>
      <w:del w:id="1713" w:author="Fu, Caihong" w:date="2023-01-29T08:15:00Z">
        <w:r w:rsidRPr="00B440DC" w:rsidDel="00121046">
          <w:rPr>
            <w:rFonts w:ascii="Arial" w:hAnsi="Arial" w:cs="Arial"/>
          </w:rPr>
          <w:delText xml:space="preserve">current </w:delText>
        </w:r>
      </w:del>
      <w:ins w:id="1714" w:author="Fu, Caihong" w:date="2023-01-29T08:15:00Z">
        <w:r w:rsidR="00121046">
          <w:rPr>
            <w:rFonts w:ascii="Arial" w:hAnsi="Arial" w:cs="Arial"/>
          </w:rPr>
          <w:t>existing</w:t>
        </w:r>
        <w:r w:rsidR="00121046" w:rsidRPr="00B440DC">
          <w:rPr>
            <w:rFonts w:ascii="Arial" w:hAnsi="Arial" w:cs="Arial"/>
          </w:rPr>
          <w:t xml:space="preserve"> </w:t>
        </w:r>
      </w:ins>
      <w:r w:rsidRPr="00B440DC">
        <w:rPr>
          <w:rFonts w:ascii="Arial" w:hAnsi="Arial" w:cs="Arial"/>
        </w:rPr>
        <w:t xml:space="preserve">forecast </w:t>
      </w:r>
      <w:ins w:id="1715" w:author="Fu, Caihong" w:date="2023-01-29T08:17:00Z">
        <w:r w:rsidR="00121046">
          <w:rPr>
            <w:rFonts w:ascii="Arial" w:hAnsi="Arial" w:cs="Arial"/>
          </w:rPr>
          <w:t xml:space="preserve">process </w:t>
        </w:r>
      </w:ins>
      <w:r w:rsidRPr="00B440DC">
        <w:rPr>
          <w:rFonts w:ascii="Arial" w:hAnsi="Arial" w:cs="Arial"/>
        </w:rPr>
        <w:t xml:space="preserve">is highly desired for a broad range of </w:t>
      </w:r>
      <w:del w:id="1716" w:author="Fu, Caihong" w:date="2023-01-29T08:18:00Z">
        <w:r w:rsidRPr="00B440DC" w:rsidDel="00121046">
          <w:rPr>
            <w:rFonts w:ascii="Arial" w:hAnsi="Arial" w:cs="Arial"/>
          </w:rPr>
          <w:delText>society</w:delText>
        </w:r>
      </w:del>
      <w:ins w:id="1717" w:author="Fu, Caihong" w:date="2023-01-29T08:18:00Z">
        <w:r w:rsidR="00121046" w:rsidRPr="00B440DC">
          <w:rPr>
            <w:rFonts w:ascii="Arial" w:hAnsi="Arial" w:cs="Arial"/>
          </w:rPr>
          <w:t>societ</w:t>
        </w:r>
        <w:r w:rsidR="00121046">
          <w:rPr>
            <w:rFonts w:ascii="Arial" w:hAnsi="Arial" w:cs="Arial"/>
          </w:rPr>
          <w:t>ies</w:t>
        </w:r>
      </w:ins>
      <w:r w:rsidRPr="00B440DC">
        <w:rPr>
          <w:rFonts w:ascii="Arial" w:hAnsi="Arial" w:cs="Arial"/>
        </w:rPr>
        <w:t xml:space="preserve">. In this paper, we </w:t>
      </w:r>
      <w:ins w:id="1718" w:author="Fu, Caihong" w:date="2023-01-29T08:18:00Z">
        <w:r w:rsidR="00121046" w:rsidRPr="00B440DC">
          <w:rPr>
            <w:rFonts w:ascii="Arial" w:hAnsi="Arial" w:cs="Arial"/>
          </w:rPr>
          <w:t xml:space="preserve">developed a </w:t>
        </w:r>
        <w:r w:rsidR="00121046" w:rsidRPr="00121046">
          <w:rPr>
            <w:rFonts w:ascii="Arial" w:hAnsi="Arial" w:cs="Arial"/>
            <w:rPrChange w:id="1719" w:author="Fu, Caihong" w:date="2023-01-29T08:20:00Z">
              <w:rPr>
                <w:rFonts w:ascii="Arial" w:hAnsi="Arial" w:cs="Arial"/>
                <w:highlight w:val="yellow"/>
              </w:rPr>
            </w:rPrChange>
          </w:rPr>
          <w:t>framework</w:t>
        </w:r>
        <w:r w:rsidR="00121046" w:rsidRPr="00B440DC">
          <w:rPr>
            <w:rFonts w:ascii="Arial" w:hAnsi="Arial" w:cs="Arial"/>
          </w:rPr>
          <w:t xml:space="preserve"> </w:t>
        </w:r>
      </w:ins>
      <w:ins w:id="1720" w:author="Fu, Caihong" w:date="2023-01-29T08:37:00Z">
        <w:r w:rsidR="004B1281">
          <w:rPr>
            <w:rFonts w:ascii="Arial" w:hAnsi="Arial" w:cs="Arial"/>
          </w:rPr>
          <w:t xml:space="preserve">that </w:t>
        </w:r>
      </w:ins>
      <w:ins w:id="1721" w:author="Fu, Caihong" w:date="2023-01-29T08:38:00Z">
        <w:r w:rsidR="004B1281">
          <w:rPr>
            <w:rFonts w:ascii="Arial" w:hAnsi="Arial" w:cs="Arial"/>
          </w:rPr>
          <w:t xml:space="preserve">allowed </w:t>
        </w:r>
        <w:r w:rsidR="004B1281" w:rsidRPr="004B1281">
          <w:rPr>
            <w:rFonts w:ascii="Arial" w:hAnsi="Arial" w:cs="Arial"/>
          </w:rPr>
          <w:t xml:space="preserve">fisheries managers or other stakeholders </w:t>
        </w:r>
      </w:ins>
      <w:ins w:id="1722" w:author="Fu, Caihong" w:date="2023-01-29T08:39:00Z">
        <w:r w:rsidR="004B1281" w:rsidRPr="00B440DC">
          <w:rPr>
            <w:rFonts w:ascii="Arial" w:hAnsi="Arial" w:cs="Arial"/>
          </w:rPr>
          <w:t xml:space="preserve">to evaluate </w:t>
        </w:r>
      </w:ins>
      <w:ins w:id="1723" w:author="Fu, Caihong" w:date="2023-01-29T08:41:00Z">
        <w:r w:rsidR="004B1281">
          <w:rPr>
            <w:rFonts w:ascii="Arial" w:hAnsi="Arial" w:cs="Arial"/>
          </w:rPr>
          <w:t xml:space="preserve">the </w:t>
        </w:r>
      </w:ins>
      <w:ins w:id="1724" w:author="Fu, Caihong" w:date="2023-01-29T08:39:00Z">
        <w:r w:rsidR="004B1281" w:rsidRPr="00B440DC">
          <w:rPr>
            <w:rFonts w:ascii="Arial" w:hAnsi="Arial" w:cs="Arial"/>
          </w:rPr>
          <w:t>performance</w:t>
        </w:r>
      </w:ins>
      <w:ins w:id="1725" w:author="Fu, Caihong" w:date="2023-01-29T08:41:00Z">
        <w:r w:rsidR="004B1281">
          <w:rPr>
            <w:rFonts w:ascii="Arial" w:hAnsi="Arial" w:cs="Arial"/>
          </w:rPr>
          <w:t>s of</w:t>
        </w:r>
      </w:ins>
      <w:ins w:id="1726" w:author="Fu, Caihong" w:date="2023-01-29T08:39:00Z">
        <w:r w:rsidR="004B1281" w:rsidRPr="00B440DC">
          <w:rPr>
            <w:rFonts w:ascii="Arial" w:hAnsi="Arial" w:cs="Arial"/>
          </w:rPr>
          <w:t xml:space="preserve"> </w:t>
        </w:r>
      </w:ins>
      <w:ins w:id="1727" w:author="Fu, Caihong" w:date="2023-01-29T08:41:00Z">
        <w:r w:rsidR="004B1281" w:rsidRPr="004B1281">
          <w:rPr>
            <w:rFonts w:ascii="Arial" w:hAnsi="Arial" w:cs="Arial"/>
          </w:rPr>
          <w:t xml:space="preserve">pre-season forecast </w:t>
        </w:r>
        <w:r w:rsidR="004B1281" w:rsidRPr="00B440DC">
          <w:rPr>
            <w:rFonts w:ascii="Arial" w:hAnsi="Arial" w:cs="Arial"/>
          </w:rPr>
          <w:t>model</w:t>
        </w:r>
        <w:r w:rsidR="004B1281">
          <w:rPr>
            <w:rFonts w:ascii="Arial" w:hAnsi="Arial" w:cs="Arial"/>
          </w:rPr>
          <w:t>s</w:t>
        </w:r>
        <w:r w:rsidR="004B1281" w:rsidRPr="00B440DC">
          <w:rPr>
            <w:rFonts w:ascii="Arial" w:hAnsi="Arial" w:cs="Arial"/>
          </w:rPr>
          <w:t xml:space="preserve"> </w:t>
        </w:r>
      </w:ins>
      <w:ins w:id="1728" w:author="Fu, Caihong" w:date="2023-01-29T08:40:00Z">
        <w:r w:rsidR="004B1281" w:rsidRPr="004B1281">
          <w:rPr>
            <w:rFonts w:ascii="Arial" w:hAnsi="Arial" w:cs="Arial"/>
          </w:rPr>
          <w:t xml:space="preserve">with good visualization and on an annual basis </w:t>
        </w:r>
        <w:r w:rsidR="004B1281">
          <w:rPr>
            <w:rFonts w:ascii="Arial" w:hAnsi="Arial" w:cs="Arial"/>
          </w:rPr>
          <w:t>by</w:t>
        </w:r>
      </w:ins>
      <w:ins w:id="1729" w:author="Fu, Caihong" w:date="2023-01-29T08:37:00Z">
        <w:r w:rsidR="004B1281">
          <w:rPr>
            <w:rFonts w:ascii="Arial" w:hAnsi="Arial" w:cs="Arial"/>
          </w:rPr>
          <w:t xml:space="preserve"> </w:t>
        </w:r>
      </w:ins>
      <w:ins w:id="1730" w:author="Fu, Caihong" w:date="2023-01-29T08:18:00Z">
        <w:r w:rsidR="00121046">
          <w:rPr>
            <w:rFonts w:ascii="Arial" w:hAnsi="Arial" w:cs="Arial"/>
          </w:rPr>
          <w:t>using</w:t>
        </w:r>
        <w:r w:rsidR="00121046" w:rsidRPr="00B440DC">
          <w:rPr>
            <w:rFonts w:ascii="Arial" w:hAnsi="Arial" w:cs="Arial"/>
          </w:rPr>
          <w:t xml:space="preserve"> </w:t>
        </w:r>
        <w:r w:rsidR="00121046" w:rsidRPr="00B440DC">
          <w:rPr>
            <w:rFonts w:ascii="Arial" w:hAnsi="Arial" w:cs="Arial"/>
          </w:rPr>
          <w:t>Taylor diagram</w:t>
        </w:r>
      </w:ins>
      <w:ins w:id="1731" w:author="Fu, Caihong" w:date="2023-01-29T08:19:00Z">
        <w:r w:rsidR="00121046">
          <w:rPr>
            <w:rFonts w:ascii="Arial" w:hAnsi="Arial" w:cs="Arial"/>
          </w:rPr>
          <w:t xml:space="preserve">, </w:t>
        </w:r>
      </w:ins>
      <w:ins w:id="1732" w:author="Fu, Caihong" w:date="2023-01-29T08:41:00Z">
        <w:r w:rsidR="004B1281">
          <w:rPr>
            <w:rFonts w:ascii="Arial" w:hAnsi="Arial" w:cs="Arial"/>
          </w:rPr>
          <w:t xml:space="preserve">and to </w:t>
        </w:r>
      </w:ins>
      <w:ins w:id="1733" w:author="Fu, Caihong" w:date="2023-01-29T08:34:00Z">
        <w:r w:rsidR="004B1281" w:rsidRPr="004B1281">
          <w:rPr>
            <w:rFonts w:ascii="Arial" w:hAnsi="Arial" w:cs="Arial"/>
          </w:rPr>
          <w:t xml:space="preserve">identify external drivers of importance for forecasting sockeye return. </w:t>
        </w:r>
      </w:ins>
      <w:ins w:id="1734" w:author="Fu, Caihong" w:date="2023-01-29T08:44:00Z">
        <w:r w:rsidR="00175E17">
          <w:rPr>
            <w:rFonts w:ascii="Arial" w:hAnsi="Arial" w:cs="Arial"/>
          </w:rPr>
          <w:t xml:space="preserve">Specifically, </w:t>
        </w:r>
      </w:ins>
      <w:ins w:id="1735" w:author="Fu, Caihong" w:date="2023-01-29T08:45:00Z">
        <w:r w:rsidR="00175E17">
          <w:rPr>
            <w:rFonts w:ascii="Arial" w:hAnsi="Arial" w:cs="Arial"/>
          </w:rPr>
          <w:t>we</w:t>
        </w:r>
      </w:ins>
      <w:ins w:id="1736" w:author="Fu, Caihong" w:date="2023-01-29T08:18:00Z">
        <w:r w:rsidR="00121046" w:rsidRPr="00B440DC">
          <w:rPr>
            <w:rFonts w:ascii="Arial" w:hAnsi="Arial" w:cs="Arial"/>
          </w:rPr>
          <w:t xml:space="preserve"> </w:t>
        </w:r>
      </w:ins>
      <w:ins w:id="1737" w:author="Fu, Caihong" w:date="2023-01-29T08:47:00Z">
        <w:r w:rsidR="00175E17">
          <w:rPr>
            <w:rFonts w:ascii="Arial" w:hAnsi="Arial" w:cs="Arial"/>
          </w:rPr>
          <w:t xml:space="preserve">for the first time </w:t>
        </w:r>
      </w:ins>
      <w:r w:rsidRPr="00B440DC">
        <w:rPr>
          <w:rFonts w:ascii="Arial" w:hAnsi="Arial" w:cs="Arial"/>
        </w:rPr>
        <w:t xml:space="preserve">incorporated new environmental and ecological </w:t>
      </w:r>
      <w:del w:id="1738" w:author="Fu, Caihong" w:date="2023-01-29T08:46:00Z">
        <w:r w:rsidRPr="00B440DC" w:rsidDel="00175E17">
          <w:rPr>
            <w:rFonts w:ascii="Arial" w:hAnsi="Arial" w:cs="Arial"/>
          </w:rPr>
          <w:delText>variables</w:delText>
        </w:r>
      </w:del>
      <w:ins w:id="1739" w:author="Fu, Caihong" w:date="2023-01-29T08:46:00Z">
        <w:r w:rsidR="00175E17">
          <w:rPr>
            <w:rFonts w:ascii="Arial" w:hAnsi="Arial" w:cs="Arial"/>
          </w:rPr>
          <w:t>covariates</w:t>
        </w:r>
        <w:r w:rsidR="00175E17">
          <w:rPr>
            <w:rFonts w:ascii="Arial" w:hAnsi="Arial" w:cs="Arial"/>
          </w:rPr>
          <w:t xml:space="preserve"> </w:t>
        </w:r>
      </w:ins>
      <w:ins w:id="1740" w:author="Fu, Caihong" w:date="2023-01-29T08:45:00Z">
        <w:r w:rsidR="00175E17">
          <w:rPr>
            <w:rFonts w:ascii="Arial" w:hAnsi="Arial" w:cs="Arial"/>
          </w:rPr>
          <w:t>(i.e., G</w:t>
        </w:r>
      </w:ins>
      <w:ins w:id="1741" w:author="Fu, Caihong" w:date="2023-01-29T08:46:00Z">
        <w:r w:rsidR="00175E17">
          <w:rPr>
            <w:rFonts w:ascii="Arial" w:hAnsi="Arial" w:cs="Arial"/>
          </w:rPr>
          <w:t>OA.SST, Pink, Chum, Sockeye, Salmon.Total)</w:t>
        </w:r>
      </w:ins>
      <w:r w:rsidRPr="00B440DC">
        <w:rPr>
          <w:rFonts w:ascii="Arial" w:hAnsi="Arial" w:cs="Arial"/>
        </w:rPr>
        <w:t xml:space="preserve"> into the </w:t>
      </w:r>
      <w:del w:id="1742" w:author="Fu, Caihong" w:date="2023-01-31T14:07:00Z">
        <w:r w:rsidRPr="00B440DC" w:rsidDel="00967E00">
          <w:rPr>
            <w:rFonts w:ascii="Arial" w:hAnsi="Arial" w:cs="Arial"/>
          </w:rPr>
          <w:delText xml:space="preserve">current </w:delText>
        </w:r>
      </w:del>
      <w:r w:rsidRPr="00B440DC">
        <w:rPr>
          <w:rFonts w:ascii="Arial" w:hAnsi="Arial" w:cs="Arial"/>
        </w:rPr>
        <w:t>Ricker and Power forecast models</w:t>
      </w:r>
      <w:ins w:id="1743" w:author="Fu, Caihong" w:date="2023-01-29T08:48:00Z">
        <w:r w:rsidR="00175E17">
          <w:rPr>
            <w:rFonts w:ascii="Arial" w:hAnsi="Arial" w:cs="Arial"/>
          </w:rPr>
          <w:t xml:space="preserve">, which </w:t>
        </w:r>
      </w:ins>
      <w:ins w:id="1744" w:author="Fu, Caihong" w:date="2023-01-29T08:49:00Z">
        <w:r w:rsidR="00175E17">
          <w:rPr>
            <w:rFonts w:ascii="Arial" w:hAnsi="Arial" w:cs="Arial"/>
          </w:rPr>
          <w:t xml:space="preserve">has resulted </w:t>
        </w:r>
      </w:ins>
      <w:ins w:id="1745" w:author="Fu, Caihong" w:date="2023-01-29T08:50:00Z">
        <w:r w:rsidR="00175E17">
          <w:rPr>
            <w:rFonts w:ascii="Arial" w:hAnsi="Arial" w:cs="Arial"/>
          </w:rPr>
          <w:t>in</w:t>
        </w:r>
      </w:ins>
      <w:r w:rsidRPr="00B440DC">
        <w:rPr>
          <w:rFonts w:ascii="Arial" w:hAnsi="Arial" w:cs="Arial"/>
        </w:rPr>
        <w:t xml:space="preserve"> </w:t>
      </w:r>
      <w:del w:id="1746" w:author="Fu, Caihong" w:date="2023-01-29T08:48:00Z">
        <w:r w:rsidRPr="00B440DC" w:rsidDel="00175E17">
          <w:rPr>
            <w:rFonts w:ascii="Arial" w:hAnsi="Arial" w:cs="Arial"/>
          </w:rPr>
          <w:delText>and</w:delText>
        </w:r>
      </w:del>
      <w:del w:id="1747" w:author="Fu, Caihong" w:date="2023-01-29T08:18:00Z">
        <w:r w:rsidRPr="00B440DC" w:rsidDel="00121046">
          <w:rPr>
            <w:rFonts w:ascii="Arial" w:hAnsi="Arial" w:cs="Arial"/>
          </w:rPr>
          <w:delText xml:space="preserve"> developed a </w:delText>
        </w:r>
        <w:r w:rsidRPr="00121046" w:rsidDel="00121046">
          <w:rPr>
            <w:rFonts w:ascii="Arial" w:hAnsi="Arial" w:cs="Arial"/>
            <w:rPrChange w:id="1748" w:author="Fu, Caihong" w:date="2023-01-29T08:20:00Z">
              <w:rPr>
                <w:rFonts w:ascii="Arial" w:hAnsi="Arial" w:cs="Arial"/>
              </w:rPr>
            </w:rPrChange>
          </w:rPr>
          <w:delText>framework</w:delText>
        </w:r>
        <w:r w:rsidRPr="00B440DC" w:rsidDel="00121046">
          <w:rPr>
            <w:rFonts w:ascii="Arial" w:hAnsi="Arial" w:cs="Arial"/>
          </w:rPr>
          <w:delText xml:space="preserve"> to evaluate model performance </w:delText>
        </w:r>
      </w:del>
      <w:del w:id="1749" w:author="Fu, Caihong" w:date="2023-01-24T13:31:00Z">
        <w:r w:rsidRPr="00B440DC" w:rsidDel="00CF1968">
          <w:rPr>
            <w:rFonts w:ascii="Arial" w:hAnsi="Arial" w:cs="Arial"/>
          </w:rPr>
          <w:delText xml:space="preserve">by </w:delText>
        </w:r>
      </w:del>
      <w:del w:id="1750" w:author="Fu, Caihong" w:date="2023-01-29T08:18:00Z">
        <w:r w:rsidRPr="00B440DC" w:rsidDel="00121046">
          <w:rPr>
            <w:rFonts w:ascii="Arial" w:hAnsi="Arial" w:cs="Arial"/>
          </w:rPr>
          <w:delText>Taylor diagram</w:delText>
        </w:r>
      </w:del>
      <w:del w:id="1751" w:author="Fu, Caihong" w:date="2023-01-29T08:48:00Z">
        <w:r w:rsidRPr="00B440DC" w:rsidDel="00175E17">
          <w:rPr>
            <w:rFonts w:ascii="Arial" w:hAnsi="Arial" w:cs="Arial"/>
          </w:rPr>
          <w:delText xml:space="preserve">. The environmental and ecological </w:delText>
        </w:r>
      </w:del>
      <w:del w:id="1752" w:author="Fu, Caihong" w:date="2023-01-24T14:20:00Z">
        <w:r w:rsidRPr="00B440DC" w:rsidDel="0023778D">
          <w:rPr>
            <w:rFonts w:ascii="Arial" w:hAnsi="Arial" w:cs="Arial"/>
          </w:rPr>
          <w:delText>co</w:delText>
        </w:r>
      </w:del>
      <w:del w:id="1753" w:author="Fu, Caihong" w:date="2023-01-24T13:31:00Z">
        <w:r w:rsidRPr="00B440DC" w:rsidDel="00CF1968">
          <w:rPr>
            <w:rFonts w:ascii="Arial" w:hAnsi="Arial" w:cs="Arial"/>
          </w:rPr>
          <w:delText>-</w:delText>
        </w:r>
      </w:del>
      <w:del w:id="1754" w:author="Fu, Caihong" w:date="2023-01-24T14:20:00Z">
        <w:r w:rsidRPr="00B440DC" w:rsidDel="0023778D">
          <w:rPr>
            <w:rFonts w:ascii="Arial" w:hAnsi="Arial" w:cs="Arial"/>
          </w:rPr>
          <w:delText>varies</w:delText>
        </w:r>
      </w:del>
      <w:del w:id="1755" w:author="Fu, Caihong" w:date="2023-01-29T08:48:00Z">
        <w:r w:rsidRPr="00B440DC" w:rsidDel="00175E17">
          <w:rPr>
            <w:rFonts w:ascii="Arial" w:hAnsi="Arial" w:cs="Arial"/>
          </w:rPr>
          <w:delText xml:space="preserve"> of Gulf of Alaska SST and global salmon indices have been introduced into pre-season forecast models for the first time. </w:delText>
        </w:r>
      </w:del>
      <w:del w:id="1756" w:author="Fu, Caihong" w:date="2023-01-29T08:49:00Z">
        <w:r w:rsidRPr="00B440DC" w:rsidDel="00175E17">
          <w:rPr>
            <w:rFonts w:ascii="Arial" w:hAnsi="Arial" w:cs="Arial"/>
          </w:rPr>
          <w:delText xml:space="preserve">It is promising to see </w:delText>
        </w:r>
      </w:del>
      <w:r w:rsidRPr="00B440DC">
        <w:rPr>
          <w:rFonts w:ascii="Arial" w:hAnsi="Arial" w:cs="Arial"/>
        </w:rPr>
        <w:t>consistent</w:t>
      </w:r>
      <w:ins w:id="1757" w:author="Fu, Caihong" w:date="2023-01-24T13:32:00Z">
        <w:r w:rsidR="00CF1968">
          <w:rPr>
            <w:rFonts w:ascii="Arial" w:hAnsi="Arial" w:cs="Arial"/>
          </w:rPr>
          <w:t>ly</w:t>
        </w:r>
      </w:ins>
      <w:r w:rsidRPr="00B440DC">
        <w:rPr>
          <w:rFonts w:ascii="Arial" w:hAnsi="Arial" w:cs="Arial"/>
        </w:rPr>
        <w:t xml:space="preserve"> </w:t>
      </w:r>
      <w:del w:id="1758" w:author="Fu, Caihong" w:date="2023-01-24T13:32:00Z">
        <w:r w:rsidRPr="00B440DC" w:rsidDel="00CF1968">
          <w:rPr>
            <w:rFonts w:ascii="Arial" w:hAnsi="Arial" w:cs="Arial"/>
          </w:rPr>
          <w:delText xml:space="preserve">robustness </w:delText>
        </w:r>
      </w:del>
      <w:ins w:id="1759" w:author="Fu, Caihong" w:date="2023-01-24T13:32:00Z">
        <w:r w:rsidR="00CF1968" w:rsidRPr="00B440DC">
          <w:rPr>
            <w:rFonts w:ascii="Arial" w:hAnsi="Arial" w:cs="Arial"/>
          </w:rPr>
          <w:t>robust</w:t>
        </w:r>
        <w:r w:rsidR="00CF1968">
          <w:rPr>
            <w:rFonts w:ascii="Arial" w:hAnsi="Arial" w:cs="Arial"/>
          </w:rPr>
          <w:t xml:space="preserve"> </w:t>
        </w:r>
      </w:ins>
      <w:del w:id="1760" w:author="Fu, Caihong" w:date="2023-01-29T08:50:00Z">
        <w:r w:rsidRPr="00B440DC" w:rsidDel="00175E17">
          <w:rPr>
            <w:rFonts w:ascii="Arial" w:hAnsi="Arial" w:cs="Arial"/>
          </w:rPr>
          <w:delText xml:space="preserve">results </w:delText>
        </w:r>
      </w:del>
      <w:ins w:id="1761" w:author="Fu, Caihong" w:date="2023-01-29T08:50:00Z">
        <w:r w:rsidR="00175E17">
          <w:rPr>
            <w:rFonts w:ascii="Arial" w:hAnsi="Arial" w:cs="Arial"/>
          </w:rPr>
          <w:t>forecasts</w:t>
        </w:r>
        <w:r w:rsidR="00175E17" w:rsidRPr="00B440DC">
          <w:rPr>
            <w:rFonts w:ascii="Arial" w:hAnsi="Arial" w:cs="Arial"/>
          </w:rPr>
          <w:t xml:space="preserve"> </w:t>
        </w:r>
      </w:ins>
      <w:r w:rsidRPr="00B440DC">
        <w:rPr>
          <w:rFonts w:ascii="Arial" w:hAnsi="Arial" w:cs="Arial"/>
        </w:rPr>
        <w:t>across all 18 Fraser sockeye stocks, regardless of data quality and survey method</w:t>
      </w:r>
      <w:del w:id="1762" w:author="Fu, Caihong" w:date="2023-01-24T13:33:00Z">
        <w:r w:rsidRPr="00B440DC" w:rsidDel="00BE776C">
          <w:rPr>
            <w:rFonts w:ascii="Arial" w:hAnsi="Arial" w:cs="Arial"/>
          </w:rPr>
          <w:delText>s</w:delText>
        </w:r>
      </w:del>
      <w:ins w:id="1763" w:author="Fu, Caihong" w:date="2023-01-24T13:33:00Z">
        <w:r w:rsidR="00BE776C">
          <w:rPr>
            <w:rFonts w:ascii="Arial" w:hAnsi="Arial" w:cs="Arial"/>
          </w:rPr>
          <w:t xml:space="preserve"> </w:t>
        </w:r>
      </w:ins>
      <w:del w:id="1764" w:author="Fu, Caihong" w:date="2023-01-24T13:33:00Z">
        <w:r w:rsidRPr="00B440DC" w:rsidDel="00BE776C">
          <w:rPr>
            <w:rFonts w:ascii="Arial" w:hAnsi="Arial" w:cs="Arial"/>
          </w:rPr>
          <w:delText xml:space="preserve"> </w:delText>
        </w:r>
      </w:del>
      <w:r w:rsidRPr="00B440DC">
        <w:rPr>
          <w:rFonts w:ascii="Arial" w:hAnsi="Arial" w:cs="Arial"/>
        </w:rPr>
        <w:t xml:space="preserve">changes temporally over decades and spatially over </w:t>
      </w:r>
      <w:del w:id="1765" w:author="Fu, Caihong" w:date="2023-01-29T08:52:00Z">
        <w:r w:rsidRPr="00B440DC" w:rsidDel="00DA54F8">
          <w:rPr>
            <w:rFonts w:ascii="Arial" w:hAnsi="Arial" w:cs="Arial"/>
          </w:rPr>
          <w:delText>240,000 km</w:delText>
        </w:r>
        <w:r w:rsidRPr="00B440DC" w:rsidDel="00DA54F8">
          <w:rPr>
            <w:rFonts w:ascii="Arial" w:hAnsi="Arial" w:cs="Arial"/>
            <w:vertAlign w:val="superscript"/>
          </w:rPr>
          <w:delText xml:space="preserve">2 </w:delText>
        </w:r>
        <w:r w:rsidRPr="00B440DC" w:rsidDel="00DA54F8">
          <w:rPr>
            <w:rFonts w:ascii="Arial" w:hAnsi="Arial" w:cs="Arial"/>
          </w:rPr>
          <w:delText xml:space="preserve">of </w:delText>
        </w:r>
      </w:del>
      <w:r w:rsidRPr="00B440DC">
        <w:rPr>
          <w:rFonts w:ascii="Arial" w:hAnsi="Arial" w:cs="Arial"/>
        </w:rPr>
        <w:t xml:space="preserve">the entire Fraser watershed. We </w:t>
      </w:r>
      <w:del w:id="1766" w:author="Fu, Caihong" w:date="2023-01-24T13:34:00Z">
        <w:r w:rsidRPr="00B440DC" w:rsidDel="00BE776C">
          <w:rPr>
            <w:rFonts w:ascii="Arial" w:hAnsi="Arial" w:cs="Arial"/>
          </w:rPr>
          <w:delText xml:space="preserve">speculate </w:delText>
        </w:r>
      </w:del>
      <w:ins w:id="1767" w:author="Fu, Caihong" w:date="2023-01-24T13:34:00Z">
        <w:r w:rsidR="00BE776C">
          <w:rPr>
            <w:rFonts w:ascii="Arial" w:hAnsi="Arial" w:cs="Arial"/>
          </w:rPr>
          <w:t>conclude that</w:t>
        </w:r>
        <w:r w:rsidR="00BE776C" w:rsidRPr="00B440DC">
          <w:rPr>
            <w:rFonts w:ascii="Arial" w:hAnsi="Arial" w:cs="Arial"/>
          </w:rPr>
          <w:t xml:space="preserve"> </w:t>
        </w:r>
      </w:ins>
      <w:r w:rsidRPr="00B440DC">
        <w:rPr>
          <w:rFonts w:ascii="Arial" w:hAnsi="Arial" w:cs="Arial"/>
        </w:rPr>
        <w:t xml:space="preserve">these </w:t>
      </w:r>
      <w:del w:id="1768" w:author="Fu, Caihong" w:date="2023-01-29T08:53:00Z">
        <w:r w:rsidRPr="00B440DC" w:rsidDel="00DA54F8">
          <w:rPr>
            <w:rFonts w:ascii="Arial" w:hAnsi="Arial" w:cs="Arial"/>
          </w:rPr>
          <w:delText>indices</w:delText>
        </w:r>
      </w:del>
      <w:ins w:id="1769" w:author="Fu, Caihong" w:date="2023-01-29T08:53:00Z">
        <w:r w:rsidR="00DA54F8">
          <w:rPr>
            <w:rFonts w:ascii="Arial" w:hAnsi="Arial" w:cs="Arial"/>
          </w:rPr>
          <w:t>ne</w:t>
        </w:r>
      </w:ins>
      <w:ins w:id="1770" w:author="Fu, Caihong" w:date="2023-01-29T08:54:00Z">
        <w:r w:rsidR="00DA54F8">
          <w:rPr>
            <w:rFonts w:ascii="Arial" w:hAnsi="Arial" w:cs="Arial"/>
          </w:rPr>
          <w:t>w covariates</w:t>
        </w:r>
      </w:ins>
      <w:ins w:id="1771" w:author="Fu, Caihong" w:date="2023-01-29T08:53:00Z">
        <w:r w:rsidR="00DA54F8">
          <w:rPr>
            <w:rFonts w:ascii="Arial" w:hAnsi="Arial" w:cs="Arial"/>
          </w:rPr>
          <w:t>, particularly Pink and Salmon.Total,</w:t>
        </w:r>
      </w:ins>
      <w:r w:rsidRPr="00B440DC">
        <w:rPr>
          <w:rFonts w:ascii="Arial" w:hAnsi="Arial" w:cs="Arial"/>
        </w:rPr>
        <w:t xml:space="preserve"> could be good indicators </w:t>
      </w:r>
      <w:del w:id="1772" w:author="Fu, Caihong" w:date="2023-01-24T13:34:00Z">
        <w:r w:rsidRPr="00B440DC" w:rsidDel="00BE776C">
          <w:rPr>
            <w:rFonts w:ascii="Arial" w:hAnsi="Arial" w:cs="Arial"/>
          </w:rPr>
          <w:delText xml:space="preserve">to </w:delText>
        </w:r>
      </w:del>
      <w:ins w:id="1773" w:author="Fu, Caihong" w:date="2023-01-24T13:34:00Z">
        <w:r w:rsidR="00BE776C">
          <w:rPr>
            <w:rFonts w:ascii="Arial" w:hAnsi="Arial" w:cs="Arial"/>
          </w:rPr>
          <w:t>for</w:t>
        </w:r>
        <w:r w:rsidR="00BE776C" w:rsidRPr="00B440DC">
          <w:rPr>
            <w:rFonts w:ascii="Arial" w:hAnsi="Arial" w:cs="Arial"/>
          </w:rPr>
          <w:t xml:space="preserve"> </w:t>
        </w:r>
      </w:ins>
      <w:r w:rsidRPr="00B440DC">
        <w:rPr>
          <w:rFonts w:ascii="Arial" w:hAnsi="Arial" w:cs="Arial"/>
        </w:rPr>
        <w:t xml:space="preserve">all Pacific sockeye in river systems in North America and Asia and suggest </w:t>
      </w:r>
      <w:ins w:id="1774" w:author="Fu, Caihong" w:date="2023-01-31T14:09:00Z">
        <w:r w:rsidR="00967E00">
          <w:rPr>
            <w:rFonts w:ascii="Arial" w:hAnsi="Arial" w:cs="Arial"/>
          </w:rPr>
          <w:t xml:space="preserve">that </w:t>
        </w:r>
      </w:ins>
      <w:r w:rsidRPr="00B440DC">
        <w:rPr>
          <w:rFonts w:ascii="Arial" w:hAnsi="Arial" w:cs="Arial"/>
        </w:rPr>
        <w:t xml:space="preserve">scientists </w:t>
      </w:r>
      <w:del w:id="1775" w:author="Fu, Caihong" w:date="2023-01-24T13:34:00Z">
        <w:r w:rsidRPr="00B440DC" w:rsidDel="00BE776C">
          <w:rPr>
            <w:rFonts w:ascii="Arial" w:hAnsi="Arial" w:cs="Arial"/>
          </w:rPr>
          <w:delText xml:space="preserve">to </w:delText>
        </w:r>
      </w:del>
      <w:r w:rsidRPr="00B440DC">
        <w:rPr>
          <w:rFonts w:ascii="Arial" w:hAnsi="Arial" w:cs="Arial"/>
        </w:rPr>
        <w:t>consider including them in future forecast models.</w:t>
      </w:r>
    </w:p>
    <w:p w14:paraId="4EA9A1EA" w14:textId="7BF45689" w:rsidR="00884305" w:rsidRPr="00B440DC" w:rsidRDefault="00884305" w:rsidP="00884305">
      <w:pPr>
        <w:rPr>
          <w:rFonts w:ascii="Arial" w:hAnsi="Arial" w:cs="Arial"/>
        </w:rPr>
      </w:pPr>
      <w:r w:rsidRPr="00B440DC">
        <w:rPr>
          <w:rFonts w:ascii="Arial" w:hAnsi="Arial" w:cs="Arial"/>
        </w:rPr>
        <w:t xml:space="preserve">4.1 </w:t>
      </w:r>
      <w:ins w:id="1776" w:author="Fu, Caihong" w:date="2023-01-30T16:42:00Z">
        <w:r w:rsidR="000D5770">
          <w:rPr>
            <w:rFonts w:ascii="Arial" w:hAnsi="Arial" w:cs="Arial"/>
          </w:rPr>
          <w:t>Moving t</w:t>
        </w:r>
      </w:ins>
      <w:del w:id="1777" w:author="Fu, Caihong" w:date="2023-01-30T16:42:00Z">
        <w:r w:rsidRPr="00B440DC" w:rsidDel="000D5770">
          <w:rPr>
            <w:rFonts w:ascii="Arial" w:hAnsi="Arial" w:cs="Arial"/>
          </w:rPr>
          <w:delText>T</w:delText>
        </w:r>
      </w:del>
      <w:r w:rsidRPr="00B440DC">
        <w:rPr>
          <w:rFonts w:ascii="Arial" w:hAnsi="Arial" w:cs="Arial"/>
        </w:rPr>
        <w:t>oward</w:t>
      </w:r>
      <w:ins w:id="1778" w:author="Fu, Caihong" w:date="2023-01-29T08:57:00Z">
        <w:r w:rsidR="00CF4212">
          <w:rPr>
            <w:rFonts w:ascii="Arial" w:hAnsi="Arial" w:cs="Arial"/>
          </w:rPr>
          <w:t>s</w:t>
        </w:r>
      </w:ins>
      <w:r w:rsidRPr="00B440DC">
        <w:rPr>
          <w:rFonts w:ascii="Arial" w:hAnsi="Arial" w:cs="Arial"/>
        </w:rPr>
        <w:t xml:space="preserve"> </w:t>
      </w:r>
      <w:del w:id="1779" w:author="Fu, Caihong" w:date="2023-01-29T08:57:00Z">
        <w:r w:rsidRPr="00B440DC" w:rsidDel="00CF4212">
          <w:rPr>
            <w:rFonts w:ascii="Arial" w:hAnsi="Arial" w:cs="Arial"/>
          </w:rPr>
          <w:delText xml:space="preserve">ecosystem </w:delText>
        </w:r>
      </w:del>
      <w:ins w:id="1780" w:author="Fu, Caihong" w:date="2023-01-29T08:57:00Z">
        <w:r w:rsidR="00CF4212" w:rsidRPr="00B440DC">
          <w:rPr>
            <w:rFonts w:ascii="Arial" w:hAnsi="Arial" w:cs="Arial"/>
          </w:rPr>
          <w:t>ecosystem</w:t>
        </w:r>
        <w:r w:rsidR="00CF4212">
          <w:rPr>
            <w:rFonts w:ascii="Arial" w:hAnsi="Arial" w:cs="Arial"/>
          </w:rPr>
          <w:t>-</w:t>
        </w:r>
      </w:ins>
      <w:r w:rsidRPr="00B440DC">
        <w:rPr>
          <w:rFonts w:ascii="Arial" w:hAnsi="Arial" w:cs="Arial"/>
        </w:rPr>
        <w:t>based fisheries management</w:t>
      </w:r>
    </w:p>
    <w:p w14:paraId="0583C390" w14:textId="2D714BA7" w:rsidR="00CB6B8D" w:rsidRDefault="00B2664C" w:rsidP="00CB6B8D">
      <w:pPr>
        <w:ind w:firstLine="360"/>
        <w:rPr>
          <w:ins w:id="1781" w:author="Fu, Caihong" w:date="2023-01-30T11:06:00Z"/>
          <w:rFonts w:ascii="Arial" w:hAnsi="Arial" w:cs="Arial"/>
        </w:rPr>
      </w:pPr>
      <w:ins w:id="1782" w:author="Fu, Caihong" w:date="2023-01-29T09:07:00Z">
        <w:r>
          <w:rPr>
            <w:rFonts w:ascii="Arial" w:hAnsi="Arial" w:cs="Arial"/>
          </w:rPr>
          <w:t xml:space="preserve">Sockeye salmon </w:t>
        </w:r>
      </w:ins>
      <w:ins w:id="1783" w:author="Fu, Caihong" w:date="2023-01-29T09:08:00Z">
        <w:r>
          <w:rPr>
            <w:rFonts w:ascii="Arial" w:hAnsi="Arial" w:cs="Arial"/>
          </w:rPr>
          <w:t>have very complex life history, going through vastly different freshwater and marine environments</w:t>
        </w:r>
      </w:ins>
      <w:ins w:id="1784" w:author="Fu, Caihong" w:date="2023-01-29T09:09:00Z">
        <w:r>
          <w:rPr>
            <w:rFonts w:ascii="Arial" w:hAnsi="Arial" w:cs="Arial"/>
          </w:rPr>
          <w:t xml:space="preserve"> at different life stages, resulting in very unpr</w:t>
        </w:r>
      </w:ins>
      <w:ins w:id="1785" w:author="Fu, Caihong" w:date="2023-01-29T09:10:00Z">
        <w:r>
          <w:rPr>
            <w:rFonts w:ascii="Arial" w:hAnsi="Arial" w:cs="Arial"/>
          </w:rPr>
          <w:t xml:space="preserve">edictable productivity </w:t>
        </w:r>
        <w:r w:rsidRPr="00B2664C">
          <w:rPr>
            <w:rFonts w:ascii="Arial" w:hAnsi="Arial" w:cs="Arial"/>
          </w:rPr>
          <w:t>(</w:t>
        </w:r>
        <w:r>
          <w:rPr>
            <w:rFonts w:ascii="Arial" w:hAnsi="Arial" w:cs="Arial"/>
          </w:rPr>
          <w:t xml:space="preserve">e.g, </w:t>
        </w:r>
        <w:r w:rsidRPr="00B2664C">
          <w:rPr>
            <w:rFonts w:ascii="Arial" w:hAnsi="Arial" w:cs="Arial"/>
          </w:rPr>
          <w:t>Ricker, 1997; Akenhead et al., 2016; Huang et al., 202</w:t>
        </w:r>
        <w:r>
          <w:rPr>
            <w:rFonts w:ascii="Arial" w:hAnsi="Arial" w:cs="Arial"/>
          </w:rPr>
          <w:t>1</w:t>
        </w:r>
        <w:r w:rsidRPr="00B2664C">
          <w:rPr>
            <w:rFonts w:ascii="Arial" w:hAnsi="Arial" w:cs="Arial"/>
          </w:rPr>
          <w:t>)</w:t>
        </w:r>
        <w:r>
          <w:rPr>
            <w:rFonts w:ascii="Arial" w:hAnsi="Arial" w:cs="Arial"/>
          </w:rPr>
          <w:t xml:space="preserve">. </w:t>
        </w:r>
      </w:ins>
      <w:ins w:id="1786" w:author="Fu, Caihong" w:date="2023-01-29T09:11:00Z">
        <w:r>
          <w:rPr>
            <w:rFonts w:ascii="Arial" w:hAnsi="Arial" w:cs="Arial"/>
          </w:rPr>
          <w:t>Generating r</w:t>
        </w:r>
      </w:ins>
      <w:ins w:id="1787" w:author="Fu, Caihong" w:date="2023-01-29T09:05:00Z">
        <w:r w:rsidRPr="00B2664C">
          <w:rPr>
            <w:rFonts w:ascii="Arial" w:hAnsi="Arial" w:cs="Arial"/>
          </w:rPr>
          <w:t>eliab</w:t>
        </w:r>
      </w:ins>
      <w:ins w:id="1788" w:author="Fu, Caihong" w:date="2023-01-29T09:11:00Z">
        <w:r>
          <w:rPr>
            <w:rFonts w:ascii="Arial" w:hAnsi="Arial" w:cs="Arial"/>
          </w:rPr>
          <w:t xml:space="preserve">le </w:t>
        </w:r>
      </w:ins>
      <w:ins w:id="1789" w:author="Fu, Caihong" w:date="2023-01-29T09:05:00Z">
        <w:r w:rsidRPr="00B2664C">
          <w:rPr>
            <w:rFonts w:ascii="Arial" w:hAnsi="Arial" w:cs="Arial"/>
          </w:rPr>
          <w:t xml:space="preserve">pre-season forecasts </w:t>
        </w:r>
      </w:ins>
      <w:ins w:id="1790" w:author="Fu, Caihong" w:date="2023-01-29T09:14:00Z">
        <w:r w:rsidR="00C63308">
          <w:rPr>
            <w:rFonts w:ascii="Arial" w:hAnsi="Arial" w:cs="Arial"/>
          </w:rPr>
          <w:t xml:space="preserve">of sockeye return </w:t>
        </w:r>
      </w:ins>
      <w:ins w:id="1791" w:author="Fu, Caihong" w:date="2023-01-31T14:14:00Z">
        <w:r w:rsidR="00967E00">
          <w:rPr>
            <w:rFonts w:ascii="Arial" w:hAnsi="Arial" w:cs="Arial"/>
          </w:rPr>
          <w:t>is dependent</w:t>
        </w:r>
      </w:ins>
      <w:ins w:id="1792" w:author="Fu, Caihong" w:date="2023-01-29T09:05:00Z">
        <w:r w:rsidRPr="00B2664C">
          <w:rPr>
            <w:rFonts w:ascii="Arial" w:hAnsi="Arial" w:cs="Arial"/>
          </w:rPr>
          <w:t xml:space="preserve"> on </w:t>
        </w:r>
      </w:ins>
      <w:ins w:id="1793" w:author="Fu, Caihong" w:date="2023-01-31T14:11:00Z">
        <w:r w:rsidR="00967E00">
          <w:rPr>
            <w:rFonts w:ascii="Arial" w:hAnsi="Arial" w:cs="Arial"/>
          </w:rPr>
          <w:t>reliable</w:t>
        </w:r>
      </w:ins>
      <w:ins w:id="1794" w:author="Fu, Caihong" w:date="2023-01-29T09:05:00Z">
        <w:r w:rsidRPr="00B2664C">
          <w:rPr>
            <w:rFonts w:ascii="Arial" w:hAnsi="Arial" w:cs="Arial"/>
          </w:rPr>
          <w:t xml:space="preserve"> modelling of </w:t>
        </w:r>
      </w:ins>
      <w:ins w:id="1795" w:author="Fu, Caihong" w:date="2023-01-29T09:13:00Z">
        <w:r w:rsidR="00C63308">
          <w:rPr>
            <w:rFonts w:ascii="Arial" w:hAnsi="Arial" w:cs="Arial"/>
          </w:rPr>
          <w:t>the</w:t>
        </w:r>
      </w:ins>
      <w:ins w:id="1796" w:author="Fu, Caihong" w:date="2023-01-29T09:14:00Z">
        <w:r w:rsidR="00C63308">
          <w:rPr>
            <w:rFonts w:ascii="Arial" w:hAnsi="Arial" w:cs="Arial"/>
          </w:rPr>
          <w:t>ir</w:t>
        </w:r>
      </w:ins>
      <w:ins w:id="1797" w:author="Fu, Caihong" w:date="2023-01-29T09:13:00Z">
        <w:r w:rsidR="00C63308">
          <w:rPr>
            <w:rFonts w:ascii="Arial" w:hAnsi="Arial" w:cs="Arial"/>
          </w:rPr>
          <w:t xml:space="preserve"> </w:t>
        </w:r>
      </w:ins>
      <w:ins w:id="1798" w:author="Fu, Caihong" w:date="2023-01-29T09:05:00Z">
        <w:r w:rsidRPr="00B2664C">
          <w:rPr>
            <w:rFonts w:ascii="Arial" w:hAnsi="Arial" w:cs="Arial"/>
          </w:rPr>
          <w:t xml:space="preserve">complex </w:t>
        </w:r>
      </w:ins>
      <w:ins w:id="1799" w:author="Fu, Caihong" w:date="2023-01-29T09:13:00Z">
        <w:r w:rsidR="00C63308">
          <w:rPr>
            <w:rFonts w:ascii="Arial" w:hAnsi="Arial" w:cs="Arial"/>
          </w:rPr>
          <w:t xml:space="preserve">life history </w:t>
        </w:r>
      </w:ins>
      <w:ins w:id="1800" w:author="Fu, Caihong" w:date="2023-01-31T14:14:00Z">
        <w:r w:rsidR="00967E00">
          <w:rPr>
            <w:rFonts w:ascii="Arial" w:hAnsi="Arial" w:cs="Arial"/>
          </w:rPr>
          <w:t xml:space="preserve">and </w:t>
        </w:r>
      </w:ins>
      <w:ins w:id="1801" w:author="Fu, Caihong" w:date="2023-01-30T09:36:00Z">
        <w:r w:rsidR="00F11DF0">
          <w:rPr>
            <w:rFonts w:ascii="Arial" w:hAnsi="Arial" w:cs="Arial"/>
          </w:rPr>
          <w:t xml:space="preserve">particularly of </w:t>
        </w:r>
      </w:ins>
      <w:ins w:id="1802" w:author="Fu, Caihong" w:date="2023-01-30T09:50:00Z">
        <w:r w:rsidR="007F5BBC">
          <w:rPr>
            <w:rFonts w:ascii="Arial" w:hAnsi="Arial" w:cs="Arial"/>
          </w:rPr>
          <w:t xml:space="preserve">impacts from </w:t>
        </w:r>
      </w:ins>
      <w:ins w:id="1803" w:author="Fu, Caihong" w:date="2023-01-29T09:15:00Z">
        <w:r w:rsidR="00C63308">
          <w:rPr>
            <w:rFonts w:ascii="Arial" w:hAnsi="Arial" w:cs="Arial"/>
          </w:rPr>
          <w:t>their</w:t>
        </w:r>
      </w:ins>
      <w:ins w:id="1804" w:author="Fu, Caihong" w:date="2023-01-29T09:05:00Z">
        <w:r w:rsidRPr="00B2664C">
          <w:rPr>
            <w:rFonts w:ascii="Arial" w:hAnsi="Arial" w:cs="Arial"/>
          </w:rPr>
          <w:t xml:space="preserve"> </w:t>
        </w:r>
      </w:ins>
      <w:ins w:id="1805" w:author="Fu, Caihong" w:date="2023-01-29T09:15:00Z">
        <w:r w:rsidR="00C63308">
          <w:rPr>
            <w:rFonts w:ascii="Arial" w:hAnsi="Arial" w:cs="Arial"/>
          </w:rPr>
          <w:t xml:space="preserve">physical and biological environments </w:t>
        </w:r>
      </w:ins>
      <w:ins w:id="1806" w:author="Fu, Caihong" w:date="2023-01-30T09:51:00Z">
        <w:r w:rsidR="007F5BBC">
          <w:rPr>
            <w:rFonts w:ascii="Arial" w:hAnsi="Arial" w:cs="Arial"/>
          </w:rPr>
          <w:t xml:space="preserve">through </w:t>
        </w:r>
      </w:ins>
      <w:ins w:id="1807" w:author="Fu, Caihong" w:date="2023-01-29T09:05:00Z">
        <w:r w:rsidRPr="00B2664C">
          <w:rPr>
            <w:rFonts w:ascii="Arial" w:hAnsi="Arial" w:cs="Arial"/>
          </w:rPr>
          <w:t xml:space="preserve">climate </w:t>
        </w:r>
      </w:ins>
      <w:ins w:id="1808" w:author="Fu, Caihong" w:date="2023-01-30T10:09:00Z">
        <w:r w:rsidR="00294383">
          <w:rPr>
            <w:rFonts w:ascii="Arial" w:hAnsi="Arial" w:cs="Arial"/>
          </w:rPr>
          <w:t>change</w:t>
        </w:r>
      </w:ins>
      <w:ins w:id="1809" w:author="Fu, Caihong" w:date="2023-01-29T09:16:00Z">
        <w:r w:rsidR="00C63308">
          <w:rPr>
            <w:rFonts w:ascii="Arial" w:hAnsi="Arial" w:cs="Arial"/>
          </w:rPr>
          <w:t>,</w:t>
        </w:r>
      </w:ins>
      <w:ins w:id="1810" w:author="Fu, Caihong" w:date="2023-01-29T09:05:00Z">
        <w:r w:rsidRPr="00B2664C">
          <w:rPr>
            <w:rFonts w:ascii="Arial" w:hAnsi="Arial" w:cs="Arial"/>
          </w:rPr>
          <w:t xml:space="preserve"> ecosystem phase transitions</w:t>
        </w:r>
      </w:ins>
      <w:ins w:id="1811" w:author="Fu, Caihong" w:date="2023-01-29T09:16:00Z">
        <w:r w:rsidR="00C63308">
          <w:rPr>
            <w:rFonts w:ascii="Arial" w:hAnsi="Arial" w:cs="Arial"/>
          </w:rPr>
          <w:t xml:space="preserve">, and </w:t>
        </w:r>
      </w:ins>
      <w:ins w:id="1812" w:author="Fu, Caihong" w:date="2023-01-29T09:17:00Z">
        <w:r w:rsidR="00C63308">
          <w:rPr>
            <w:rFonts w:ascii="Arial" w:hAnsi="Arial" w:cs="Arial"/>
          </w:rPr>
          <w:t>competition of food and other resources</w:t>
        </w:r>
      </w:ins>
      <w:ins w:id="1813" w:author="Fu, Caihong" w:date="2023-01-29T09:05:00Z">
        <w:r w:rsidRPr="00B2664C">
          <w:rPr>
            <w:rFonts w:ascii="Arial" w:hAnsi="Arial" w:cs="Arial"/>
          </w:rPr>
          <w:t xml:space="preserve"> (</w:t>
        </w:r>
      </w:ins>
      <w:ins w:id="1814" w:author="Fu, Caihong" w:date="2023-01-30T09:59:00Z">
        <w:r w:rsidR="0083050D">
          <w:rPr>
            <w:rFonts w:ascii="Arial" w:hAnsi="Arial" w:cs="Arial"/>
          </w:rPr>
          <w:t xml:space="preserve">e.g., </w:t>
        </w:r>
      </w:ins>
      <w:ins w:id="1815" w:author="Fu, Caihong" w:date="2023-01-30T09:56:00Z">
        <w:r w:rsidR="0083050D" w:rsidRPr="0083050D">
          <w:rPr>
            <w:rFonts w:ascii="Arial" w:hAnsi="Arial" w:cs="Arial"/>
          </w:rPr>
          <w:t>Patterson</w:t>
        </w:r>
        <w:r w:rsidR="0083050D">
          <w:rPr>
            <w:rFonts w:ascii="Arial" w:hAnsi="Arial" w:cs="Arial"/>
          </w:rPr>
          <w:t xml:space="preserve"> et al., 2016; </w:t>
        </w:r>
      </w:ins>
      <w:ins w:id="1816" w:author="Fu, Caihong" w:date="2023-01-30T09:57:00Z">
        <w:r w:rsidR="0083050D" w:rsidRPr="0083050D">
          <w:rPr>
            <w:rFonts w:ascii="Arial" w:hAnsi="Arial" w:cs="Arial"/>
          </w:rPr>
          <w:t>Satterthwaite</w:t>
        </w:r>
        <w:r w:rsidR="0083050D" w:rsidRPr="0083050D">
          <w:rPr>
            <w:rFonts w:ascii="Arial" w:hAnsi="Arial" w:cs="Arial"/>
          </w:rPr>
          <w:t xml:space="preserve"> </w:t>
        </w:r>
        <w:r w:rsidR="0083050D">
          <w:rPr>
            <w:rFonts w:ascii="Arial" w:hAnsi="Arial" w:cs="Arial"/>
          </w:rPr>
          <w:t xml:space="preserve">et al., 2020; </w:t>
        </w:r>
      </w:ins>
      <w:ins w:id="1817" w:author="Fu, Caihong" w:date="2023-01-30T09:58:00Z">
        <w:r w:rsidR="0083050D">
          <w:rPr>
            <w:rFonts w:ascii="Arial" w:hAnsi="Arial" w:cs="Arial"/>
          </w:rPr>
          <w:t xml:space="preserve">Connors et al., 2020; </w:t>
        </w:r>
      </w:ins>
      <w:ins w:id="1818" w:author="Fu, Caihong" w:date="2023-01-29T09:05:00Z">
        <w:r w:rsidRPr="00B2664C">
          <w:rPr>
            <w:rFonts w:ascii="Arial" w:hAnsi="Arial" w:cs="Arial"/>
          </w:rPr>
          <w:t>Wainwright, 2021</w:t>
        </w:r>
      </w:ins>
      <w:ins w:id="1819" w:author="Fu, Caihong" w:date="2023-01-30T09:52:00Z">
        <w:r w:rsidR="007F5BBC">
          <w:rPr>
            <w:rFonts w:ascii="Arial" w:hAnsi="Arial" w:cs="Arial"/>
          </w:rPr>
          <w:t xml:space="preserve">; </w:t>
        </w:r>
        <w:r w:rsidR="007F5BBC" w:rsidRPr="007F5BBC">
          <w:rPr>
            <w:rFonts w:ascii="Arial" w:hAnsi="Arial" w:cs="Arial"/>
          </w:rPr>
          <w:t>Ohlberger</w:t>
        </w:r>
        <w:r w:rsidR="007F5BBC">
          <w:rPr>
            <w:rFonts w:ascii="Arial" w:hAnsi="Arial" w:cs="Arial"/>
          </w:rPr>
          <w:t xml:space="preserve"> et al., 2022</w:t>
        </w:r>
      </w:ins>
      <w:ins w:id="1820" w:author="Fu, Caihong" w:date="2023-01-30T10:07:00Z">
        <w:r w:rsidR="00F775BE">
          <w:rPr>
            <w:rFonts w:ascii="Arial" w:hAnsi="Arial" w:cs="Arial"/>
          </w:rPr>
          <w:t xml:space="preserve">; </w:t>
        </w:r>
        <w:r w:rsidR="00F775BE" w:rsidRPr="00EE7A09">
          <w:rPr>
            <w:rFonts w:ascii="Arial" w:hAnsi="Arial" w:cs="Arial"/>
          </w:rPr>
          <w:t>Kaeriyama</w:t>
        </w:r>
        <w:r w:rsidR="00F775BE">
          <w:rPr>
            <w:rFonts w:ascii="Arial" w:hAnsi="Arial" w:cs="Arial"/>
          </w:rPr>
          <w:t>, 2022</w:t>
        </w:r>
      </w:ins>
      <w:ins w:id="1821" w:author="Fu, Caihong" w:date="2023-01-29T09:05:00Z">
        <w:r w:rsidRPr="00B2664C">
          <w:rPr>
            <w:rFonts w:ascii="Arial" w:hAnsi="Arial" w:cs="Arial"/>
          </w:rPr>
          <w:t xml:space="preserve">). </w:t>
        </w:r>
      </w:ins>
      <w:ins w:id="1822" w:author="Fu, Caihong" w:date="2023-01-30T10:19:00Z">
        <w:r w:rsidR="002C3F46">
          <w:rPr>
            <w:rFonts w:ascii="Arial" w:hAnsi="Arial" w:cs="Arial"/>
          </w:rPr>
          <w:t xml:space="preserve">Therefore, it is imperative to </w:t>
        </w:r>
      </w:ins>
      <w:ins w:id="1823" w:author="Fu, Caihong" w:date="2023-01-30T10:22:00Z">
        <w:r w:rsidR="002C3F46">
          <w:rPr>
            <w:rFonts w:ascii="Arial" w:hAnsi="Arial" w:cs="Arial"/>
          </w:rPr>
          <w:t xml:space="preserve">move the pre-season sockeye forecast and management towards </w:t>
        </w:r>
      </w:ins>
      <w:del w:id="1824" w:author="Fu, Caihong" w:date="2023-01-30T10:22:00Z">
        <w:r w:rsidR="00884305" w:rsidRPr="00B440DC" w:rsidDel="002C3F46">
          <w:rPr>
            <w:rFonts w:ascii="Arial" w:hAnsi="Arial" w:cs="Arial"/>
          </w:rPr>
          <w:delText xml:space="preserve">Ecosystem </w:delText>
        </w:r>
      </w:del>
      <w:ins w:id="1825" w:author="Fu, Caihong" w:date="2023-01-30T10:22:00Z">
        <w:r w:rsidR="002C3F46">
          <w:rPr>
            <w:rFonts w:ascii="Arial" w:hAnsi="Arial" w:cs="Arial"/>
          </w:rPr>
          <w:t>e</w:t>
        </w:r>
        <w:r w:rsidR="002C3F46" w:rsidRPr="00B440DC">
          <w:rPr>
            <w:rFonts w:ascii="Arial" w:hAnsi="Arial" w:cs="Arial"/>
          </w:rPr>
          <w:t>cosystem</w:t>
        </w:r>
        <w:r w:rsidR="002C3F46">
          <w:rPr>
            <w:rFonts w:ascii="Arial" w:hAnsi="Arial" w:cs="Arial"/>
          </w:rPr>
          <w:t>-</w:t>
        </w:r>
      </w:ins>
      <w:r w:rsidR="00884305" w:rsidRPr="00B440DC">
        <w:rPr>
          <w:rFonts w:ascii="Arial" w:hAnsi="Arial" w:cs="Arial"/>
        </w:rPr>
        <w:t>based</w:t>
      </w:r>
      <w:ins w:id="1826" w:author="Fu, Caihong" w:date="2023-01-30T10:22:00Z">
        <w:r w:rsidR="002C3F46">
          <w:rPr>
            <w:rFonts w:ascii="Arial" w:hAnsi="Arial" w:cs="Arial"/>
          </w:rPr>
          <w:t xml:space="preserve"> approaches</w:t>
        </w:r>
      </w:ins>
      <w:r w:rsidR="00884305" w:rsidRPr="00B440DC">
        <w:rPr>
          <w:rFonts w:ascii="Arial" w:hAnsi="Arial" w:cs="Arial"/>
        </w:rPr>
        <w:t xml:space="preserve"> </w:t>
      </w:r>
      <w:del w:id="1827" w:author="Fu, Caihong" w:date="2023-01-30T10:23:00Z">
        <w:r w:rsidR="00884305" w:rsidRPr="00B440DC" w:rsidDel="002C3F46">
          <w:rPr>
            <w:rFonts w:ascii="Arial" w:hAnsi="Arial" w:cs="Arial"/>
          </w:rPr>
          <w:delText>fisheries management</w:delText>
        </w:r>
      </w:del>
      <w:ins w:id="1828" w:author="Fu, Caihong" w:date="2023-01-30T10:23:00Z">
        <w:r w:rsidR="002C3F46">
          <w:rPr>
            <w:rFonts w:ascii="Arial" w:hAnsi="Arial" w:cs="Arial"/>
          </w:rPr>
          <w:t>that</w:t>
        </w:r>
      </w:ins>
      <w:r w:rsidR="00884305" w:rsidRPr="00B440DC">
        <w:rPr>
          <w:rFonts w:ascii="Arial" w:hAnsi="Arial" w:cs="Arial"/>
        </w:rPr>
        <w:t xml:space="preserve"> </w:t>
      </w:r>
      <w:ins w:id="1829" w:author="Fu, Caihong" w:date="2023-01-30T10:42:00Z">
        <w:r w:rsidR="00D340ED">
          <w:rPr>
            <w:rFonts w:ascii="Arial" w:hAnsi="Arial" w:cs="Arial"/>
          </w:rPr>
          <w:t xml:space="preserve">account for </w:t>
        </w:r>
      </w:ins>
      <w:ins w:id="1830" w:author="Fu, Caihong" w:date="2023-01-30T10:41:00Z">
        <w:r w:rsidR="00D340ED" w:rsidRPr="00D340ED">
          <w:rPr>
            <w:rFonts w:ascii="Arial" w:hAnsi="Arial" w:cs="Arial"/>
          </w:rPr>
          <w:t>ecosystem processes, including fishing</w:t>
        </w:r>
        <w:r w:rsidR="00D340ED">
          <w:rPr>
            <w:rFonts w:ascii="Arial" w:hAnsi="Arial" w:cs="Arial"/>
          </w:rPr>
          <w:t xml:space="preserve"> </w:t>
        </w:r>
        <w:r w:rsidR="00D340ED" w:rsidRPr="00D340ED">
          <w:rPr>
            <w:rFonts w:ascii="Arial" w:hAnsi="Arial" w:cs="Arial"/>
          </w:rPr>
          <w:t>and/or climate variability in conjunction with species interactions</w:t>
        </w:r>
      </w:ins>
      <w:ins w:id="1831" w:author="Fu, Caihong" w:date="2023-01-30T10:42:00Z">
        <w:r w:rsidR="00D340ED">
          <w:rPr>
            <w:rFonts w:ascii="Arial" w:hAnsi="Arial" w:cs="Arial"/>
          </w:rPr>
          <w:t xml:space="preserve"> </w:t>
        </w:r>
      </w:ins>
      <w:ins w:id="1832" w:author="Fu, Caihong" w:date="2023-01-30T10:41:00Z">
        <w:r w:rsidR="00D340ED" w:rsidRPr="00D340ED">
          <w:rPr>
            <w:rFonts w:ascii="Arial" w:hAnsi="Arial" w:cs="Arial"/>
          </w:rPr>
          <w:t>(Sissenwine and</w:t>
        </w:r>
        <w:r w:rsidR="00D340ED">
          <w:rPr>
            <w:rFonts w:ascii="Arial" w:hAnsi="Arial" w:cs="Arial"/>
          </w:rPr>
          <w:t xml:space="preserve"> </w:t>
        </w:r>
        <w:r w:rsidR="00D340ED" w:rsidRPr="00D340ED">
          <w:rPr>
            <w:rFonts w:ascii="Arial" w:hAnsi="Arial" w:cs="Arial"/>
          </w:rPr>
          <w:t>Murawski, 2004</w:t>
        </w:r>
        <w:r w:rsidR="00D340ED">
          <w:rPr>
            <w:rFonts w:ascii="Arial" w:hAnsi="Arial" w:cs="Arial"/>
          </w:rPr>
          <w:t xml:space="preserve">; </w:t>
        </w:r>
      </w:ins>
      <w:del w:id="1833" w:author="Fu, Caihong" w:date="2023-01-30T10:41:00Z">
        <w:r w:rsidR="00884305" w:rsidRPr="00B440DC" w:rsidDel="00D340ED">
          <w:rPr>
            <w:rFonts w:ascii="Arial" w:hAnsi="Arial" w:cs="Arial"/>
          </w:rPr>
          <w:delText>take</w:delText>
        </w:r>
      </w:del>
      <w:del w:id="1834" w:author="Fu, Caihong" w:date="2023-01-30T10:23:00Z">
        <w:r w:rsidR="00884305" w:rsidRPr="00B440DC" w:rsidDel="002C3F46">
          <w:rPr>
            <w:rFonts w:ascii="Arial" w:hAnsi="Arial" w:cs="Arial"/>
          </w:rPr>
          <w:delText>s</w:delText>
        </w:r>
      </w:del>
      <w:del w:id="1835" w:author="Fu, Caihong" w:date="2023-01-30T10:41:00Z">
        <w:r w:rsidR="00884305" w:rsidRPr="00B440DC" w:rsidDel="00D340ED">
          <w:rPr>
            <w:rFonts w:ascii="Arial" w:hAnsi="Arial" w:cs="Arial"/>
          </w:rPr>
          <w:delText xml:space="preserve"> the entire ecosystem into account</w:delText>
        </w:r>
      </w:del>
      <w:ins w:id="1836" w:author="Fu, Caihong" w:date="2023-01-30T10:23:00Z">
        <w:r w:rsidR="002C3F46">
          <w:rPr>
            <w:rFonts w:ascii="Arial" w:hAnsi="Arial" w:cs="Arial"/>
          </w:rPr>
          <w:t>Link, 201</w:t>
        </w:r>
      </w:ins>
      <w:ins w:id="1837" w:author="Fu, Caihong" w:date="2023-01-30T10:24:00Z">
        <w:r w:rsidR="002C3F46">
          <w:rPr>
            <w:rFonts w:ascii="Arial" w:hAnsi="Arial" w:cs="Arial"/>
          </w:rPr>
          <w:t>1</w:t>
        </w:r>
      </w:ins>
      <w:ins w:id="1838" w:author="Fu, Caihong" w:date="2023-01-30T10:49:00Z">
        <w:r w:rsidR="00F61BB9">
          <w:rPr>
            <w:rFonts w:ascii="Arial" w:hAnsi="Arial" w:cs="Arial"/>
          </w:rPr>
          <w:t xml:space="preserve">; </w:t>
        </w:r>
      </w:ins>
      <w:ins w:id="1839" w:author="Fu, Caihong" w:date="2023-01-30T10:23:00Z">
        <w:r w:rsidR="002C3F46">
          <w:rPr>
            <w:rFonts w:ascii="Arial" w:hAnsi="Arial" w:cs="Arial"/>
          </w:rPr>
          <w:t xml:space="preserve">). </w:t>
        </w:r>
      </w:ins>
      <w:del w:id="1840" w:author="Fu, Caihong" w:date="2023-01-24T13:37:00Z">
        <w:r w:rsidR="00884305" w:rsidRPr="00B440DC" w:rsidDel="00BE776C">
          <w:rPr>
            <w:rFonts w:ascii="Arial" w:hAnsi="Arial" w:cs="Arial"/>
          </w:rPr>
          <w:delText xml:space="preserve"> </w:delText>
        </w:r>
      </w:del>
      <w:ins w:id="1841" w:author="Fu, Caihong" w:date="2023-01-30T11:06:00Z">
        <w:r w:rsidR="00CB6B8D">
          <w:rPr>
            <w:rFonts w:ascii="Arial" w:hAnsi="Arial" w:cs="Arial"/>
          </w:rPr>
          <w:t>Multiple studies have found that s</w:t>
        </w:r>
        <w:r w:rsidR="00CB6B8D" w:rsidRPr="00294383">
          <w:rPr>
            <w:rFonts w:ascii="Arial" w:hAnsi="Arial" w:cs="Arial"/>
          </w:rPr>
          <w:t>ockeye salmon in BC</w:t>
        </w:r>
        <w:r w:rsidR="00CB6B8D">
          <w:rPr>
            <w:rFonts w:ascii="Arial" w:hAnsi="Arial" w:cs="Arial"/>
          </w:rPr>
          <w:t xml:space="preserve"> have been negatively affected</w:t>
        </w:r>
        <w:r w:rsidR="00CB6B8D" w:rsidRPr="00294383">
          <w:rPr>
            <w:rFonts w:ascii="Arial" w:hAnsi="Arial" w:cs="Arial"/>
          </w:rPr>
          <w:t xml:space="preserve"> </w:t>
        </w:r>
        <w:r w:rsidR="00CB6B8D">
          <w:rPr>
            <w:rFonts w:ascii="Arial" w:hAnsi="Arial" w:cs="Arial"/>
          </w:rPr>
          <w:t>by the</w:t>
        </w:r>
        <w:r w:rsidR="00CB6B8D" w:rsidRPr="00294383">
          <w:rPr>
            <w:rFonts w:ascii="Arial" w:hAnsi="Arial" w:cs="Arial"/>
          </w:rPr>
          <w:t xml:space="preserve"> significant increase </w:t>
        </w:r>
        <w:r w:rsidR="00CB6B8D">
          <w:rPr>
            <w:rFonts w:ascii="Arial" w:hAnsi="Arial" w:cs="Arial"/>
          </w:rPr>
          <w:t>of</w:t>
        </w:r>
        <w:r w:rsidR="00CB6B8D" w:rsidRPr="00294383">
          <w:rPr>
            <w:rFonts w:ascii="Arial" w:hAnsi="Arial" w:cs="Arial"/>
          </w:rPr>
          <w:t xml:space="preserve"> Pink salmon abundance in </w:t>
        </w:r>
        <w:r w:rsidR="00CB6B8D">
          <w:rPr>
            <w:rFonts w:ascii="Arial" w:hAnsi="Arial" w:cs="Arial"/>
          </w:rPr>
          <w:t xml:space="preserve">the </w:t>
        </w:r>
        <w:r w:rsidR="00CB6B8D" w:rsidRPr="00294383">
          <w:rPr>
            <w:rFonts w:ascii="Arial" w:hAnsi="Arial" w:cs="Arial"/>
          </w:rPr>
          <w:t xml:space="preserve">north Pacific in recent decades </w:t>
        </w:r>
        <w:r w:rsidR="00CB6B8D">
          <w:rPr>
            <w:rFonts w:ascii="Arial" w:hAnsi="Arial" w:cs="Arial"/>
          </w:rPr>
          <w:t xml:space="preserve">through competition </w:t>
        </w:r>
        <w:r w:rsidR="00CB6B8D" w:rsidRPr="00294383">
          <w:rPr>
            <w:rFonts w:ascii="Arial" w:hAnsi="Arial" w:cs="Arial"/>
          </w:rPr>
          <w:t>for limited resources on both broad and localized scale</w:t>
        </w:r>
      </w:ins>
      <w:ins w:id="1842" w:author="Fu, Caihong" w:date="2023-01-31T14:16:00Z">
        <w:r w:rsidR="008E01A5">
          <w:rPr>
            <w:rFonts w:ascii="Arial" w:hAnsi="Arial" w:cs="Arial"/>
          </w:rPr>
          <w:t>s</w:t>
        </w:r>
      </w:ins>
      <w:ins w:id="1843" w:author="Fu, Caihong" w:date="2023-01-30T11:06:00Z">
        <w:r w:rsidR="00CB6B8D" w:rsidRPr="00294383">
          <w:rPr>
            <w:rFonts w:ascii="Arial" w:hAnsi="Arial" w:cs="Arial"/>
          </w:rPr>
          <w:t xml:space="preserve"> (Connors et al. 2020; Ruggerone et al. 2021; Litz et al. 2021; Ruggerone and Connors, 2015).</w:t>
        </w:r>
        <w:r w:rsidR="00CB6B8D">
          <w:rPr>
            <w:rFonts w:ascii="Arial" w:hAnsi="Arial" w:cs="Arial"/>
          </w:rPr>
          <w:t xml:space="preserve"> </w:t>
        </w:r>
      </w:ins>
      <w:del w:id="1844" w:author="Fu, Caihong" w:date="2023-01-24T13:37:00Z">
        <w:r w:rsidR="00884305" w:rsidRPr="00B440DC" w:rsidDel="00BE776C">
          <w:rPr>
            <w:rFonts w:ascii="Arial" w:hAnsi="Arial" w:cs="Arial"/>
          </w:rPr>
          <w:delText>instead of single species focused approach</w:delText>
        </w:r>
      </w:del>
      <w:del w:id="1845" w:author="Fu, Caihong" w:date="2023-01-30T10:25:00Z">
        <w:r w:rsidR="00884305" w:rsidRPr="00B440DC" w:rsidDel="000E5BC1">
          <w:rPr>
            <w:rFonts w:ascii="Arial" w:hAnsi="Arial" w:cs="Arial"/>
          </w:rPr>
          <w:delText>, which</w:delText>
        </w:r>
      </w:del>
      <w:del w:id="1846" w:author="Fu, Caihong" w:date="2023-01-30T10:53:00Z">
        <w:r w:rsidR="00884305" w:rsidRPr="00B440DC" w:rsidDel="00F61BB9">
          <w:rPr>
            <w:rFonts w:ascii="Arial" w:hAnsi="Arial" w:cs="Arial"/>
          </w:rPr>
          <w:delText xml:space="preserve"> has many advantages in decision making and become popular in recent years. </w:delText>
        </w:r>
      </w:del>
      <w:r w:rsidR="00884305" w:rsidRPr="00B440DC">
        <w:rPr>
          <w:rFonts w:ascii="Arial" w:hAnsi="Arial" w:cs="Arial"/>
        </w:rPr>
        <w:t xml:space="preserve">Even though </w:t>
      </w:r>
      <w:del w:id="1847" w:author="Fu, Caihong" w:date="2023-01-31T14:16:00Z">
        <w:r w:rsidR="00884305" w:rsidRPr="00B440DC" w:rsidDel="008E01A5">
          <w:rPr>
            <w:rFonts w:ascii="Arial" w:hAnsi="Arial" w:cs="Arial"/>
          </w:rPr>
          <w:delText xml:space="preserve">current </w:delText>
        </w:r>
      </w:del>
      <w:ins w:id="1848" w:author="Fu, Caihong" w:date="2023-01-31T14:16:00Z">
        <w:r w:rsidR="008E01A5">
          <w:rPr>
            <w:rFonts w:ascii="Arial" w:hAnsi="Arial" w:cs="Arial"/>
          </w:rPr>
          <w:t>the existing</w:t>
        </w:r>
        <w:r w:rsidR="008E01A5" w:rsidRPr="00B440DC">
          <w:rPr>
            <w:rFonts w:ascii="Arial" w:hAnsi="Arial" w:cs="Arial"/>
          </w:rPr>
          <w:t xml:space="preserve"> </w:t>
        </w:r>
      </w:ins>
      <w:r w:rsidR="00884305" w:rsidRPr="00B440DC">
        <w:rPr>
          <w:rFonts w:ascii="Arial" w:hAnsi="Arial" w:cs="Arial"/>
        </w:rPr>
        <w:t xml:space="preserve">Fraser sockeye stock assessment and fisheries management </w:t>
      </w:r>
      <w:del w:id="1849" w:author="Fu, Caihong" w:date="2023-01-24T13:39:00Z">
        <w:r w:rsidR="00884305" w:rsidRPr="00B440DC" w:rsidDel="00BE776C">
          <w:rPr>
            <w:rFonts w:ascii="Arial" w:hAnsi="Arial" w:cs="Arial"/>
          </w:rPr>
          <w:delText xml:space="preserve">is </w:delText>
        </w:r>
      </w:del>
      <w:ins w:id="1850" w:author="Fu, Caihong" w:date="2023-01-24T13:39:00Z">
        <w:r w:rsidR="00BE776C">
          <w:rPr>
            <w:rFonts w:ascii="Arial" w:hAnsi="Arial" w:cs="Arial"/>
          </w:rPr>
          <w:t>are</w:t>
        </w:r>
        <w:r w:rsidR="00BE776C" w:rsidRPr="00B440DC">
          <w:rPr>
            <w:rFonts w:ascii="Arial" w:hAnsi="Arial" w:cs="Arial"/>
          </w:rPr>
          <w:t xml:space="preserve"> </w:t>
        </w:r>
      </w:ins>
      <w:r w:rsidR="00884305" w:rsidRPr="00B440DC">
        <w:rPr>
          <w:rFonts w:ascii="Arial" w:hAnsi="Arial" w:cs="Arial"/>
        </w:rPr>
        <w:t xml:space="preserve">still heavily single-species based, this study </w:t>
      </w:r>
      <w:ins w:id="1851" w:author="Fu, Caihong" w:date="2023-01-24T13:39:00Z">
        <w:r w:rsidR="00BE776C">
          <w:rPr>
            <w:rFonts w:ascii="Arial" w:hAnsi="Arial" w:cs="Arial"/>
          </w:rPr>
          <w:t xml:space="preserve">helps </w:t>
        </w:r>
      </w:ins>
      <w:r w:rsidR="00884305" w:rsidRPr="00B440DC">
        <w:rPr>
          <w:rFonts w:ascii="Arial" w:hAnsi="Arial" w:cs="Arial"/>
        </w:rPr>
        <w:t>move</w:t>
      </w:r>
      <w:del w:id="1852" w:author="Fu, Caihong" w:date="2023-01-24T13:39:00Z">
        <w:r w:rsidR="00884305" w:rsidRPr="00B440DC" w:rsidDel="00BE776C">
          <w:rPr>
            <w:rFonts w:ascii="Arial" w:hAnsi="Arial" w:cs="Arial"/>
          </w:rPr>
          <w:delText>d</w:delText>
        </w:r>
      </w:del>
      <w:r w:rsidR="00884305" w:rsidRPr="00B440DC">
        <w:rPr>
          <w:rFonts w:ascii="Arial" w:hAnsi="Arial" w:cs="Arial"/>
        </w:rPr>
        <w:t xml:space="preserve"> a </w:t>
      </w:r>
      <w:del w:id="1853" w:author="Fu, Caihong" w:date="2023-01-24T13:39:00Z">
        <w:r w:rsidR="00884305" w:rsidRPr="00B440DC" w:rsidDel="00BE776C">
          <w:rPr>
            <w:rFonts w:ascii="Arial" w:hAnsi="Arial" w:cs="Arial"/>
          </w:rPr>
          <w:delText xml:space="preserve">small </w:delText>
        </w:r>
      </w:del>
      <w:r w:rsidR="00884305" w:rsidRPr="00B440DC">
        <w:rPr>
          <w:rFonts w:ascii="Arial" w:hAnsi="Arial" w:cs="Arial"/>
        </w:rPr>
        <w:t xml:space="preserve">step </w:t>
      </w:r>
      <w:ins w:id="1854" w:author="Fu, Caihong" w:date="2023-01-24T13:39:00Z">
        <w:r w:rsidR="00BE776C">
          <w:rPr>
            <w:rFonts w:ascii="Arial" w:hAnsi="Arial" w:cs="Arial"/>
          </w:rPr>
          <w:t xml:space="preserve">forward </w:t>
        </w:r>
      </w:ins>
      <w:r w:rsidR="00884305" w:rsidRPr="00B440DC">
        <w:rPr>
          <w:rFonts w:ascii="Arial" w:hAnsi="Arial" w:cs="Arial"/>
        </w:rPr>
        <w:t>toward</w:t>
      </w:r>
      <w:ins w:id="1855" w:author="Fu, Caihong" w:date="2023-01-24T13:39:00Z">
        <w:r w:rsidR="00BE776C">
          <w:rPr>
            <w:rFonts w:ascii="Arial" w:hAnsi="Arial" w:cs="Arial"/>
          </w:rPr>
          <w:t>s</w:t>
        </w:r>
      </w:ins>
      <w:r w:rsidR="00884305" w:rsidRPr="00B440DC">
        <w:rPr>
          <w:rFonts w:ascii="Arial" w:hAnsi="Arial" w:cs="Arial"/>
        </w:rPr>
        <w:t xml:space="preserve"> </w:t>
      </w:r>
      <w:del w:id="1856" w:author="Fu, Caihong" w:date="2023-01-30T10:55:00Z">
        <w:r w:rsidR="00884305" w:rsidRPr="00B440DC" w:rsidDel="00F61BB9">
          <w:rPr>
            <w:rFonts w:ascii="Arial" w:hAnsi="Arial" w:cs="Arial"/>
          </w:rPr>
          <w:delText>this goal</w:delText>
        </w:r>
      </w:del>
      <w:ins w:id="1857" w:author="Fu, Caihong" w:date="2023-01-30T10:55:00Z">
        <w:r w:rsidR="00F61BB9">
          <w:rPr>
            <w:rFonts w:ascii="Arial" w:hAnsi="Arial" w:cs="Arial"/>
          </w:rPr>
          <w:t>ecosystem-based fisheries management</w:t>
        </w:r>
      </w:ins>
      <w:r w:rsidR="00884305" w:rsidRPr="00B440DC">
        <w:rPr>
          <w:rFonts w:ascii="Arial" w:hAnsi="Arial" w:cs="Arial"/>
        </w:rPr>
        <w:t xml:space="preserve"> by </w:t>
      </w:r>
      <w:ins w:id="1858" w:author="Fu, Caihong" w:date="2023-01-30T11:08:00Z">
        <w:r w:rsidR="00407936">
          <w:rPr>
            <w:rFonts w:ascii="Arial" w:hAnsi="Arial" w:cs="Arial"/>
          </w:rPr>
          <w:lastRenderedPageBreak/>
          <w:t>incorporating the covariates of pink</w:t>
        </w:r>
      </w:ins>
      <w:ins w:id="1859" w:author="Fu, Caihong" w:date="2023-01-30T11:09:00Z">
        <w:r w:rsidR="00407936">
          <w:rPr>
            <w:rFonts w:ascii="Arial" w:hAnsi="Arial" w:cs="Arial"/>
          </w:rPr>
          <w:t xml:space="preserve">, chum, other sockeye salmon abundance, and </w:t>
        </w:r>
      </w:ins>
      <w:ins w:id="1860" w:author="Fu, Caihong" w:date="2023-01-30T11:10:00Z">
        <w:r w:rsidR="00407936">
          <w:rPr>
            <w:rFonts w:ascii="Arial" w:hAnsi="Arial" w:cs="Arial"/>
          </w:rPr>
          <w:t>the</w:t>
        </w:r>
      </w:ins>
      <w:ins w:id="1861" w:author="Fu, Caihong" w:date="2023-01-31T14:17:00Z">
        <w:r w:rsidR="008E01A5">
          <w:rPr>
            <w:rFonts w:ascii="Arial" w:hAnsi="Arial" w:cs="Arial"/>
          </w:rPr>
          <w:t>ir</w:t>
        </w:r>
      </w:ins>
      <w:ins w:id="1862" w:author="Fu, Caihong" w:date="2023-01-30T11:10:00Z">
        <w:r w:rsidR="00407936">
          <w:rPr>
            <w:rFonts w:ascii="Arial" w:hAnsi="Arial" w:cs="Arial"/>
          </w:rPr>
          <w:t xml:space="preserve"> </w:t>
        </w:r>
      </w:ins>
      <w:ins w:id="1863" w:author="Fu, Caihong" w:date="2023-01-30T11:09:00Z">
        <w:r w:rsidR="00407936">
          <w:rPr>
            <w:rFonts w:ascii="Arial" w:hAnsi="Arial" w:cs="Arial"/>
          </w:rPr>
          <w:t>combined abund</w:t>
        </w:r>
      </w:ins>
      <w:ins w:id="1864" w:author="Fu, Caihong" w:date="2023-01-30T11:10:00Z">
        <w:r w:rsidR="00407936">
          <w:rPr>
            <w:rFonts w:ascii="Arial" w:hAnsi="Arial" w:cs="Arial"/>
          </w:rPr>
          <w:t>ance, implicitl</w:t>
        </w:r>
      </w:ins>
      <w:ins w:id="1865" w:author="Fu, Caihong" w:date="2023-01-30T11:11:00Z">
        <w:r w:rsidR="00407936">
          <w:rPr>
            <w:rFonts w:ascii="Arial" w:hAnsi="Arial" w:cs="Arial"/>
          </w:rPr>
          <w:t xml:space="preserve">y accounting for </w:t>
        </w:r>
        <w:r w:rsidR="00407936" w:rsidRPr="00B440DC">
          <w:rPr>
            <w:rFonts w:ascii="Arial" w:hAnsi="Arial" w:cs="Arial"/>
          </w:rPr>
          <w:t xml:space="preserve">inter-specific (other salmon species) </w:t>
        </w:r>
      </w:ins>
      <w:del w:id="1866" w:author="Fu, Caihong" w:date="2023-01-30T11:11:00Z">
        <w:r w:rsidR="00884305" w:rsidRPr="00B440DC" w:rsidDel="00407936">
          <w:rPr>
            <w:rFonts w:ascii="Arial" w:hAnsi="Arial" w:cs="Arial"/>
          </w:rPr>
          <w:delText xml:space="preserve">taking </w:delText>
        </w:r>
      </w:del>
      <w:ins w:id="1867" w:author="Fu, Caihong" w:date="2023-01-30T11:11:00Z">
        <w:r w:rsidR="00407936" w:rsidRPr="00B440DC">
          <w:rPr>
            <w:rFonts w:ascii="Arial" w:hAnsi="Arial" w:cs="Arial"/>
          </w:rPr>
          <w:t xml:space="preserve">and </w:t>
        </w:r>
      </w:ins>
      <w:r w:rsidR="00884305" w:rsidRPr="00B440DC">
        <w:rPr>
          <w:rFonts w:ascii="Arial" w:hAnsi="Arial" w:cs="Arial"/>
        </w:rPr>
        <w:t>intra-specific (other sockeye salmon</w:t>
      </w:r>
      <w:del w:id="1868" w:author="Fu, Caihong" w:date="2023-01-31T14:18:00Z">
        <w:r w:rsidR="00884305" w:rsidRPr="00B440DC" w:rsidDel="008E01A5">
          <w:rPr>
            <w:rFonts w:ascii="Arial" w:hAnsi="Arial" w:cs="Arial"/>
          </w:rPr>
          <w:delText xml:space="preserve"> </w:delText>
        </w:r>
      </w:del>
      <w:r w:rsidR="00884305" w:rsidRPr="00B440DC">
        <w:rPr>
          <w:rFonts w:ascii="Arial" w:hAnsi="Arial" w:cs="Arial"/>
        </w:rPr>
        <w:t xml:space="preserve">) </w:t>
      </w:r>
      <w:del w:id="1869" w:author="Fu, Caihong" w:date="2023-01-30T11:11:00Z">
        <w:r w:rsidR="00884305" w:rsidRPr="00B440DC" w:rsidDel="00407936">
          <w:rPr>
            <w:rFonts w:ascii="Arial" w:hAnsi="Arial" w:cs="Arial"/>
          </w:rPr>
          <w:delText xml:space="preserve">and inter-specific (other salmon species) </w:delText>
        </w:r>
      </w:del>
      <w:del w:id="1870" w:author="Fu, Caihong" w:date="2023-01-30T11:57:00Z">
        <w:r w:rsidR="00884305" w:rsidRPr="00B440DC" w:rsidDel="00BF5D8A">
          <w:rPr>
            <w:rFonts w:ascii="Arial" w:hAnsi="Arial" w:cs="Arial"/>
          </w:rPr>
          <w:delText xml:space="preserve">competition </w:delText>
        </w:r>
      </w:del>
      <w:ins w:id="1871" w:author="Fu, Caihong" w:date="2023-01-30T11:12:00Z">
        <w:r w:rsidR="00407936">
          <w:rPr>
            <w:rFonts w:ascii="Arial" w:hAnsi="Arial" w:cs="Arial"/>
          </w:rPr>
          <w:t>interactions</w:t>
        </w:r>
      </w:ins>
      <w:del w:id="1872" w:author="Fu, Caihong" w:date="2023-01-30T11:12:00Z">
        <w:r w:rsidR="00884305" w:rsidRPr="00B440DC" w:rsidDel="00407936">
          <w:rPr>
            <w:rFonts w:ascii="Arial" w:hAnsi="Arial" w:cs="Arial"/>
          </w:rPr>
          <w:delText>effects</w:delText>
        </w:r>
      </w:del>
      <w:del w:id="1873" w:author="Fu, Caihong" w:date="2023-01-30T11:11:00Z">
        <w:r w:rsidR="00884305" w:rsidRPr="00B440DC" w:rsidDel="00407936">
          <w:rPr>
            <w:rFonts w:ascii="Arial" w:hAnsi="Arial" w:cs="Arial"/>
          </w:rPr>
          <w:delText xml:space="preserve"> into consideration</w:delText>
        </w:r>
      </w:del>
      <w:ins w:id="1874" w:author="Fu, Caihong" w:date="2023-01-30T11:57:00Z">
        <w:r w:rsidR="00BF5D8A" w:rsidRPr="00BF5D8A">
          <w:rPr>
            <w:rFonts w:ascii="Arial" w:hAnsi="Arial" w:cs="Arial"/>
          </w:rPr>
          <w:t xml:space="preserve"> </w:t>
        </w:r>
        <w:r w:rsidR="00BF5D8A">
          <w:rPr>
            <w:rFonts w:ascii="Arial" w:hAnsi="Arial" w:cs="Arial"/>
          </w:rPr>
          <w:t xml:space="preserve">of </w:t>
        </w:r>
        <w:r w:rsidR="00BF5D8A" w:rsidRPr="00B440DC">
          <w:rPr>
            <w:rFonts w:ascii="Arial" w:hAnsi="Arial" w:cs="Arial"/>
          </w:rPr>
          <w:t>competition</w:t>
        </w:r>
      </w:ins>
      <w:r w:rsidR="00884305" w:rsidRPr="00B440DC">
        <w:rPr>
          <w:rFonts w:ascii="Arial" w:hAnsi="Arial" w:cs="Arial"/>
        </w:rPr>
        <w:t xml:space="preserve">. </w:t>
      </w:r>
      <w:ins w:id="1875" w:author="Fu, Caihong" w:date="2023-01-30T16:38:00Z">
        <w:r w:rsidR="000D5770">
          <w:rPr>
            <w:rFonts w:ascii="Arial" w:hAnsi="Arial" w:cs="Arial"/>
          </w:rPr>
          <w:t xml:space="preserve">Indeed, our </w:t>
        </w:r>
        <w:r w:rsidR="000D5770" w:rsidRPr="000D5770">
          <w:rPr>
            <w:rFonts w:ascii="Arial" w:hAnsi="Arial" w:cs="Arial"/>
          </w:rPr>
          <w:t xml:space="preserve">forecast </w:t>
        </w:r>
      </w:ins>
      <w:ins w:id="1876" w:author="Fu, Caihong" w:date="2023-01-30T16:39:00Z">
        <w:r w:rsidR="000D5770">
          <w:rPr>
            <w:rFonts w:ascii="Arial" w:hAnsi="Arial" w:cs="Arial"/>
          </w:rPr>
          <w:t xml:space="preserve">framework revealed that </w:t>
        </w:r>
        <w:r w:rsidR="000D5770" w:rsidRPr="000D5770">
          <w:rPr>
            <w:rFonts w:ascii="Arial" w:hAnsi="Arial" w:cs="Arial"/>
          </w:rPr>
          <w:t xml:space="preserve">models combined with the salmon covariates </w:t>
        </w:r>
      </w:ins>
      <w:ins w:id="1877" w:author="Fu, Caihong" w:date="2023-01-30T16:40:00Z">
        <w:r w:rsidR="000D5770">
          <w:rPr>
            <w:rFonts w:ascii="Arial" w:hAnsi="Arial" w:cs="Arial"/>
          </w:rPr>
          <w:t>were</w:t>
        </w:r>
      </w:ins>
      <w:ins w:id="1878" w:author="Fu, Caihong" w:date="2023-01-30T16:39:00Z">
        <w:r w:rsidR="000D5770" w:rsidRPr="000D5770">
          <w:rPr>
            <w:rFonts w:ascii="Arial" w:hAnsi="Arial" w:cs="Arial"/>
          </w:rPr>
          <w:t xml:space="preserve"> generally highly ranked retrospectively from 2009-2020</w:t>
        </w:r>
      </w:ins>
      <w:ins w:id="1879" w:author="Fu, Caihong" w:date="2023-01-30T16:40:00Z">
        <w:r w:rsidR="000D5770">
          <w:rPr>
            <w:rFonts w:ascii="Arial" w:hAnsi="Arial" w:cs="Arial"/>
          </w:rPr>
          <w:t xml:space="preserve">, </w:t>
        </w:r>
      </w:ins>
      <w:ins w:id="1880" w:author="Fu, Caihong" w:date="2023-01-30T16:38:00Z">
        <w:r w:rsidR="000D5770" w:rsidRPr="000D5770">
          <w:rPr>
            <w:rFonts w:ascii="Arial" w:hAnsi="Arial" w:cs="Arial"/>
          </w:rPr>
          <w:t>highlight</w:t>
        </w:r>
      </w:ins>
      <w:ins w:id="1881" w:author="Fu, Caihong" w:date="2023-01-30T16:40:00Z">
        <w:r w:rsidR="000D5770">
          <w:rPr>
            <w:rFonts w:ascii="Arial" w:hAnsi="Arial" w:cs="Arial"/>
          </w:rPr>
          <w:t>ing</w:t>
        </w:r>
      </w:ins>
      <w:ins w:id="1882" w:author="Fu, Caihong" w:date="2023-01-30T16:38:00Z">
        <w:r w:rsidR="000D5770" w:rsidRPr="000D5770">
          <w:rPr>
            <w:rFonts w:ascii="Arial" w:hAnsi="Arial" w:cs="Arial"/>
          </w:rPr>
          <w:t xml:space="preserve"> that Fraser </w:t>
        </w:r>
      </w:ins>
      <w:ins w:id="1883" w:author="Fu, Caihong" w:date="2023-01-30T16:40:00Z">
        <w:r w:rsidR="000D5770">
          <w:rPr>
            <w:rFonts w:ascii="Arial" w:hAnsi="Arial" w:cs="Arial"/>
          </w:rPr>
          <w:t>s</w:t>
        </w:r>
      </w:ins>
      <w:ins w:id="1884" w:author="Fu, Caihong" w:date="2023-01-30T16:38:00Z">
        <w:r w:rsidR="000D5770" w:rsidRPr="000D5770">
          <w:rPr>
            <w:rFonts w:ascii="Arial" w:hAnsi="Arial" w:cs="Arial"/>
          </w:rPr>
          <w:t xml:space="preserve">ockeye dynamics </w:t>
        </w:r>
      </w:ins>
      <w:ins w:id="1885" w:author="Fu, Caihong" w:date="2023-01-30T16:40:00Z">
        <w:r w:rsidR="000D5770">
          <w:rPr>
            <w:rFonts w:ascii="Arial" w:hAnsi="Arial" w:cs="Arial"/>
          </w:rPr>
          <w:t>were</w:t>
        </w:r>
      </w:ins>
      <w:ins w:id="1886" w:author="Fu, Caihong" w:date="2023-01-30T16:38:00Z">
        <w:r w:rsidR="000D5770" w:rsidRPr="000D5770">
          <w:rPr>
            <w:rFonts w:ascii="Arial" w:hAnsi="Arial" w:cs="Arial"/>
          </w:rPr>
          <w:t xml:space="preserve"> </w:t>
        </w:r>
      </w:ins>
      <w:ins w:id="1887" w:author="Fu, Caihong" w:date="2023-01-30T16:40:00Z">
        <w:r w:rsidR="000D5770">
          <w:rPr>
            <w:rFonts w:ascii="Arial" w:hAnsi="Arial" w:cs="Arial"/>
          </w:rPr>
          <w:t>closely</w:t>
        </w:r>
      </w:ins>
      <w:ins w:id="1888" w:author="Fu, Caihong" w:date="2023-01-30T16:38:00Z">
        <w:r w:rsidR="000D5770" w:rsidRPr="000D5770">
          <w:rPr>
            <w:rFonts w:ascii="Arial" w:hAnsi="Arial" w:cs="Arial"/>
          </w:rPr>
          <w:t xml:space="preserve"> related to </w:t>
        </w:r>
      </w:ins>
      <w:ins w:id="1889" w:author="Fu, Caihong" w:date="2023-01-30T16:41:00Z">
        <w:r w:rsidR="000D5770">
          <w:rPr>
            <w:rFonts w:ascii="Arial" w:hAnsi="Arial" w:cs="Arial"/>
          </w:rPr>
          <w:t xml:space="preserve">the </w:t>
        </w:r>
        <w:r w:rsidR="000D5770" w:rsidRPr="000D5770">
          <w:rPr>
            <w:rFonts w:ascii="Arial" w:hAnsi="Arial" w:cs="Arial"/>
          </w:rPr>
          <w:t>abundance</w:t>
        </w:r>
        <w:r w:rsidR="000D5770">
          <w:rPr>
            <w:rFonts w:ascii="Arial" w:hAnsi="Arial" w:cs="Arial"/>
          </w:rPr>
          <w:t>s of other</w:t>
        </w:r>
        <w:r w:rsidR="000D5770" w:rsidRPr="000D5770">
          <w:rPr>
            <w:rFonts w:ascii="Arial" w:hAnsi="Arial" w:cs="Arial"/>
          </w:rPr>
          <w:t xml:space="preserve"> </w:t>
        </w:r>
      </w:ins>
      <w:ins w:id="1890" w:author="Fu, Caihong" w:date="2023-01-30T16:38:00Z">
        <w:r w:rsidR="000D5770" w:rsidRPr="000D5770">
          <w:rPr>
            <w:rFonts w:ascii="Arial" w:hAnsi="Arial" w:cs="Arial"/>
          </w:rPr>
          <w:t>Pacific salmon</w:t>
        </w:r>
      </w:ins>
      <w:ins w:id="1891" w:author="Fu, Caihong" w:date="2023-01-30T16:41:00Z">
        <w:r w:rsidR="000D5770">
          <w:rPr>
            <w:rFonts w:ascii="Arial" w:hAnsi="Arial" w:cs="Arial"/>
          </w:rPr>
          <w:t xml:space="preserve"> stocks</w:t>
        </w:r>
      </w:ins>
      <w:ins w:id="1892" w:author="Fu, Caihong" w:date="2023-01-30T16:38:00Z">
        <w:r w:rsidR="000D5770" w:rsidRPr="000D5770">
          <w:rPr>
            <w:rFonts w:ascii="Arial" w:hAnsi="Arial" w:cs="Arial"/>
          </w:rPr>
          <w:t>.</w:t>
        </w:r>
      </w:ins>
      <w:del w:id="1893" w:author="Fu, Caihong" w:date="2023-01-30T11:04:00Z">
        <w:r w:rsidR="00884305" w:rsidRPr="00B440DC" w:rsidDel="00CB6B8D">
          <w:rPr>
            <w:rFonts w:ascii="Arial" w:hAnsi="Arial" w:cs="Arial"/>
          </w:rPr>
          <w:delText xml:space="preserve">These effects recently found to be associated with sockeye size-at-age in Bristol Bay, Alaska (Ohlberger et al., </w:delText>
        </w:r>
        <w:r w:rsidR="00884305" w:rsidRPr="00B440DC" w:rsidDel="00CB6B8D">
          <w:rPr>
            <w:rFonts w:ascii="Arial" w:hAnsi="Arial" w:cs="Arial"/>
          </w:rPr>
          <w:fldChar w:fldCharType="begin"/>
        </w:r>
        <w:r w:rsidR="00884305" w:rsidRPr="00B440DC" w:rsidDel="00CB6B8D">
          <w:rPr>
            <w:rFonts w:ascii="Arial" w:hAnsi="Arial" w:cs="Arial"/>
          </w:rPr>
          <w:delInstrText xml:space="preserve"> HYPERLINK "https://www.youtube.com/watch?v=7h9Rr7Bw3PU" </w:delInstrText>
        </w:r>
        <w:r w:rsidR="00884305" w:rsidRPr="00B440DC" w:rsidDel="00CB6B8D">
          <w:rPr>
            <w:rFonts w:ascii="Arial" w:hAnsi="Arial" w:cs="Arial"/>
          </w:rPr>
          <w:fldChar w:fldCharType="separate"/>
        </w:r>
        <w:r w:rsidR="00884305" w:rsidRPr="00B440DC" w:rsidDel="00CB6B8D">
          <w:rPr>
            <w:rFonts w:ascii="Arial" w:hAnsi="Arial" w:cs="Arial"/>
          </w:rPr>
          <w:delText>unpublished</w:delText>
        </w:r>
        <w:r w:rsidR="00884305" w:rsidRPr="00B440DC" w:rsidDel="00CB6B8D">
          <w:rPr>
            <w:rFonts w:ascii="Arial" w:hAnsi="Arial" w:cs="Arial"/>
          </w:rPr>
          <w:fldChar w:fldCharType="end"/>
        </w:r>
        <w:r w:rsidR="00884305" w:rsidRPr="00B440DC" w:rsidDel="00CB6B8D">
          <w:rPr>
            <w:rFonts w:ascii="Arial" w:hAnsi="Arial" w:cs="Arial"/>
          </w:rPr>
          <w:delText xml:space="preserve">). </w:delText>
        </w:r>
      </w:del>
    </w:p>
    <w:p w14:paraId="360D4520" w14:textId="6CCF08B8" w:rsidR="00884305" w:rsidRPr="00B440DC" w:rsidRDefault="00BF5D8A" w:rsidP="008E2E0C">
      <w:pPr>
        <w:ind w:firstLine="360"/>
        <w:rPr>
          <w:rFonts w:ascii="Arial" w:hAnsi="Arial" w:cs="Arial"/>
        </w:rPr>
        <w:pPrChange w:id="1894" w:author="Fu, Caihong" w:date="2023-01-31T14:25:00Z">
          <w:pPr/>
        </w:pPrChange>
      </w:pPr>
      <w:ins w:id="1895" w:author="Fu, Caihong" w:date="2023-01-30T12:03:00Z">
        <w:r>
          <w:rPr>
            <w:rFonts w:ascii="Arial" w:hAnsi="Arial" w:cs="Arial"/>
          </w:rPr>
          <w:t xml:space="preserve">In addition, </w:t>
        </w:r>
      </w:ins>
      <w:ins w:id="1896" w:author="Fu, Caihong" w:date="2023-01-30T12:11:00Z">
        <w:r w:rsidR="00773467" w:rsidRPr="00773467">
          <w:rPr>
            <w:rFonts w:ascii="Arial" w:hAnsi="Arial" w:cs="Arial"/>
          </w:rPr>
          <w:t>tagg</w:t>
        </w:r>
      </w:ins>
      <w:ins w:id="1897" w:author="Fu, Caihong" w:date="2023-01-30T12:27:00Z">
        <w:r w:rsidR="005B6339">
          <w:rPr>
            <w:rFonts w:ascii="Arial" w:hAnsi="Arial" w:cs="Arial"/>
          </w:rPr>
          <w:t>ing</w:t>
        </w:r>
      </w:ins>
      <w:ins w:id="1898" w:author="Fu, Caihong" w:date="2023-01-30T12:11:00Z">
        <w:r w:rsidR="00773467" w:rsidRPr="00773467">
          <w:rPr>
            <w:rFonts w:ascii="Arial" w:hAnsi="Arial" w:cs="Arial"/>
          </w:rPr>
          <w:t xml:space="preserve"> </w:t>
        </w:r>
        <w:r w:rsidR="00773467">
          <w:rPr>
            <w:rFonts w:ascii="Arial" w:hAnsi="Arial" w:cs="Arial"/>
          </w:rPr>
          <w:t>study of s</w:t>
        </w:r>
        <w:r w:rsidR="00773467" w:rsidRPr="00773467">
          <w:rPr>
            <w:rFonts w:ascii="Arial" w:hAnsi="Arial" w:cs="Arial"/>
          </w:rPr>
          <w:t>ockeye salmon (Myers et al., 1996</w:t>
        </w:r>
      </w:ins>
      <w:ins w:id="1899" w:author="Fu, Caihong" w:date="2023-01-30T12:29:00Z">
        <w:r w:rsidR="005B6339">
          <w:rPr>
            <w:rFonts w:ascii="Arial" w:hAnsi="Arial" w:cs="Arial"/>
          </w:rPr>
          <w:t xml:space="preserve">; </w:t>
        </w:r>
      </w:ins>
      <w:ins w:id="1900" w:author="Fu, Caihong" w:date="2023-01-31T14:20:00Z">
        <w:r w:rsidR="008E01A5">
          <w:rPr>
            <w:rFonts w:ascii="Arial" w:hAnsi="Arial" w:cs="Arial"/>
          </w:rPr>
          <w:t xml:space="preserve">Ishii et al., 2005; </w:t>
        </w:r>
      </w:ins>
      <w:ins w:id="1901" w:author="Fu, Caihong" w:date="2023-01-30T12:29:00Z">
        <w:r w:rsidR="005B6339">
          <w:rPr>
            <w:rFonts w:ascii="Arial" w:hAnsi="Arial" w:cs="Arial"/>
          </w:rPr>
          <w:t>Figure S</w:t>
        </w:r>
      </w:ins>
      <w:ins w:id="1902" w:author="Fu, Caihong" w:date="2023-01-31T14:21:00Z">
        <w:r w:rsidR="008E01A5">
          <w:rPr>
            <w:rFonts w:ascii="Arial" w:hAnsi="Arial" w:cs="Arial"/>
          </w:rPr>
          <w:t>1</w:t>
        </w:r>
      </w:ins>
      <w:ins w:id="1903" w:author="Fu, Caihong" w:date="2023-01-30T12:11:00Z">
        <w:r w:rsidR="00773467" w:rsidRPr="00773467">
          <w:rPr>
            <w:rFonts w:ascii="Arial" w:hAnsi="Arial" w:cs="Arial"/>
          </w:rPr>
          <w:t xml:space="preserve">) </w:t>
        </w:r>
        <w:r w:rsidR="00773467">
          <w:rPr>
            <w:rFonts w:ascii="Arial" w:hAnsi="Arial" w:cs="Arial"/>
          </w:rPr>
          <w:t>indicated that</w:t>
        </w:r>
        <w:r w:rsidR="00773467" w:rsidRPr="00773467">
          <w:rPr>
            <w:rFonts w:ascii="Arial" w:hAnsi="Arial" w:cs="Arial"/>
          </w:rPr>
          <w:t xml:space="preserve"> </w:t>
        </w:r>
      </w:ins>
      <w:ins w:id="1904" w:author="Fu, Caihong" w:date="2023-01-30T12:09:00Z">
        <w:r w:rsidR="00773467" w:rsidRPr="00B440DC">
          <w:rPr>
            <w:rFonts w:ascii="Arial" w:hAnsi="Arial" w:cs="Arial"/>
          </w:rPr>
          <w:t>Fraser sockeye distribute</w:t>
        </w:r>
      </w:ins>
      <w:ins w:id="1905" w:author="Fu, Caihong" w:date="2023-01-30T12:11:00Z">
        <w:r w:rsidR="00773467">
          <w:rPr>
            <w:rFonts w:ascii="Arial" w:hAnsi="Arial" w:cs="Arial"/>
          </w:rPr>
          <w:t>d</w:t>
        </w:r>
      </w:ins>
      <w:ins w:id="1906" w:author="Fu, Caihong" w:date="2023-01-30T12:09:00Z">
        <w:r w:rsidR="00773467" w:rsidRPr="00B440DC">
          <w:rPr>
            <w:rFonts w:ascii="Arial" w:hAnsi="Arial" w:cs="Arial"/>
          </w:rPr>
          <w:t xml:space="preserve"> widely in North Pacific, with one sockeye caught in the eastern hemisphere (176.2E).</w:t>
        </w:r>
      </w:ins>
      <w:ins w:id="1907" w:author="Fu, Caihong" w:date="2023-01-30T14:22:00Z">
        <w:r w:rsidR="00150BD6" w:rsidRPr="00150BD6">
          <w:t xml:space="preserve"> </w:t>
        </w:r>
      </w:ins>
      <w:del w:id="1908" w:author="Fu, Caihong" w:date="2023-01-30T12:03:00Z">
        <w:r w:rsidR="00884305" w:rsidRPr="00B440DC" w:rsidDel="00BF5D8A">
          <w:rPr>
            <w:rFonts w:ascii="Arial" w:hAnsi="Arial" w:cs="Arial"/>
          </w:rPr>
          <w:delText xml:space="preserve">On the other hand, </w:delText>
        </w:r>
      </w:del>
      <w:del w:id="1909" w:author="Fu, Caihong" w:date="2023-01-30T14:23:00Z">
        <w:r w:rsidR="00884305" w:rsidRPr="00B440DC" w:rsidDel="00150BD6">
          <w:rPr>
            <w:rFonts w:ascii="Arial" w:hAnsi="Arial" w:cs="Arial"/>
          </w:rPr>
          <w:delText xml:space="preserve">recent </w:delText>
        </w:r>
      </w:del>
      <w:ins w:id="1910" w:author="Fu, Caihong" w:date="2023-01-30T14:23:00Z">
        <w:r w:rsidR="00150BD6">
          <w:rPr>
            <w:rFonts w:ascii="Arial" w:hAnsi="Arial" w:cs="Arial"/>
          </w:rPr>
          <w:t>R</w:t>
        </w:r>
        <w:r w:rsidR="00150BD6" w:rsidRPr="00B440DC">
          <w:rPr>
            <w:rFonts w:ascii="Arial" w:hAnsi="Arial" w:cs="Arial"/>
          </w:rPr>
          <w:t xml:space="preserve">ecent </w:t>
        </w:r>
      </w:ins>
      <w:r w:rsidR="00884305" w:rsidRPr="00B440DC">
        <w:rPr>
          <w:rFonts w:ascii="Arial" w:hAnsi="Arial" w:cs="Arial"/>
        </w:rPr>
        <w:t xml:space="preserve">high seas survey (2019-2020, 2022) in </w:t>
      </w:r>
      <w:ins w:id="1911" w:author="Fu, Caihong" w:date="2023-01-30T14:37:00Z">
        <w:r w:rsidR="00C97B02">
          <w:rPr>
            <w:rFonts w:ascii="Arial" w:hAnsi="Arial" w:cs="Arial"/>
          </w:rPr>
          <w:t xml:space="preserve">the </w:t>
        </w:r>
      </w:ins>
      <w:r w:rsidR="00884305" w:rsidRPr="00B440DC">
        <w:rPr>
          <w:rFonts w:ascii="Arial" w:hAnsi="Arial" w:cs="Arial"/>
        </w:rPr>
        <w:t xml:space="preserve">Gulf of Alaska showed that Fraser sockeye shared marine habitat with sockeye from other river systems in cooler waters </w:t>
      </w:r>
      <w:del w:id="1912" w:author="Fu, Caihong" w:date="2023-01-30T14:25:00Z">
        <w:r w:rsidR="00884305" w:rsidRPr="00B440DC" w:rsidDel="00150BD6">
          <w:rPr>
            <w:rFonts w:ascii="Arial" w:hAnsi="Arial" w:cs="Arial"/>
          </w:rPr>
          <w:delText xml:space="preserve">but </w:delText>
        </w:r>
      </w:del>
      <w:ins w:id="1913" w:author="Fu, Caihong" w:date="2023-01-30T14:25:00Z">
        <w:r w:rsidR="00150BD6">
          <w:rPr>
            <w:rFonts w:ascii="Arial" w:hAnsi="Arial" w:cs="Arial"/>
          </w:rPr>
          <w:t>as well as</w:t>
        </w:r>
        <w:r w:rsidR="00150BD6" w:rsidRPr="00B440DC">
          <w:rPr>
            <w:rFonts w:ascii="Arial" w:hAnsi="Arial" w:cs="Arial"/>
          </w:rPr>
          <w:t xml:space="preserve"> </w:t>
        </w:r>
      </w:ins>
      <w:del w:id="1914" w:author="Fu, Caihong" w:date="2023-01-30T14:25:00Z">
        <w:r w:rsidR="00884305" w:rsidRPr="00B440DC" w:rsidDel="00150BD6">
          <w:rPr>
            <w:rFonts w:ascii="Arial" w:hAnsi="Arial" w:cs="Arial"/>
          </w:rPr>
          <w:delText>has smaller overlap</w:delText>
        </w:r>
      </w:del>
      <w:del w:id="1915" w:author="Fu, Caihong" w:date="2023-01-24T13:41:00Z">
        <w:r w:rsidR="00884305" w:rsidRPr="00B440DC" w:rsidDel="00BE776C">
          <w:rPr>
            <w:rFonts w:ascii="Arial" w:hAnsi="Arial" w:cs="Arial"/>
          </w:rPr>
          <w:delText>ping</w:delText>
        </w:r>
      </w:del>
      <w:del w:id="1916" w:author="Fu, Caihong" w:date="2023-01-30T14:25:00Z">
        <w:r w:rsidR="00884305" w:rsidRPr="00B440DC" w:rsidDel="00150BD6">
          <w:rPr>
            <w:rFonts w:ascii="Arial" w:hAnsi="Arial" w:cs="Arial"/>
          </w:rPr>
          <w:delText xml:space="preserve"> with </w:delText>
        </w:r>
      </w:del>
      <w:ins w:id="1917" w:author="Fu, Caihong" w:date="2023-01-30T14:25:00Z">
        <w:r w:rsidR="00150BD6">
          <w:rPr>
            <w:rFonts w:ascii="Arial" w:hAnsi="Arial" w:cs="Arial"/>
          </w:rPr>
          <w:t xml:space="preserve">pink and </w:t>
        </w:r>
      </w:ins>
      <w:r w:rsidR="00884305" w:rsidRPr="00B440DC">
        <w:rPr>
          <w:rFonts w:ascii="Arial" w:hAnsi="Arial" w:cs="Arial"/>
        </w:rPr>
        <w:t xml:space="preserve">chum </w:t>
      </w:r>
      <w:del w:id="1918" w:author="Fu, Caihong" w:date="2023-01-30T14:25:00Z">
        <w:r w:rsidR="00884305" w:rsidRPr="00B440DC" w:rsidDel="00150BD6">
          <w:rPr>
            <w:rFonts w:ascii="Arial" w:hAnsi="Arial" w:cs="Arial"/>
          </w:rPr>
          <w:delText xml:space="preserve">and pink </w:delText>
        </w:r>
      </w:del>
      <w:r w:rsidR="00884305" w:rsidRPr="00B440DC">
        <w:rPr>
          <w:rFonts w:ascii="Arial" w:hAnsi="Arial" w:cs="Arial"/>
        </w:rPr>
        <w:t>salmon</w:t>
      </w:r>
      <w:ins w:id="1919" w:author="Fu, Caihong" w:date="2023-01-30T14:25:00Z">
        <w:r w:rsidR="00150BD6">
          <w:rPr>
            <w:rFonts w:ascii="Arial" w:hAnsi="Arial" w:cs="Arial"/>
          </w:rPr>
          <w:t xml:space="preserve">, </w:t>
        </w:r>
      </w:ins>
      <w:ins w:id="1920" w:author="Fu, Caihong" w:date="2023-01-30T14:26:00Z">
        <w:r w:rsidR="00A278FD">
          <w:rPr>
            <w:rFonts w:ascii="Arial" w:hAnsi="Arial" w:cs="Arial"/>
          </w:rPr>
          <w:t xml:space="preserve">although the spatial overlap with the latter two were less </w:t>
        </w:r>
      </w:ins>
      <w:ins w:id="1921" w:author="Fu, Caihong" w:date="2023-01-30T14:30:00Z">
        <w:r w:rsidR="00A278FD">
          <w:rPr>
            <w:rFonts w:ascii="Arial" w:hAnsi="Arial" w:cs="Arial"/>
          </w:rPr>
          <w:t>intensive</w:t>
        </w:r>
      </w:ins>
      <w:r w:rsidR="00884305" w:rsidRPr="00B440DC">
        <w:rPr>
          <w:rFonts w:ascii="Arial" w:hAnsi="Arial" w:cs="Arial"/>
        </w:rPr>
        <w:t xml:space="preserve"> (Weikamp et al.</w:t>
      </w:r>
      <w:r w:rsidR="00884305" w:rsidRPr="00B440DC">
        <w:rPr>
          <w:rFonts w:ascii="Arial" w:hAnsi="Arial" w:cs="Arial"/>
        </w:rPr>
        <w:fldChar w:fldCharType="begin"/>
      </w:r>
      <w:r w:rsidR="00884305" w:rsidRPr="00B440DC">
        <w:rPr>
          <w:rFonts w:ascii="Arial" w:hAnsi="Arial" w:cs="Arial"/>
        </w:rPr>
        <w:instrText xml:space="preserve"> HYPERLINK "https://www.youtube.com/watch?v=thCmnoPEw6s" </w:instrText>
      </w:r>
      <w:r w:rsidR="00884305" w:rsidRPr="00B440DC">
        <w:rPr>
          <w:rFonts w:ascii="Arial" w:hAnsi="Arial" w:cs="Arial"/>
        </w:rPr>
        <w:fldChar w:fldCharType="separate"/>
      </w:r>
      <w:r w:rsidR="00884305" w:rsidRPr="00B440DC">
        <w:rPr>
          <w:rFonts w:ascii="Arial" w:hAnsi="Arial" w:cs="Arial"/>
        </w:rPr>
        <w:t xml:space="preserve"> unpublished</w:t>
      </w:r>
      <w:r w:rsidR="00884305" w:rsidRPr="00B440DC">
        <w:rPr>
          <w:rFonts w:ascii="Arial" w:hAnsi="Arial" w:cs="Arial"/>
        </w:rPr>
        <w:fldChar w:fldCharType="end"/>
      </w:r>
      <w:r w:rsidR="00884305" w:rsidRPr="00B440DC">
        <w:rPr>
          <w:rFonts w:ascii="Arial" w:hAnsi="Arial" w:cs="Arial"/>
        </w:rPr>
        <w:t xml:space="preserve">). </w:t>
      </w:r>
      <w:ins w:id="1922" w:author="Fu, Caihong" w:date="2023-01-30T14:34:00Z">
        <w:r w:rsidR="00A278FD">
          <w:rPr>
            <w:rFonts w:ascii="Arial" w:hAnsi="Arial" w:cs="Arial"/>
          </w:rPr>
          <w:t>Salmon’s</w:t>
        </w:r>
      </w:ins>
      <w:ins w:id="1923" w:author="Fu, Caihong" w:date="2023-01-30T14:32:00Z">
        <w:r w:rsidR="00A278FD">
          <w:rPr>
            <w:rFonts w:ascii="Arial" w:hAnsi="Arial" w:cs="Arial"/>
          </w:rPr>
          <w:t xml:space="preserve"> extended period </w:t>
        </w:r>
      </w:ins>
      <w:ins w:id="1924" w:author="Fu, Caihong" w:date="2023-01-30T14:34:00Z">
        <w:r w:rsidR="00A278FD">
          <w:rPr>
            <w:rFonts w:ascii="Arial" w:hAnsi="Arial" w:cs="Arial"/>
          </w:rPr>
          <w:t xml:space="preserve">of </w:t>
        </w:r>
      </w:ins>
      <w:ins w:id="1925" w:author="Fu, Caihong" w:date="2023-01-30T14:32:00Z">
        <w:r w:rsidR="00A278FD">
          <w:rPr>
            <w:rFonts w:ascii="Arial" w:hAnsi="Arial" w:cs="Arial"/>
          </w:rPr>
          <w:t>residence in the GOA</w:t>
        </w:r>
      </w:ins>
      <w:ins w:id="1926" w:author="Fu, Caihong" w:date="2023-01-30T14:33:00Z">
        <w:r w:rsidR="00A278FD">
          <w:rPr>
            <w:rFonts w:ascii="Arial" w:hAnsi="Arial" w:cs="Arial"/>
          </w:rPr>
          <w:t>,</w:t>
        </w:r>
      </w:ins>
      <w:ins w:id="1927" w:author="Fu, Caihong" w:date="2023-01-30T14:35:00Z">
        <w:r w:rsidR="00A278FD">
          <w:rPr>
            <w:rFonts w:ascii="Arial" w:hAnsi="Arial" w:cs="Arial"/>
          </w:rPr>
          <w:t xml:space="preserve"> their high degree of spatial overlap</w:t>
        </w:r>
      </w:ins>
      <w:ins w:id="1928" w:author="Fu, Caihong" w:date="2023-01-30T14:37:00Z">
        <w:r w:rsidR="00C97B02">
          <w:rPr>
            <w:rFonts w:ascii="Arial" w:hAnsi="Arial" w:cs="Arial"/>
          </w:rPr>
          <w:t xml:space="preserve"> in this region</w:t>
        </w:r>
      </w:ins>
      <w:ins w:id="1929" w:author="Fu, Caihong" w:date="2023-01-30T14:35:00Z">
        <w:r w:rsidR="00A278FD">
          <w:rPr>
            <w:rFonts w:ascii="Arial" w:hAnsi="Arial" w:cs="Arial"/>
          </w:rPr>
          <w:t xml:space="preserve">, and evident </w:t>
        </w:r>
      </w:ins>
      <w:ins w:id="1930" w:author="Fu, Caihong" w:date="2023-01-30T14:36:00Z">
        <w:r w:rsidR="00C97B02">
          <w:rPr>
            <w:rFonts w:ascii="Arial" w:hAnsi="Arial" w:cs="Arial"/>
          </w:rPr>
          <w:t xml:space="preserve">co-variability among salmon species </w:t>
        </w:r>
      </w:ins>
      <w:ins w:id="1931" w:author="Fu, Caihong" w:date="2023-01-30T14:38:00Z">
        <w:r w:rsidR="00C97B02">
          <w:rPr>
            <w:rFonts w:ascii="Arial" w:hAnsi="Arial" w:cs="Arial"/>
          </w:rPr>
          <w:t xml:space="preserve">made the GOA </w:t>
        </w:r>
      </w:ins>
      <w:ins w:id="1932" w:author="Fu, Caihong" w:date="2023-01-30T14:39:00Z">
        <w:r w:rsidR="00C97B02">
          <w:rPr>
            <w:rFonts w:ascii="Arial" w:hAnsi="Arial" w:cs="Arial"/>
          </w:rPr>
          <w:t xml:space="preserve">an area of significance for </w:t>
        </w:r>
      </w:ins>
      <w:ins w:id="1933" w:author="Fu, Caihong" w:date="2023-01-30T14:40:00Z">
        <w:r w:rsidR="00C97B02">
          <w:rPr>
            <w:rFonts w:ascii="Arial" w:hAnsi="Arial" w:cs="Arial"/>
          </w:rPr>
          <w:t>salmon</w:t>
        </w:r>
      </w:ins>
      <w:ins w:id="1934" w:author="Fu, Caihong" w:date="2023-01-30T14:39:00Z">
        <w:r w:rsidR="00C97B02">
          <w:rPr>
            <w:rFonts w:ascii="Arial" w:hAnsi="Arial" w:cs="Arial"/>
          </w:rPr>
          <w:t xml:space="preserve"> </w:t>
        </w:r>
      </w:ins>
      <w:ins w:id="1935" w:author="Fu, Caihong" w:date="2023-01-30T14:40:00Z">
        <w:r w:rsidR="00C97B02">
          <w:rPr>
            <w:rFonts w:ascii="Arial" w:hAnsi="Arial" w:cs="Arial"/>
          </w:rPr>
          <w:t xml:space="preserve">abundance. </w:t>
        </w:r>
      </w:ins>
      <w:ins w:id="1936" w:author="Fu, Caihong" w:date="2023-01-30T14:23:00Z">
        <w:r w:rsidR="00150BD6" w:rsidRPr="00150BD6">
          <w:rPr>
            <w:rFonts w:ascii="Arial" w:hAnsi="Arial" w:cs="Arial"/>
          </w:rPr>
          <w:t>The GOA is influenced</w:t>
        </w:r>
      </w:ins>
      <w:ins w:id="1937" w:author="Fu, Caihong" w:date="2023-01-30T14:56:00Z">
        <w:r w:rsidR="00F2712A">
          <w:rPr>
            <w:rFonts w:ascii="Arial" w:hAnsi="Arial" w:cs="Arial"/>
          </w:rPr>
          <w:t xml:space="preserve"> by</w:t>
        </w:r>
      </w:ins>
      <w:ins w:id="1938" w:author="Fu, Caihong" w:date="2023-01-30T14:23:00Z">
        <w:r w:rsidR="00150BD6" w:rsidRPr="00150BD6">
          <w:rPr>
            <w:rFonts w:ascii="Arial" w:hAnsi="Arial" w:cs="Arial"/>
          </w:rPr>
          <w:t xml:space="preserve"> decadal thermal variability and has experienced three marine heatwave events since 2013, resulting in unprecedented reductions in fishery recruitment and shifts in the biological community of this region (Blaisdell et al., 2021).</w:t>
        </w:r>
        <w:r w:rsidR="00150BD6" w:rsidRPr="00B440DC">
          <w:rPr>
            <w:rFonts w:ascii="Arial" w:hAnsi="Arial" w:cs="Arial"/>
          </w:rPr>
          <w:t xml:space="preserve"> </w:t>
        </w:r>
      </w:ins>
      <w:ins w:id="1939" w:author="Fu, Caihong" w:date="2023-01-30T14:54:00Z">
        <w:r w:rsidR="004656AB">
          <w:rPr>
            <w:rFonts w:ascii="Arial" w:hAnsi="Arial" w:cs="Arial"/>
          </w:rPr>
          <w:t>The inclusion of GOA.SST into the</w:t>
        </w:r>
      </w:ins>
      <w:ins w:id="1940" w:author="Fu, Caihong" w:date="2023-01-30T14:56:00Z">
        <w:r w:rsidR="00F2712A">
          <w:rPr>
            <w:rFonts w:ascii="Arial" w:hAnsi="Arial" w:cs="Arial"/>
          </w:rPr>
          <w:t xml:space="preserve"> pre-season sockeye</w:t>
        </w:r>
      </w:ins>
      <w:ins w:id="1941" w:author="Fu, Caihong" w:date="2023-01-30T14:54:00Z">
        <w:r w:rsidR="004656AB">
          <w:rPr>
            <w:rFonts w:ascii="Arial" w:hAnsi="Arial" w:cs="Arial"/>
          </w:rPr>
          <w:t xml:space="preserve"> forecast </w:t>
        </w:r>
      </w:ins>
      <w:ins w:id="1942" w:author="Fu, Caihong" w:date="2023-01-30T14:57:00Z">
        <w:r w:rsidR="00F2712A">
          <w:rPr>
            <w:rFonts w:ascii="Arial" w:hAnsi="Arial" w:cs="Arial"/>
          </w:rPr>
          <w:t xml:space="preserve">was another step of moving forward towards </w:t>
        </w:r>
      </w:ins>
      <w:ins w:id="1943" w:author="Fu, Caihong" w:date="2023-01-30T14:58:00Z">
        <w:r w:rsidR="00F2712A">
          <w:rPr>
            <w:rFonts w:ascii="Arial" w:hAnsi="Arial" w:cs="Arial"/>
          </w:rPr>
          <w:t>ecosystem-based fisheries management</w:t>
        </w:r>
        <w:r w:rsidR="00F2712A">
          <w:rPr>
            <w:rFonts w:ascii="Arial" w:hAnsi="Arial" w:cs="Arial"/>
          </w:rPr>
          <w:t>.</w:t>
        </w:r>
        <w:r w:rsidR="00F2712A" w:rsidRPr="00B440DC">
          <w:rPr>
            <w:rFonts w:ascii="Arial" w:hAnsi="Arial" w:cs="Arial"/>
          </w:rPr>
          <w:t xml:space="preserve"> </w:t>
        </w:r>
      </w:ins>
      <w:ins w:id="1944" w:author="Fu, Caihong" w:date="2023-01-30T14:45:00Z">
        <w:r w:rsidR="00C97B02">
          <w:rPr>
            <w:rFonts w:ascii="Arial" w:hAnsi="Arial" w:cs="Arial"/>
          </w:rPr>
          <w:t xml:space="preserve">The forecast model RickerGOA.SST (Ricker coupled with GOA.SST) </w:t>
        </w:r>
      </w:ins>
      <w:ins w:id="1945" w:author="Fu, Caihong" w:date="2023-01-30T14:46:00Z">
        <w:r w:rsidR="004656AB">
          <w:rPr>
            <w:rFonts w:ascii="Arial" w:hAnsi="Arial" w:cs="Arial"/>
          </w:rPr>
          <w:t>performed extremely well for the Late Shus</w:t>
        </w:r>
      </w:ins>
      <w:ins w:id="1946" w:author="Fu, Caihong" w:date="2023-01-30T14:47:00Z">
        <w:r w:rsidR="004656AB">
          <w:rPr>
            <w:rFonts w:ascii="Arial" w:hAnsi="Arial" w:cs="Arial"/>
          </w:rPr>
          <w:t xml:space="preserve">wap stock </w:t>
        </w:r>
      </w:ins>
      <w:ins w:id="1947" w:author="Fu, Caihong" w:date="2023-01-30T15:00:00Z">
        <w:r w:rsidR="00DA08A3">
          <w:rPr>
            <w:rFonts w:ascii="Arial" w:hAnsi="Arial" w:cs="Arial"/>
          </w:rPr>
          <w:t xml:space="preserve">(one of the three top stocks) </w:t>
        </w:r>
      </w:ins>
      <w:ins w:id="1948" w:author="Fu, Caihong" w:date="2023-01-31T14:23:00Z">
        <w:r w:rsidR="008E01A5">
          <w:rPr>
            <w:rFonts w:ascii="Arial" w:hAnsi="Arial" w:cs="Arial"/>
          </w:rPr>
          <w:t xml:space="preserve">compared to all other models </w:t>
        </w:r>
      </w:ins>
      <w:ins w:id="1949" w:author="Fu, Caihong" w:date="2023-01-30T14:47:00Z">
        <w:r w:rsidR="004656AB">
          <w:rPr>
            <w:rFonts w:ascii="Arial" w:hAnsi="Arial" w:cs="Arial"/>
          </w:rPr>
          <w:t>with the exception of RickerPi.SST</w:t>
        </w:r>
      </w:ins>
      <w:ins w:id="1950" w:author="Fu, Caihong" w:date="2023-01-30T14:48:00Z">
        <w:r w:rsidR="004656AB">
          <w:rPr>
            <w:rFonts w:ascii="Arial" w:hAnsi="Arial" w:cs="Arial"/>
          </w:rPr>
          <w:t xml:space="preserve"> </w:t>
        </w:r>
        <w:r w:rsidR="004656AB">
          <w:rPr>
            <w:rFonts w:ascii="Arial" w:hAnsi="Arial" w:cs="Arial"/>
          </w:rPr>
          <w:t>(Figure 3)</w:t>
        </w:r>
      </w:ins>
      <w:ins w:id="1951" w:author="Fu, Caihong" w:date="2023-01-30T14:47:00Z">
        <w:r w:rsidR="004656AB">
          <w:rPr>
            <w:rFonts w:ascii="Arial" w:hAnsi="Arial" w:cs="Arial"/>
          </w:rPr>
          <w:t xml:space="preserve">. </w:t>
        </w:r>
      </w:ins>
      <w:ins w:id="1952" w:author="Fu, Caihong" w:date="2023-01-30T15:08:00Z">
        <w:r w:rsidR="00C75EC6">
          <w:rPr>
            <w:rFonts w:ascii="Arial" w:hAnsi="Arial" w:cs="Arial"/>
          </w:rPr>
          <w:t xml:space="preserve">Had the </w:t>
        </w:r>
        <w:r w:rsidR="00C75EC6" w:rsidRPr="00B440DC">
          <w:rPr>
            <w:rFonts w:ascii="Arial" w:hAnsi="Arial" w:cs="Arial"/>
          </w:rPr>
          <w:t xml:space="preserve">RickerGOA.SST model </w:t>
        </w:r>
        <w:r w:rsidR="00C75EC6">
          <w:rPr>
            <w:rFonts w:ascii="Arial" w:hAnsi="Arial" w:cs="Arial"/>
          </w:rPr>
          <w:t>been</w:t>
        </w:r>
        <w:r w:rsidR="00C75EC6" w:rsidRPr="00B440DC">
          <w:rPr>
            <w:rFonts w:ascii="Arial" w:hAnsi="Arial" w:cs="Arial"/>
          </w:rPr>
          <w:t xml:space="preserve"> </w:t>
        </w:r>
        <w:r w:rsidR="00C75EC6" w:rsidRPr="00B440DC">
          <w:rPr>
            <w:rFonts w:ascii="Arial" w:hAnsi="Arial" w:cs="Arial"/>
          </w:rPr>
          <w:t>adopted in 2022</w:t>
        </w:r>
        <w:r w:rsidR="00C75EC6">
          <w:rPr>
            <w:rFonts w:ascii="Arial" w:hAnsi="Arial" w:cs="Arial"/>
          </w:rPr>
          <w:t xml:space="preserve"> for the Late Shuswap stock</w:t>
        </w:r>
        <w:r w:rsidR="00C75EC6" w:rsidRPr="00B440DC">
          <w:rPr>
            <w:rFonts w:ascii="Arial" w:hAnsi="Arial" w:cs="Arial"/>
          </w:rPr>
          <w:t>, the median forecast</w:t>
        </w:r>
      </w:ins>
      <w:ins w:id="1953" w:author="Fu, Caihong" w:date="2023-01-30T15:10:00Z">
        <w:r w:rsidR="00C75EC6">
          <w:rPr>
            <w:rFonts w:ascii="Arial" w:hAnsi="Arial" w:cs="Arial"/>
          </w:rPr>
          <w:t xml:space="preserve"> for this stock</w:t>
        </w:r>
      </w:ins>
      <w:ins w:id="1954" w:author="Fu, Caihong" w:date="2023-01-30T15:08:00Z">
        <w:r w:rsidR="00C75EC6" w:rsidRPr="00B440DC">
          <w:rPr>
            <w:rFonts w:ascii="Arial" w:hAnsi="Arial" w:cs="Arial"/>
          </w:rPr>
          <w:t xml:space="preserve"> </w:t>
        </w:r>
        <w:r w:rsidR="00C75EC6">
          <w:rPr>
            <w:rFonts w:ascii="Arial" w:hAnsi="Arial" w:cs="Arial"/>
          </w:rPr>
          <w:t>would have</w:t>
        </w:r>
      </w:ins>
      <w:ins w:id="1955" w:author="Fu, Caihong" w:date="2023-01-30T15:09:00Z">
        <w:r w:rsidR="00C75EC6">
          <w:rPr>
            <w:rFonts w:ascii="Arial" w:hAnsi="Arial" w:cs="Arial"/>
          </w:rPr>
          <w:t xml:space="preserve"> been</w:t>
        </w:r>
      </w:ins>
      <w:ins w:id="1956" w:author="Fu, Caihong" w:date="2023-01-30T15:08:00Z">
        <w:r w:rsidR="00C75EC6" w:rsidRPr="00B440DC">
          <w:rPr>
            <w:rFonts w:ascii="Arial" w:hAnsi="Arial" w:cs="Arial"/>
          </w:rPr>
          <w:t xml:space="preserve"> reduced from 3.42 million to 1.48 million (</w:t>
        </w:r>
      </w:ins>
      <w:ins w:id="1957" w:author="Fu, Caihong" w:date="2023-01-30T15:09:00Z">
        <w:r w:rsidR="00C75EC6">
          <w:rPr>
            <w:rFonts w:ascii="Arial" w:hAnsi="Arial" w:cs="Arial"/>
          </w:rPr>
          <w:t xml:space="preserve">exactly equal to the </w:t>
        </w:r>
      </w:ins>
      <w:ins w:id="1958" w:author="Fu, Caihong" w:date="2023-01-30T15:08:00Z">
        <w:r w:rsidR="00C75EC6" w:rsidRPr="00B440DC">
          <w:rPr>
            <w:rFonts w:ascii="Arial" w:hAnsi="Arial" w:cs="Arial"/>
          </w:rPr>
          <w:t>observation),</w:t>
        </w:r>
      </w:ins>
      <w:ins w:id="1959" w:author="Fu, Caihong" w:date="2023-01-30T15:10:00Z">
        <w:r w:rsidR="00C75EC6">
          <w:rPr>
            <w:rFonts w:ascii="Arial" w:hAnsi="Arial" w:cs="Arial"/>
          </w:rPr>
          <w:t xml:space="preserve"> and the </w:t>
        </w:r>
      </w:ins>
      <w:ins w:id="1960" w:author="Fu, Caihong" w:date="2023-01-30T15:11:00Z">
        <w:r w:rsidR="00C75EC6">
          <w:rPr>
            <w:rFonts w:ascii="Arial" w:hAnsi="Arial" w:cs="Arial"/>
          </w:rPr>
          <w:t xml:space="preserve">error for Fraser sockeye </w:t>
        </w:r>
      </w:ins>
      <w:ins w:id="1961" w:author="Fu, Caihong" w:date="2023-01-30T15:12:00Z">
        <w:r w:rsidR="00C75EC6">
          <w:rPr>
            <w:rFonts w:ascii="Arial" w:hAnsi="Arial" w:cs="Arial"/>
          </w:rPr>
          <w:t xml:space="preserve">would have been reduced from -30 to -10% (Table S1). </w:t>
        </w:r>
      </w:ins>
      <w:ins w:id="1962" w:author="Fu, Caihong" w:date="2023-01-30T15:13:00Z">
        <w:r w:rsidR="00D25AF5">
          <w:rPr>
            <w:rFonts w:ascii="Arial" w:hAnsi="Arial" w:cs="Arial"/>
          </w:rPr>
          <w:t xml:space="preserve">It is worth noting that </w:t>
        </w:r>
      </w:ins>
      <w:del w:id="1963" w:author="Fu, Caihong" w:date="2023-01-30T14:43:00Z">
        <w:r w:rsidR="00884305" w:rsidRPr="00B440DC" w:rsidDel="00C97B02">
          <w:rPr>
            <w:rFonts w:ascii="Arial" w:hAnsi="Arial" w:cs="Arial"/>
          </w:rPr>
          <w:delText xml:space="preserve">It is also interesting to see that </w:delText>
        </w:r>
      </w:del>
      <w:del w:id="1964" w:author="Fu, Caihong" w:date="2023-01-30T12:09:00Z">
        <w:r w:rsidR="00884305" w:rsidRPr="00B440DC" w:rsidDel="00773467">
          <w:rPr>
            <w:rFonts w:ascii="Arial" w:hAnsi="Arial" w:cs="Arial"/>
          </w:rPr>
          <w:delText xml:space="preserve">Fraser sockeye widely </w:delText>
        </w:r>
      </w:del>
      <w:del w:id="1965" w:author="Fu, Caihong" w:date="2023-01-24T13:41:00Z">
        <w:r w:rsidR="00884305" w:rsidRPr="00B440DC" w:rsidDel="00BE776C">
          <w:rPr>
            <w:rFonts w:ascii="Arial" w:hAnsi="Arial" w:cs="Arial"/>
          </w:rPr>
          <w:delText xml:space="preserve">distributed </w:delText>
        </w:r>
      </w:del>
      <w:del w:id="1966" w:author="Fu, Caihong" w:date="2023-01-30T12:09:00Z">
        <w:r w:rsidR="00884305" w:rsidRPr="00B440DC" w:rsidDel="00773467">
          <w:rPr>
            <w:rFonts w:ascii="Arial" w:hAnsi="Arial" w:cs="Arial"/>
          </w:rPr>
          <w:delText xml:space="preserve">in North Pacific, with one sockeye caught in the eastern hemisphere (176.2E). </w:delText>
        </w:r>
      </w:del>
      <w:del w:id="1967" w:author="Fu, Caihong" w:date="2023-01-30T15:13:00Z">
        <w:r w:rsidR="00884305" w:rsidRPr="00B440DC" w:rsidDel="00D25AF5">
          <w:rPr>
            <w:rFonts w:ascii="Arial" w:hAnsi="Arial" w:cs="Arial"/>
          </w:rPr>
          <w:delText>T</w:delText>
        </w:r>
      </w:del>
      <w:ins w:id="1968" w:author="Fu, Caihong" w:date="2023-01-30T15:13:00Z">
        <w:r w:rsidR="00D25AF5">
          <w:rPr>
            <w:rFonts w:ascii="Arial" w:hAnsi="Arial" w:cs="Arial"/>
          </w:rPr>
          <w:t>t</w:t>
        </w:r>
      </w:ins>
      <w:r w:rsidR="00884305" w:rsidRPr="00B440DC">
        <w:rPr>
          <w:rFonts w:ascii="Arial" w:hAnsi="Arial" w:cs="Arial"/>
        </w:rPr>
        <w:t xml:space="preserve">he current GOA.SST </w:t>
      </w:r>
      <w:ins w:id="1969" w:author="Fu, Caihong" w:date="2023-01-30T15:14:00Z">
        <w:r w:rsidR="00D25AF5">
          <w:rPr>
            <w:rFonts w:ascii="Arial" w:hAnsi="Arial" w:cs="Arial"/>
          </w:rPr>
          <w:t xml:space="preserve">map </w:t>
        </w:r>
      </w:ins>
      <w:r w:rsidR="00884305" w:rsidRPr="00B440DC">
        <w:rPr>
          <w:rFonts w:ascii="Arial" w:hAnsi="Arial" w:cs="Arial"/>
        </w:rPr>
        <w:t xml:space="preserve">only represents part of northeastern Pacific (Figure </w:t>
      </w:r>
      <w:del w:id="1970" w:author="Fu, Caihong" w:date="2023-01-30T15:13:00Z">
        <w:r w:rsidR="00884305" w:rsidRPr="00B440DC" w:rsidDel="00D25AF5">
          <w:rPr>
            <w:rFonts w:ascii="Arial" w:hAnsi="Arial" w:cs="Arial"/>
          </w:rPr>
          <w:delText>S3</w:delText>
        </w:r>
      </w:del>
      <w:ins w:id="1971" w:author="Fu, Caihong" w:date="2023-01-30T15:13:00Z">
        <w:r w:rsidR="00D25AF5" w:rsidRPr="00B440DC">
          <w:rPr>
            <w:rFonts w:ascii="Arial" w:hAnsi="Arial" w:cs="Arial"/>
          </w:rPr>
          <w:t>S</w:t>
        </w:r>
      </w:ins>
      <w:ins w:id="1972" w:author="Fu, Caihong" w:date="2023-01-31T14:24:00Z">
        <w:r w:rsidR="008E01A5">
          <w:rPr>
            <w:rFonts w:ascii="Arial" w:hAnsi="Arial" w:cs="Arial"/>
          </w:rPr>
          <w:t>1</w:t>
        </w:r>
      </w:ins>
      <w:r w:rsidR="00884305" w:rsidRPr="00B440DC">
        <w:rPr>
          <w:rFonts w:ascii="Arial" w:hAnsi="Arial" w:cs="Arial"/>
        </w:rPr>
        <w:t>)</w:t>
      </w:r>
      <w:ins w:id="1973" w:author="Fu, Caihong" w:date="2023-01-30T15:15:00Z">
        <w:r w:rsidR="00D25AF5">
          <w:rPr>
            <w:rFonts w:ascii="Arial" w:hAnsi="Arial" w:cs="Arial"/>
          </w:rPr>
          <w:t xml:space="preserve">, which </w:t>
        </w:r>
      </w:ins>
      <w:del w:id="1974" w:author="Fu, Caihong" w:date="2023-01-30T15:15:00Z">
        <w:r w:rsidR="00884305" w:rsidRPr="00B440DC" w:rsidDel="00D25AF5">
          <w:rPr>
            <w:rFonts w:ascii="Arial" w:hAnsi="Arial" w:cs="Arial"/>
          </w:rPr>
          <w:delText xml:space="preserve"> and </w:delText>
        </w:r>
      </w:del>
      <w:del w:id="1975" w:author="Fu, Caihong" w:date="2023-01-30T15:14:00Z">
        <w:r w:rsidR="00884305" w:rsidRPr="00B440DC" w:rsidDel="00D25AF5">
          <w:rPr>
            <w:rFonts w:ascii="Arial" w:hAnsi="Arial" w:cs="Arial"/>
          </w:rPr>
          <w:delText xml:space="preserve">could </w:delText>
        </w:r>
      </w:del>
      <w:ins w:id="1976" w:author="Fu, Caihong" w:date="2023-01-30T15:14:00Z">
        <w:r w:rsidR="00D25AF5">
          <w:rPr>
            <w:rFonts w:ascii="Arial" w:hAnsi="Arial" w:cs="Arial"/>
          </w:rPr>
          <w:t xml:space="preserve">can </w:t>
        </w:r>
      </w:ins>
      <w:r w:rsidR="00884305" w:rsidRPr="00B440DC">
        <w:rPr>
          <w:rFonts w:ascii="Arial" w:hAnsi="Arial" w:cs="Arial"/>
        </w:rPr>
        <w:t xml:space="preserve">be </w:t>
      </w:r>
      <w:del w:id="1977" w:author="Fu, Caihong" w:date="2023-01-24T13:42:00Z">
        <w:r w:rsidR="00884305" w:rsidRPr="00B440DC" w:rsidDel="00BE776C">
          <w:rPr>
            <w:rFonts w:ascii="Arial" w:hAnsi="Arial" w:cs="Arial"/>
          </w:rPr>
          <w:delText>extended to incorporate</w:delText>
        </w:r>
      </w:del>
      <w:ins w:id="1978" w:author="Fu, Caihong" w:date="2023-01-24T13:42:00Z">
        <w:r w:rsidR="00BE776C">
          <w:rPr>
            <w:rFonts w:ascii="Arial" w:hAnsi="Arial" w:cs="Arial"/>
          </w:rPr>
          <w:t xml:space="preserve">expanded </w:t>
        </w:r>
      </w:ins>
      <w:ins w:id="1979" w:author="Fu, Caihong" w:date="2023-01-24T13:43:00Z">
        <w:r w:rsidR="005E21C9">
          <w:rPr>
            <w:rFonts w:ascii="Arial" w:hAnsi="Arial" w:cs="Arial"/>
          </w:rPr>
          <w:t>when</w:t>
        </w:r>
      </w:ins>
      <w:r w:rsidR="00884305" w:rsidRPr="00B440DC">
        <w:rPr>
          <w:rFonts w:ascii="Arial" w:hAnsi="Arial" w:cs="Arial"/>
        </w:rPr>
        <w:t xml:space="preserve"> </w:t>
      </w:r>
      <w:ins w:id="1980" w:author="Fu, Caihong" w:date="2023-01-24T13:43:00Z">
        <w:r w:rsidR="005E21C9">
          <w:rPr>
            <w:rFonts w:ascii="Arial" w:hAnsi="Arial" w:cs="Arial"/>
          </w:rPr>
          <w:t xml:space="preserve">more SST measurements become available in </w:t>
        </w:r>
      </w:ins>
      <w:r w:rsidR="00884305" w:rsidRPr="00B440DC">
        <w:rPr>
          <w:rFonts w:ascii="Arial" w:hAnsi="Arial" w:cs="Arial"/>
        </w:rPr>
        <w:t xml:space="preserve">new </w:t>
      </w:r>
      <w:del w:id="1981" w:author="Fu, Caihong" w:date="2023-01-24T13:44:00Z">
        <w:r w:rsidR="00884305" w:rsidRPr="00B440DC" w:rsidDel="005E21C9">
          <w:rPr>
            <w:rFonts w:ascii="Arial" w:hAnsi="Arial" w:cs="Arial"/>
          </w:rPr>
          <w:delText>knowledge</w:delText>
        </w:r>
      </w:del>
      <w:ins w:id="1982" w:author="Fu, Caihong" w:date="2023-01-24T13:44:00Z">
        <w:r w:rsidR="005E21C9">
          <w:rPr>
            <w:rFonts w:ascii="Arial" w:hAnsi="Arial" w:cs="Arial"/>
          </w:rPr>
          <w:t>locations</w:t>
        </w:r>
      </w:ins>
      <w:r w:rsidR="00884305" w:rsidRPr="00B440DC">
        <w:rPr>
          <w:rFonts w:ascii="Arial" w:hAnsi="Arial" w:cs="Arial"/>
        </w:rPr>
        <w:t xml:space="preserve">. </w:t>
      </w:r>
      <w:ins w:id="1983" w:author="Fu, Caihong" w:date="2023-01-30T15:33:00Z">
        <w:r w:rsidR="00864AEB">
          <w:rPr>
            <w:rFonts w:ascii="Arial" w:hAnsi="Arial" w:cs="Arial"/>
          </w:rPr>
          <w:t xml:space="preserve">Nevertheless, </w:t>
        </w:r>
      </w:ins>
      <w:del w:id="1984" w:author="Fu, Caihong" w:date="2023-01-30T15:33:00Z">
        <w:r w:rsidR="00884305" w:rsidRPr="00B440DC" w:rsidDel="00864AEB">
          <w:rPr>
            <w:rFonts w:ascii="Arial" w:hAnsi="Arial" w:cs="Arial"/>
          </w:rPr>
          <w:delText xml:space="preserve">The flexibility of including SST from alternative sources may provide managers with better metrics and improve understanding of forecast model performance measures. This </w:delText>
        </w:r>
      </w:del>
      <w:ins w:id="1985" w:author="Fu, Caihong" w:date="2023-01-30T15:33:00Z">
        <w:r w:rsidR="00864AEB">
          <w:rPr>
            <w:rFonts w:ascii="Arial" w:hAnsi="Arial" w:cs="Arial"/>
          </w:rPr>
          <w:t>this</w:t>
        </w:r>
        <w:r w:rsidR="00864AEB" w:rsidRPr="00B440DC">
          <w:rPr>
            <w:rFonts w:ascii="Arial" w:hAnsi="Arial" w:cs="Arial"/>
          </w:rPr>
          <w:t xml:space="preserve"> </w:t>
        </w:r>
      </w:ins>
      <w:r w:rsidR="00884305" w:rsidRPr="00B440DC">
        <w:rPr>
          <w:rFonts w:ascii="Arial" w:hAnsi="Arial" w:cs="Arial"/>
        </w:rPr>
        <w:t>paper shed</w:t>
      </w:r>
      <w:ins w:id="1986" w:author="Fu, Caihong" w:date="2023-01-24T13:46:00Z">
        <w:r w:rsidR="005E21C9">
          <w:rPr>
            <w:rFonts w:ascii="Arial" w:hAnsi="Arial" w:cs="Arial"/>
          </w:rPr>
          <w:t>s</w:t>
        </w:r>
      </w:ins>
      <w:r w:rsidR="00884305" w:rsidRPr="00B440DC">
        <w:rPr>
          <w:rFonts w:ascii="Arial" w:hAnsi="Arial" w:cs="Arial"/>
        </w:rPr>
        <w:t xml:space="preserve"> some </w:t>
      </w:r>
      <w:del w:id="1987" w:author="Fu, Caihong" w:date="2023-01-24T13:46:00Z">
        <w:r w:rsidR="00884305" w:rsidRPr="00B440DC" w:rsidDel="005E21C9">
          <w:rPr>
            <w:rFonts w:ascii="Arial" w:hAnsi="Arial" w:cs="Arial"/>
          </w:rPr>
          <w:delText xml:space="preserve">insights </w:delText>
        </w:r>
      </w:del>
      <w:ins w:id="1988" w:author="Fu, Caihong" w:date="2023-01-24T13:46:00Z">
        <w:r w:rsidR="005E21C9">
          <w:rPr>
            <w:rFonts w:ascii="Arial" w:hAnsi="Arial" w:cs="Arial"/>
          </w:rPr>
          <w:t>light</w:t>
        </w:r>
        <w:r w:rsidR="005E21C9" w:rsidRPr="00B440DC">
          <w:rPr>
            <w:rFonts w:ascii="Arial" w:hAnsi="Arial" w:cs="Arial"/>
          </w:rPr>
          <w:t xml:space="preserve"> </w:t>
        </w:r>
      </w:ins>
      <w:r w:rsidR="00884305" w:rsidRPr="00B440DC">
        <w:rPr>
          <w:rFonts w:ascii="Arial" w:hAnsi="Arial" w:cs="Arial"/>
        </w:rPr>
        <w:t xml:space="preserve">on how forecast can be improved by incorporating </w:t>
      </w:r>
      <w:del w:id="1989" w:author="Fu, Caihong" w:date="2023-01-30T15:33:00Z">
        <w:r w:rsidR="00884305" w:rsidRPr="00B440DC" w:rsidDel="00864AEB">
          <w:rPr>
            <w:rFonts w:ascii="Arial" w:hAnsi="Arial" w:cs="Arial"/>
          </w:rPr>
          <w:delText xml:space="preserve">these </w:delText>
        </w:r>
      </w:del>
      <w:r w:rsidR="00884305" w:rsidRPr="00B440DC">
        <w:rPr>
          <w:rFonts w:ascii="Arial" w:hAnsi="Arial" w:cs="Arial"/>
        </w:rPr>
        <w:t>biotic and abiotic metrics from ecosystem perspective</w:t>
      </w:r>
      <w:ins w:id="1990" w:author="Fu, Caihong" w:date="2023-01-30T15:33:00Z">
        <w:r w:rsidR="00864AEB">
          <w:rPr>
            <w:rFonts w:ascii="Arial" w:hAnsi="Arial" w:cs="Arial"/>
          </w:rPr>
          <w:t>s</w:t>
        </w:r>
      </w:ins>
      <w:r w:rsidR="00884305" w:rsidRPr="00B440DC">
        <w:rPr>
          <w:rFonts w:ascii="Arial" w:hAnsi="Arial" w:cs="Arial"/>
        </w:rPr>
        <w:t>.</w:t>
      </w:r>
      <w:ins w:id="1991" w:author="Fu, Caihong" w:date="2023-01-30T15:37:00Z">
        <w:r w:rsidR="0064617F">
          <w:rPr>
            <w:rFonts w:ascii="Arial" w:hAnsi="Arial" w:cs="Arial"/>
          </w:rPr>
          <w:t xml:space="preserve"> Overall, </w:t>
        </w:r>
      </w:ins>
      <w:del w:id="1992" w:author="Fu, Caihong" w:date="2023-01-30T15:37:00Z">
        <w:r w:rsidR="00884305" w:rsidRPr="00B440DC" w:rsidDel="0064617F">
          <w:rPr>
            <w:rFonts w:ascii="Arial" w:hAnsi="Arial" w:cs="Arial"/>
          </w:rPr>
          <w:delText xml:space="preserve"> </w:delText>
        </w:r>
      </w:del>
      <w:ins w:id="1993" w:author="Fu, Caihong" w:date="2023-01-30T15:38:00Z">
        <w:r w:rsidR="0064617F">
          <w:rPr>
            <w:rFonts w:ascii="Arial" w:hAnsi="Arial" w:cs="Arial"/>
          </w:rPr>
          <w:t>t</w:t>
        </w:r>
      </w:ins>
      <w:ins w:id="1994" w:author="Fu, Caihong" w:date="2023-01-30T15:37:00Z">
        <w:r w:rsidR="0064617F" w:rsidRPr="00B440DC">
          <w:rPr>
            <w:rFonts w:ascii="Arial" w:hAnsi="Arial" w:cs="Arial"/>
          </w:rPr>
          <w:t xml:space="preserve">his paper </w:t>
        </w:r>
        <w:r w:rsidR="0064617F" w:rsidRPr="00B440DC">
          <w:rPr>
            <w:rFonts w:ascii="Arial" w:hAnsi="Arial" w:cs="Arial"/>
          </w:rPr>
          <w:t>show</w:t>
        </w:r>
      </w:ins>
      <w:ins w:id="1995" w:author="Fu, Caihong" w:date="2023-01-31T14:25:00Z">
        <w:r w:rsidR="008E01A5">
          <w:rPr>
            <w:rFonts w:ascii="Arial" w:hAnsi="Arial" w:cs="Arial"/>
          </w:rPr>
          <w:t>ed</w:t>
        </w:r>
      </w:ins>
      <w:ins w:id="1996" w:author="Fu, Caihong" w:date="2023-01-30T15:37:00Z">
        <w:r w:rsidR="0064617F" w:rsidRPr="00B440DC">
          <w:rPr>
            <w:rFonts w:ascii="Arial" w:hAnsi="Arial" w:cs="Arial"/>
          </w:rPr>
          <w:t xml:space="preserve"> </w:t>
        </w:r>
        <w:r w:rsidR="0064617F" w:rsidRPr="00B440DC">
          <w:rPr>
            <w:rFonts w:ascii="Arial" w:hAnsi="Arial" w:cs="Arial"/>
          </w:rPr>
          <w:t xml:space="preserve">that </w:t>
        </w:r>
      </w:ins>
      <w:ins w:id="1997" w:author="Fu, Caihong" w:date="2023-01-30T15:38:00Z">
        <w:r w:rsidR="0064617F">
          <w:rPr>
            <w:rFonts w:ascii="Arial" w:hAnsi="Arial" w:cs="Arial"/>
          </w:rPr>
          <w:t xml:space="preserve">the </w:t>
        </w:r>
      </w:ins>
      <w:ins w:id="1998" w:author="Fu, Caihong" w:date="2023-01-30T15:37:00Z">
        <w:r w:rsidR="0064617F" w:rsidRPr="00B440DC">
          <w:rPr>
            <w:rFonts w:ascii="Arial" w:hAnsi="Arial" w:cs="Arial"/>
          </w:rPr>
          <w:t>models</w:t>
        </w:r>
      </w:ins>
      <w:ins w:id="1999" w:author="Fu, Caihong" w:date="2023-01-30T15:38:00Z">
        <w:r w:rsidR="0064617F">
          <w:rPr>
            <w:rFonts w:ascii="Arial" w:hAnsi="Arial" w:cs="Arial"/>
          </w:rPr>
          <w:t xml:space="preserve"> coupled with newly added covariates</w:t>
        </w:r>
      </w:ins>
      <w:ins w:id="2000" w:author="Fu, Caihong" w:date="2023-01-30T15:37:00Z">
        <w:r w:rsidR="0064617F" w:rsidRPr="00B440DC">
          <w:rPr>
            <w:rFonts w:ascii="Arial" w:hAnsi="Arial" w:cs="Arial"/>
          </w:rPr>
          <w:t xml:space="preserve"> </w:t>
        </w:r>
      </w:ins>
      <w:ins w:id="2001" w:author="Fu, Caihong" w:date="2023-01-30T15:39:00Z">
        <w:r w:rsidR="0064617F">
          <w:rPr>
            <w:rFonts w:ascii="Arial" w:hAnsi="Arial" w:cs="Arial"/>
          </w:rPr>
          <w:t xml:space="preserve">produced </w:t>
        </w:r>
      </w:ins>
      <w:ins w:id="2002" w:author="Fu, Caihong" w:date="2023-01-30T15:37:00Z">
        <w:r w:rsidR="0064617F" w:rsidRPr="00B440DC">
          <w:rPr>
            <w:rFonts w:ascii="Arial" w:hAnsi="Arial" w:cs="Arial"/>
          </w:rPr>
          <w:t xml:space="preserve">not only </w:t>
        </w:r>
      </w:ins>
      <w:ins w:id="2003" w:author="Fu, Caihong" w:date="2023-01-30T15:39:00Z">
        <w:r w:rsidR="0064617F">
          <w:rPr>
            <w:rFonts w:ascii="Arial" w:hAnsi="Arial" w:cs="Arial"/>
          </w:rPr>
          <w:t>more</w:t>
        </w:r>
      </w:ins>
      <w:ins w:id="2004" w:author="Fu, Caihong" w:date="2023-01-30T15:37:00Z">
        <w:r w:rsidR="0064617F" w:rsidRPr="00B440DC">
          <w:rPr>
            <w:rFonts w:ascii="Arial" w:hAnsi="Arial" w:cs="Arial"/>
          </w:rPr>
          <w:t xml:space="preserve"> accura</w:t>
        </w:r>
      </w:ins>
      <w:ins w:id="2005" w:author="Fu, Caihong" w:date="2023-01-30T15:39:00Z">
        <w:r w:rsidR="0064617F">
          <w:rPr>
            <w:rFonts w:ascii="Arial" w:hAnsi="Arial" w:cs="Arial"/>
          </w:rPr>
          <w:t>te forecasts</w:t>
        </w:r>
      </w:ins>
      <w:ins w:id="2006" w:author="Fu, Caihong" w:date="2023-01-30T15:37:00Z">
        <w:r w:rsidR="0064617F" w:rsidRPr="00B440DC">
          <w:rPr>
            <w:rFonts w:ascii="Arial" w:hAnsi="Arial" w:cs="Arial"/>
          </w:rPr>
          <w:t xml:space="preserve"> but also reduced uncertaint</w:t>
        </w:r>
      </w:ins>
      <w:ins w:id="2007" w:author="Fu, Caihong" w:date="2023-01-30T15:39:00Z">
        <w:r w:rsidR="0064617F">
          <w:rPr>
            <w:rFonts w:ascii="Arial" w:hAnsi="Arial" w:cs="Arial"/>
          </w:rPr>
          <w:t>ies</w:t>
        </w:r>
      </w:ins>
      <w:ins w:id="2008" w:author="Fu, Caihong" w:date="2023-01-30T15:40:00Z">
        <w:r w:rsidR="0023002F">
          <w:rPr>
            <w:rFonts w:ascii="Arial" w:hAnsi="Arial" w:cs="Arial"/>
          </w:rPr>
          <w:t xml:space="preserve">, which would be a great help to fisheries managers who </w:t>
        </w:r>
      </w:ins>
      <w:ins w:id="2009" w:author="Fu, Caihong" w:date="2023-01-30T15:41:00Z">
        <w:r w:rsidR="0023002F">
          <w:rPr>
            <w:rFonts w:ascii="Arial" w:hAnsi="Arial" w:cs="Arial"/>
          </w:rPr>
          <w:t>tend t</w:t>
        </w:r>
      </w:ins>
      <w:ins w:id="2010" w:author="Fu, Caihong" w:date="2023-01-31T14:25:00Z">
        <w:r w:rsidR="008E01A5">
          <w:rPr>
            <w:rFonts w:ascii="Arial" w:hAnsi="Arial" w:cs="Arial"/>
          </w:rPr>
          <w:t>o</w:t>
        </w:r>
      </w:ins>
      <w:ins w:id="2011" w:author="Fu, Caihong" w:date="2023-01-31T14:26:00Z">
        <w:r w:rsidR="008E2E0C">
          <w:rPr>
            <w:rFonts w:ascii="Arial" w:hAnsi="Arial" w:cs="Arial"/>
          </w:rPr>
          <w:t xml:space="preserve"> </w:t>
        </w:r>
      </w:ins>
      <w:del w:id="2012" w:author="Fu, Caihong" w:date="2023-01-30T15:40:00Z">
        <w:r w:rsidR="00884305" w:rsidRPr="00B440DC" w:rsidDel="0023002F">
          <w:rPr>
            <w:rFonts w:ascii="Arial" w:hAnsi="Arial" w:cs="Arial"/>
          </w:rPr>
          <w:delText xml:space="preserve">Fisheries managers may </w:delText>
        </w:r>
      </w:del>
      <w:del w:id="2013" w:author="Fu, Caihong" w:date="2023-01-30T15:41:00Z">
        <w:r w:rsidR="00884305" w:rsidRPr="00B440DC" w:rsidDel="0023002F">
          <w:rPr>
            <w:rFonts w:ascii="Arial" w:hAnsi="Arial" w:cs="Arial"/>
          </w:rPr>
          <w:delText xml:space="preserve">often </w:delText>
        </w:r>
      </w:del>
      <w:r w:rsidR="00884305" w:rsidRPr="00B440DC">
        <w:rPr>
          <w:rFonts w:ascii="Arial" w:hAnsi="Arial" w:cs="Arial"/>
        </w:rPr>
        <w:t xml:space="preserve">face high pressure from political parties when forecast is inaccurate or has high uncertainty. </w:t>
      </w:r>
      <w:del w:id="2014" w:author="Fu, Caihong" w:date="2023-01-30T15:37:00Z">
        <w:r w:rsidR="00884305" w:rsidRPr="00B440DC" w:rsidDel="0064617F">
          <w:rPr>
            <w:rFonts w:ascii="Arial" w:hAnsi="Arial" w:cs="Arial"/>
          </w:rPr>
          <w:delText xml:space="preserve">This paper </w:delText>
        </w:r>
      </w:del>
      <w:del w:id="2015" w:author="Fu, Caihong" w:date="2023-01-24T13:48:00Z">
        <w:r w:rsidR="00884305" w:rsidRPr="00B440DC" w:rsidDel="005E21C9">
          <w:rPr>
            <w:rFonts w:ascii="Arial" w:hAnsi="Arial" w:cs="Arial"/>
          </w:rPr>
          <w:delText xml:space="preserve">showed </w:delText>
        </w:r>
      </w:del>
      <w:del w:id="2016" w:author="Fu, Caihong" w:date="2023-01-30T15:37:00Z">
        <w:r w:rsidR="00884305" w:rsidRPr="00B440DC" w:rsidDel="0064617F">
          <w:rPr>
            <w:rFonts w:ascii="Arial" w:hAnsi="Arial" w:cs="Arial"/>
          </w:rPr>
          <w:delText xml:space="preserve">that new models not only </w:delText>
        </w:r>
      </w:del>
      <w:del w:id="2017" w:author="Fu, Caihong" w:date="2023-01-24T13:48:00Z">
        <w:r w:rsidR="00884305" w:rsidRPr="00B440DC" w:rsidDel="005E21C9">
          <w:rPr>
            <w:rFonts w:ascii="Arial" w:hAnsi="Arial" w:cs="Arial"/>
          </w:rPr>
          <w:delText xml:space="preserve">had </w:delText>
        </w:r>
      </w:del>
      <w:del w:id="2018" w:author="Fu, Caihong" w:date="2023-01-30T15:37:00Z">
        <w:r w:rsidR="00884305" w:rsidRPr="00B440DC" w:rsidDel="0064617F">
          <w:rPr>
            <w:rFonts w:ascii="Arial" w:hAnsi="Arial" w:cs="Arial"/>
          </w:rPr>
          <w:delText xml:space="preserve">better accuracy but also reduced uncertainty. </w:delText>
        </w:r>
      </w:del>
      <w:del w:id="2019" w:author="Fu, Caihong" w:date="2023-01-30T15:16:00Z">
        <w:r w:rsidR="00884305" w:rsidRPr="00B440DC" w:rsidDel="00736807">
          <w:rPr>
            <w:rFonts w:ascii="Arial" w:hAnsi="Arial" w:cs="Arial"/>
          </w:rPr>
          <w:delText xml:space="preserve">In 2022, we </w:delText>
        </w:r>
      </w:del>
      <w:del w:id="2020" w:author="Fu, Caihong" w:date="2023-01-24T13:50:00Z">
        <w:r w:rsidR="00884305" w:rsidRPr="00B440DC" w:rsidDel="005E21C9">
          <w:rPr>
            <w:rFonts w:ascii="Arial" w:hAnsi="Arial" w:cs="Arial"/>
          </w:rPr>
          <w:delText xml:space="preserve">successfully </w:delText>
        </w:r>
      </w:del>
      <w:del w:id="2021" w:author="Fu, Caihong" w:date="2023-01-30T15:16:00Z">
        <w:r w:rsidR="00884305" w:rsidRPr="00B440DC" w:rsidDel="00736807">
          <w:rPr>
            <w:rFonts w:ascii="Arial" w:hAnsi="Arial" w:cs="Arial"/>
          </w:rPr>
          <w:delText xml:space="preserve">have a few stocks (Quesnel and Chilko) forecasted with accurate return and narrow uncertainty, </w:delText>
        </w:r>
      </w:del>
      <w:del w:id="2022" w:author="Fu, Caihong" w:date="2023-01-24T13:50:00Z">
        <w:r w:rsidR="00884305" w:rsidRPr="00B440DC" w:rsidDel="005E21C9">
          <w:rPr>
            <w:rFonts w:ascii="Arial" w:hAnsi="Arial" w:cs="Arial"/>
          </w:rPr>
          <w:delText xml:space="preserve">and this </w:delText>
        </w:r>
      </w:del>
      <w:del w:id="2023" w:author="Fu, Caihong" w:date="2023-01-30T15:16:00Z">
        <w:r w:rsidR="00884305" w:rsidRPr="00B440DC" w:rsidDel="00736807">
          <w:rPr>
            <w:rFonts w:ascii="Arial" w:hAnsi="Arial" w:cs="Arial"/>
          </w:rPr>
          <w:delText xml:space="preserve">greatly helped fisheries managers’ communication to stake-holders and fishing community in terms of setting expectations early in the season (Karen Richards, DFO, per. comm.). </w:delText>
        </w:r>
      </w:del>
      <w:del w:id="2024" w:author="Fu, Caihong" w:date="2023-01-24T13:51:00Z">
        <w:r w:rsidR="00884305" w:rsidRPr="00B440DC" w:rsidDel="005E21C9">
          <w:rPr>
            <w:rFonts w:ascii="Arial" w:hAnsi="Arial" w:cs="Arial"/>
          </w:rPr>
          <w:delText xml:space="preserve">However, the panel didn’t adopt this approach for Late Shuswap and continue using the less performed RicherEi.SST model in 2022. </w:delText>
        </w:r>
      </w:del>
      <w:del w:id="2025" w:author="Fu, Caihong" w:date="2023-01-24T13:52:00Z">
        <w:r w:rsidR="00884305" w:rsidRPr="00B440DC" w:rsidDel="005E21C9">
          <w:rPr>
            <w:rFonts w:ascii="Arial" w:hAnsi="Arial" w:cs="Arial"/>
          </w:rPr>
          <w:delText xml:space="preserve">If </w:delText>
        </w:r>
      </w:del>
      <w:del w:id="2026" w:author="Fu, Caihong" w:date="2023-01-30T15:08:00Z">
        <w:r w:rsidR="00884305" w:rsidRPr="00B440DC" w:rsidDel="00C75EC6">
          <w:rPr>
            <w:rFonts w:ascii="Arial" w:hAnsi="Arial" w:cs="Arial"/>
          </w:rPr>
          <w:delText xml:space="preserve">RickerGOA.SST model </w:delText>
        </w:r>
      </w:del>
      <w:del w:id="2027" w:author="Fu, Caihong" w:date="2023-01-24T13:52:00Z">
        <w:r w:rsidR="00884305" w:rsidRPr="00B440DC" w:rsidDel="005E21C9">
          <w:rPr>
            <w:rFonts w:ascii="Arial" w:hAnsi="Arial" w:cs="Arial"/>
          </w:rPr>
          <w:delText xml:space="preserve">was </w:delText>
        </w:r>
      </w:del>
      <w:del w:id="2028" w:author="Fu, Caihong" w:date="2023-01-30T15:08:00Z">
        <w:r w:rsidR="00884305" w:rsidRPr="00B440DC" w:rsidDel="00C75EC6">
          <w:rPr>
            <w:rFonts w:ascii="Arial" w:hAnsi="Arial" w:cs="Arial"/>
          </w:rPr>
          <w:delText xml:space="preserve">adopted in 2022, not only the median forecast was reduced from 3.42 million to 1.48 million (observation is 1.48 million), </w:delText>
        </w:r>
      </w:del>
      <w:del w:id="2029" w:author="Fu, Caihong" w:date="2023-01-30T15:15:00Z">
        <w:r w:rsidR="00884305" w:rsidRPr="00B440DC" w:rsidDel="00EF55D5">
          <w:rPr>
            <w:rFonts w:ascii="Arial" w:hAnsi="Arial" w:cs="Arial"/>
          </w:rPr>
          <w:delText xml:space="preserve">but </w:delText>
        </w:r>
        <w:r w:rsidR="00884305" w:rsidRPr="00B440DC" w:rsidDel="00EF55D5">
          <w:rPr>
            <w:rFonts w:ascii="Arial" w:hAnsi="Arial" w:cs="Arial"/>
          </w:rPr>
          <w:lastRenderedPageBreak/>
          <w:delText>also the uncertainty range is reduced from [1,473,000~7,582,000] to [622,000~ 3,132,000] (</w:delText>
        </w:r>
      </w:del>
      <w:del w:id="2030" w:author="Fu, Caihong" w:date="2023-01-24T13:53:00Z">
        <w:r w:rsidR="00884305" w:rsidRPr="00B440DC" w:rsidDel="006B241F">
          <w:rPr>
            <w:rFonts w:ascii="Arial" w:hAnsi="Arial" w:cs="Arial"/>
          </w:rPr>
          <w:delText>p25~p75</w:delText>
        </w:r>
      </w:del>
      <w:del w:id="2031" w:author="Fu, Caihong" w:date="2023-01-30T15:15:00Z">
        <w:r w:rsidR="00884305" w:rsidRPr="00B440DC" w:rsidDel="00EF55D5">
          <w:rPr>
            <w:rFonts w:ascii="Arial" w:hAnsi="Arial" w:cs="Arial"/>
          </w:rPr>
          <w:delText xml:space="preserve">). </w:delText>
        </w:r>
      </w:del>
      <w:del w:id="2032" w:author="Fu, Caihong" w:date="2023-01-24T13:53:00Z">
        <w:r w:rsidR="00884305" w:rsidRPr="00B440DC" w:rsidDel="006B241F">
          <w:rPr>
            <w:rFonts w:ascii="Arial" w:hAnsi="Arial" w:cs="Arial"/>
          </w:rPr>
          <w:delText>Our approach shed insights on how forecast can be greatly improved by taking relevant ecosystem effects into consideration.</w:delText>
        </w:r>
      </w:del>
    </w:p>
    <w:p w14:paraId="3621B651" w14:textId="7A6DD4B5" w:rsidR="00884305" w:rsidRPr="00B440DC" w:rsidRDefault="00884305" w:rsidP="00884305">
      <w:pPr>
        <w:rPr>
          <w:rFonts w:ascii="Arial" w:hAnsi="Arial" w:cs="Arial"/>
        </w:rPr>
      </w:pPr>
      <w:r w:rsidRPr="00B440DC">
        <w:rPr>
          <w:rFonts w:ascii="Arial" w:hAnsi="Arial" w:cs="Arial"/>
        </w:rPr>
        <w:t xml:space="preserve">4.2 </w:t>
      </w:r>
      <w:del w:id="2033" w:author="Fu, Caihong" w:date="2023-01-30T15:42:00Z">
        <w:r w:rsidRPr="00B440DC" w:rsidDel="00665A6A">
          <w:rPr>
            <w:rFonts w:ascii="Arial" w:hAnsi="Arial" w:cs="Arial"/>
          </w:rPr>
          <w:delText xml:space="preserve">Implication of </w:delText>
        </w:r>
      </w:del>
      <w:r w:rsidRPr="00B440DC">
        <w:rPr>
          <w:rFonts w:ascii="Arial" w:hAnsi="Arial" w:cs="Arial"/>
        </w:rPr>
        <w:t>Taylor diagram</w:t>
      </w:r>
      <w:ins w:id="2034" w:author="Fu, Caihong" w:date="2023-01-30T17:48:00Z">
        <w:r w:rsidR="00906711">
          <w:rPr>
            <w:rFonts w:ascii="Arial" w:hAnsi="Arial" w:cs="Arial"/>
          </w:rPr>
          <w:t xml:space="preserve"> and future implications</w:t>
        </w:r>
      </w:ins>
    </w:p>
    <w:p w14:paraId="1EB4802D" w14:textId="15A7FD8E" w:rsidR="004B4347" w:rsidRDefault="00884305" w:rsidP="002616CC">
      <w:pPr>
        <w:ind w:firstLine="360"/>
        <w:rPr>
          <w:ins w:id="2035" w:author="Fu, Caihong" w:date="2023-01-30T17:06:00Z"/>
          <w:rFonts w:ascii="Arial" w:hAnsi="Arial" w:cs="Arial"/>
        </w:rPr>
      </w:pPr>
      <w:r w:rsidRPr="00B440DC">
        <w:rPr>
          <w:rFonts w:ascii="Arial" w:hAnsi="Arial" w:cs="Arial"/>
        </w:rPr>
        <w:t xml:space="preserve">Taylor diagram </w:t>
      </w:r>
      <w:ins w:id="2036" w:author="Fu, Caihong" w:date="2023-01-30T16:49:00Z">
        <w:r w:rsidR="000D5770">
          <w:rPr>
            <w:rFonts w:ascii="Arial" w:hAnsi="Arial" w:cs="Arial"/>
          </w:rPr>
          <w:t xml:space="preserve">has allowed us </w:t>
        </w:r>
      </w:ins>
      <w:del w:id="2037" w:author="Fu, Caihong" w:date="2023-01-30T16:49:00Z">
        <w:r w:rsidRPr="00B440DC" w:rsidDel="000D5770">
          <w:rPr>
            <w:rFonts w:ascii="Arial" w:hAnsi="Arial" w:cs="Arial"/>
          </w:rPr>
          <w:delText xml:space="preserve">is a visualization tool </w:delText>
        </w:r>
      </w:del>
      <w:r w:rsidRPr="00B440DC">
        <w:rPr>
          <w:rFonts w:ascii="Arial" w:hAnsi="Arial" w:cs="Arial"/>
        </w:rPr>
        <w:t xml:space="preserve">to </w:t>
      </w:r>
      <w:ins w:id="2038" w:author="Fu, Caihong" w:date="2023-01-30T16:51:00Z">
        <w:r w:rsidR="000D5770">
          <w:rPr>
            <w:rFonts w:ascii="Arial" w:hAnsi="Arial" w:cs="Arial"/>
          </w:rPr>
          <w:t xml:space="preserve">visually </w:t>
        </w:r>
      </w:ins>
      <w:del w:id="2039" w:author="Fu, Caihong" w:date="2023-01-30T16:51:00Z">
        <w:r w:rsidRPr="00B440DC" w:rsidDel="000D5770">
          <w:rPr>
            <w:rFonts w:ascii="Arial" w:hAnsi="Arial" w:cs="Arial"/>
          </w:rPr>
          <w:delText xml:space="preserve">present </w:delText>
        </w:r>
      </w:del>
      <w:ins w:id="2040" w:author="Fu, Caihong" w:date="2023-01-30T16:51:00Z">
        <w:r w:rsidR="000D5770">
          <w:rPr>
            <w:rFonts w:ascii="Arial" w:hAnsi="Arial" w:cs="Arial"/>
          </w:rPr>
          <w:t>compare</w:t>
        </w:r>
        <w:r w:rsidR="000D5770" w:rsidRPr="00B440DC">
          <w:rPr>
            <w:rFonts w:ascii="Arial" w:hAnsi="Arial" w:cs="Arial"/>
          </w:rPr>
          <w:t xml:space="preserve"> </w:t>
        </w:r>
      </w:ins>
      <w:del w:id="2041" w:author="Fu, Caihong" w:date="2023-01-30T16:51:00Z">
        <w:r w:rsidRPr="00B440DC" w:rsidDel="000D5770">
          <w:rPr>
            <w:rFonts w:ascii="Arial" w:hAnsi="Arial" w:cs="Arial"/>
          </w:rPr>
          <w:delText xml:space="preserve">observations, </w:delText>
        </w:r>
      </w:del>
      <w:ins w:id="2042" w:author="Fu, Caihong" w:date="2023-01-30T16:51:00Z">
        <w:r w:rsidR="000D5770">
          <w:rPr>
            <w:rFonts w:ascii="Arial" w:hAnsi="Arial" w:cs="Arial"/>
          </w:rPr>
          <w:t xml:space="preserve">time series of </w:t>
        </w:r>
      </w:ins>
      <w:r w:rsidRPr="00B440DC">
        <w:rPr>
          <w:rFonts w:ascii="Arial" w:hAnsi="Arial" w:cs="Arial"/>
        </w:rPr>
        <w:t>forecast</w:t>
      </w:r>
      <w:ins w:id="2043" w:author="Fu, Caihong" w:date="2023-01-30T16:49:00Z">
        <w:r w:rsidR="000D5770">
          <w:rPr>
            <w:rFonts w:ascii="Arial" w:hAnsi="Arial" w:cs="Arial"/>
          </w:rPr>
          <w:t>s</w:t>
        </w:r>
      </w:ins>
      <w:r w:rsidRPr="00B440DC">
        <w:rPr>
          <w:rFonts w:ascii="Arial" w:hAnsi="Arial" w:cs="Arial"/>
        </w:rPr>
        <w:t xml:space="preserve"> </w:t>
      </w:r>
      <w:del w:id="2044" w:author="Fu, Caihong" w:date="2023-01-30T16:49:00Z">
        <w:r w:rsidRPr="00B440DC" w:rsidDel="000D5770">
          <w:rPr>
            <w:rFonts w:ascii="Arial" w:hAnsi="Arial" w:cs="Arial"/>
          </w:rPr>
          <w:delText>and candidate</w:delText>
        </w:r>
      </w:del>
      <w:ins w:id="2045" w:author="Fu, Caihong" w:date="2023-01-30T16:49:00Z">
        <w:r w:rsidR="000D5770">
          <w:rPr>
            <w:rFonts w:ascii="Arial" w:hAnsi="Arial" w:cs="Arial"/>
          </w:rPr>
          <w:t xml:space="preserve">from </w:t>
        </w:r>
      </w:ins>
      <w:ins w:id="2046" w:author="Fu, Caihong" w:date="2023-01-30T16:50:00Z">
        <w:r w:rsidR="000D5770">
          <w:rPr>
            <w:rFonts w:ascii="Arial" w:hAnsi="Arial" w:cs="Arial"/>
          </w:rPr>
          <w:t>37 forecast</w:t>
        </w:r>
      </w:ins>
      <w:r w:rsidRPr="00B440DC">
        <w:rPr>
          <w:rFonts w:ascii="Arial" w:hAnsi="Arial" w:cs="Arial"/>
        </w:rPr>
        <w:t xml:space="preserve"> models</w:t>
      </w:r>
      <w:ins w:id="2047" w:author="Fu, Caihong" w:date="2023-01-30T16:50:00Z">
        <w:r w:rsidR="000D5770">
          <w:rPr>
            <w:rFonts w:ascii="Arial" w:hAnsi="Arial" w:cs="Arial"/>
          </w:rPr>
          <w:t xml:space="preserve"> along with the </w:t>
        </w:r>
      </w:ins>
      <w:ins w:id="2048" w:author="Fu, Caihong" w:date="2023-01-30T16:52:00Z">
        <w:r w:rsidR="00FE49D9">
          <w:rPr>
            <w:rFonts w:ascii="Arial" w:hAnsi="Arial" w:cs="Arial"/>
          </w:rPr>
          <w:t>historical forecast</w:t>
        </w:r>
      </w:ins>
      <w:ins w:id="2049" w:author="Fu, Caihong" w:date="2023-01-31T14:27:00Z">
        <w:r w:rsidR="00384A3A">
          <w:rPr>
            <w:rFonts w:ascii="Arial" w:hAnsi="Arial" w:cs="Arial"/>
          </w:rPr>
          <w:t>s</w:t>
        </w:r>
      </w:ins>
      <w:ins w:id="2050" w:author="Fu, Caihong" w:date="2023-01-30T16:52:00Z">
        <w:r w:rsidR="00FE49D9">
          <w:rPr>
            <w:rFonts w:ascii="Arial" w:hAnsi="Arial" w:cs="Arial"/>
          </w:rPr>
          <w:t xml:space="preserve"> against the observations</w:t>
        </w:r>
      </w:ins>
      <w:r w:rsidRPr="00B440DC">
        <w:rPr>
          <w:rFonts w:ascii="Arial" w:hAnsi="Arial" w:cs="Arial"/>
        </w:rPr>
        <w:t xml:space="preserve"> in</w:t>
      </w:r>
      <w:del w:id="2051" w:author="Fu, Caihong" w:date="2023-01-30T16:53:00Z">
        <w:r w:rsidRPr="00B440DC" w:rsidDel="00FE49D9">
          <w:rPr>
            <w:rFonts w:ascii="Arial" w:hAnsi="Arial" w:cs="Arial"/>
          </w:rPr>
          <w:delText>to</w:delText>
        </w:r>
      </w:del>
      <w:r w:rsidRPr="00B440DC">
        <w:rPr>
          <w:rFonts w:ascii="Arial" w:hAnsi="Arial" w:cs="Arial"/>
        </w:rPr>
        <w:t xml:space="preserve"> one graph</w:t>
      </w:r>
      <w:del w:id="2052" w:author="Fu, Caihong" w:date="2023-01-30T16:54:00Z">
        <w:r w:rsidRPr="00B440DC" w:rsidDel="00FE49D9">
          <w:rPr>
            <w:rFonts w:ascii="Arial" w:hAnsi="Arial" w:cs="Arial"/>
          </w:rPr>
          <w:delText xml:space="preserve">. </w:delText>
        </w:r>
      </w:del>
      <w:ins w:id="2053" w:author="Fu, Caihong" w:date="2023-01-30T16:54:00Z">
        <w:r w:rsidR="00FE49D9">
          <w:rPr>
            <w:rFonts w:ascii="Arial" w:hAnsi="Arial" w:cs="Arial"/>
          </w:rPr>
          <w:t xml:space="preserve"> both </w:t>
        </w:r>
      </w:ins>
      <w:del w:id="2054" w:author="Fu, Caihong" w:date="2023-01-30T16:54:00Z">
        <w:r w:rsidRPr="00B440DC" w:rsidDel="00FE49D9">
          <w:rPr>
            <w:rFonts w:ascii="Arial" w:hAnsi="Arial" w:cs="Arial"/>
          </w:rPr>
          <w:delText>It is a powerful tool not only to inform</w:delText>
        </w:r>
      </w:del>
      <w:ins w:id="2055" w:author="Fu, Caihong" w:date="2023-01-30T16:54:00Z">
        <w:r w:rsidR="00FE49D9">
          <w:rPr>
            <w:rFonts w:ascii="Arial" w:hAnsi="Arial" w:cs="Arial"/>
          </w:rPr>
          <w:t>in terms of</w:t>
        </w:r>
      </w:ins>
      <w:r w:rsidRPr="00B440DC">
        <w:rPr>
          <w:rFonts w:ascii="Arial" w:hAnsi="Arial" w:cs="Arial"/>
        </w:rPr>
        <w:t xml:space="preserve"> forecast accuracy </w:t>
      </w:r>
      <w:del w:id="2056" w:author="Fu, Caihong" w:date="2023-01-30T16:54:00Z">
        <w:r w:rsidRPr="00B440DC" w:rsidDel="00FE49D9">
          <w:rPr>
            <w:rFonts w:ascii="Arial" w:hAnsi="Arial" w:cs="Arial"/>
          </w:rPr>
          <w:delText>but also assess</w:delText>
        </w:r>
      </w:del>
      <w:ins w:id="2057" w:author="Fu, Caihong" w:date="2023-01-30T16:54:00Z">
        <w:r w:rsidR="00FE49D9">
          <w:rPr>
            <w:rFonts w:ascii="Arial" w:hAnsi="Arial" w:cs="Arial"/>
          </w:rPr>
          <w:t>and</w:t>
        </w:r>
      </w:ins>
      <w:r w:rsidRPr="00B440DC">
        <w:rPr>
          <w:rFonts w:ascii="Arial" w:hAnsi="Arial" w:cs="Arial"/>
        </w:rPr>
        <w:t xml:space="preserve"> uncertainty</w:t>
      </w:r>
      <w:del w:id="2058" w:author="Fu, Caihong" w:date="2023-01-30T16:54:00Z">
        <w:r w:rsidRPr="00B440DC" w:rsidDel="00FE49D9">
          <w:rPr>
            <w:rFonts w:ascii="Arial" w:hAnsi="Arial" w:cs="Arial"/>
          </w:rPr>
          <w:delText xml:space="preserve"> range</w:delText>
        </w:r>
      </w:del>
      <w:del w:id="2059" w:author="Fu, Caihong" w:date="2023-01-24T13:55:00Z">
        <w:r w:rsidRPr="00B440DC" w:rsidDel="006B241F">
          <w:rPr>
            <w:rFonts w:ascii="Arial" w:hAnsi="Arial" w:cs="Arial"/>
          </w:rPr>
          <w:delText>, that not many of current other performance metrics have the ability to handle</w:delText>
        </w:r>
      </w:del>
      <w:r w:rsidRPr="00B440DC">
        <w:rPr>
          <w:rFonts w:ascii="Arial" w:hAnsi="Arial" w:cs="Arial"/>
        </w:rPr>
        <w:t xml:space="preserve">. </w:t>
      </w:r>
      <w:ins w:id="2060" w:author="Fu, Caihong" w:date="2023-01-30T17:00:00Z">
        <w:r w:rsidR="00FE49D9">
          <w:rPr>
            <w:rFonts w:ascii="Arial" w:hAnsi="Arial" w:cs="Arial"/>
          </w:rPr>
          <w:t xml:space="preserve">Therefore, </w:t>
        </w:r>
      </w:ins>
      <w:ins w:id="2061" w:author="Fu, Caihong" w:date="2023-01-30T16:34:00Z">
        <w:r w:rsidR="000D5770" w:rsidRPr="000D5770">
          <w:rPr>
            <w:rFonts w:ascii="Arial" w:hAnsi="Arial" w:cs="Arial"/>
          </w:rPr>
          <w:t xml:space="preserve">Taylor diagram </w:t>
        </w:r>
      </w:ins>
      <w:ins w:id="2062" w:author="Fu, Caihong" w:date="2023-01-30T17:00:00Z">
        <w:r w:rsidR="00FE49D9">
          <w:rPr>
            <w:rFonts w:ascii="Arial" w:hAnsi="Arial" w:cs="Arial"/>
          </w:rPr>
          <w:t xml:space="preserve">can help simplify </w:t>
        </w:r>
      </w:ins>
      <w:ins w:id="2063" w:author="Fu, Caihong" w:date="2023-01-30T16:34:00Z">
        <w:r w:rsidR="000D5770" w:rsidRPr="000D5770">
          <w:rPr>
            <w:rFonts w:ascii="Arial" w:hAnsi="Arial" w:cs="Arial"/>
          </w:rPr>
          <w:t xml:space="preserve">the model selection </w:t>
        </w:r>
      </w:ins>
      <w:ins w:id="2064" w:author="Fu, Caihong" w:date="2023-01-30T17:00:00Z">
        <w:r w:rsidR="00FE49D9">
          <w:rPr>
            <w:rFonts w:ascii="Arial" w:hAnsi="Arial" w:cs="Arial"/>
          </w:rPr>
          <w:t>process</w:t>
        </w:r>
      </w:ins>
      <w:ins w:id="2065" w:author="Fu, Caihong" w:date="2023-01-30T17:01:00Z">
        <w:r w:rsidR="00FE49D9">
          <w:rPr>
            <w:rFonts w:ascii="Arial" w:hAnsi="Arial" w:cs="Arial"/>
          </w:rPr>
          <w:t xml:space="preserve"> </w:t>
        </w:r>
      </w:ins>
      <w:ins w:id="2066" w:author="Fu, Caihong" w:date="2023-01-30T16:34:00Z">
        <w:r w:rsidR="000D5770" w:rsidRPr="000D5770">
          <w:rPr>
            <w:rFonts w:ascii="Arial" w:hAnsi="Arial" w:cs="Arial"/>
          </w:rPr>
          <w:t xml:space="preserve">by illustrating the performance quantitatively among </w:t>
        </w:r>
      </w:ins>
      <w:ins w:id="2067" w:author="Fu, Caihong" w:date="2023-01-30T17:02:00Z">
        <w:r w:rsidR="004B4347">
          <w:rPr>
            <w:rFonts w:ascii="Arial" w:hAnsi="Arial" w:cs="Arial"/>
          </w:rPr>
          <w:t xml:space="preserve">all forecast </w:t>
        </w:r>
      </w:ins>
      <w:ins w:id="2068" w:author="Fu, Caihong" w:date="2023-01-30T16:34:00Z">
        <w:r w:rsidR="000D5770" w:rsidRPr="000D5770">
          <w:rPr>
            <w:rFonts w:ascii="Arial" w:hAnsi="Arial" w:cs="Arial"/>
          </w:rPr>
          <w:t xml:space="preserve">models. </w:t>
        </w:r>
      </w:ins>
      <w:ins w:id="2069" w:author="Fu, Caihong" w:date="2023-01-30T17:06:00Z">
        <w:r w:rsidR="004B4347">
          <w:rPr>
            <w:rFonts w:ascii="Arial" w:hAnsi="Arial" w:cs="Arial"/>
          </w:rPr>
          <w:t>Based on the T</w:t>
        </w:r>
        <w:r w:rsidR="004B4347" w:rsidRPr="00B440DC">
          <w:rPr>
            <w:rFonts w:ascii="Arial" w:hAnsi="Arial" w:cs="Arial"/>
          </w:rPr>
          <w:t>aylor diagram</w:t>
        </w:r>
      </w:ins>
      <w:ins w:id="2070" w:author="Fu, Caihong" w:date="2023-01-30T17:07:00Z">
        <w:r w:rsidR="004B4347">
          <w:rPr>
            <w:rFonts w:ascii="Arial" w:hAnsi="Arial" w:cs="Arial"/>
          </w:rPr>
          <w:t xml:space="preserve">s for all 18 Fraser sockeye stocks, </w:t>
        </w:r>
      </w:ins>
      <w:ins w:id="2071" w:author="Fu, Caihong" w:date="2023-01-30T17:08:00Z">
        <w:r w:rsidR="004B4347">
          <w:rPr>
            <w:rFonts w:ascii="Arial" w:hAnsi="Arial" w:cs="Arial"/>
          </w:rPr>
          <w:t>we concluded that the forecast</w:t>
        </w:r>
      </w:ins>
      <w:ins w:id="2072" w:author="Fu, Caihong" w:date="2023-01-31T14:30:00Z">
        <w:r w:rsidR="00384A3A">
          <w:rPr>
            <w:rFonts w:ascii="Arial" w:hAnsi="Arial" w:cs="Arial"/>
          </w:rPr>
          <w:t xml:space="preserve"> based on the </w:t>
        </w:r>
        <w:r w:rsidR="00384A3A">
          <w:rPr>
            <w:rFonts w:ascii="Arial" w:hAnsi="Arial" w:cs="Arial"/>
          </w:rPr>
          <w:t>historical</w:t>
        </w:r>
        <w:r w:rsidR="00384A3A">
          <w:rPr>
            <w:rFonts w:ascii="Arial" w:hAnsi="Arial" w:cs="Arial"/>
          </w:rPr>
          <w:t>ly selected forecast model</w:t>
        </w:r>
        <w:r w:rsidR="00384A3A">
          <w:rPr>
            <w:rFonts w:ascii="Arial" w:hAnsi="Arial" w:cs="Arial"/>
          </w:rPr>
          <w:t xml:space="preserve"> </w:t>
        </w:r>
        <w:r w:rsidR="00384A3A">
          <w:rPr>
            <w:rFonts w:ascii="Arial" w:hAnsi="Arial" w:cs="Arial"/>
          </w:rPr>
          <w:t>was</w:t>
        </w:r>
      </w:ins>
      <w:ins w:id="2073" w:author="Fu, Caihong" w:date="2023-01-30T17:08:00Z">
        <w:r w:rsidR="004B4347">
          <w:rPr>
            <w:rFonts w:ascii="Arial" w:hAnsi="Arial" w:cs="Arial"/>
          </w:rPr>
          <w:t xml:space="preserve"> not ideal </w:t>
        </w:r>
      </w:ins>
      <w:ins w:id="2074" w:author="Fu, Caihong" w:date="2023-01-31T14:29:00Z">
        <w:r w:rsidR="00384A3A">
          <w:rPr>
            <w:rFonts w:ascii="Arial" w:hAnsi="Arial" w:cs="Arial"/>
          </w:rPr>
          <w:t xml:space="preserve">compared to </w:t>
        </w:r>
      </w:ins>
      <w:ins w:id="2075" w:author="Fu, Caihong" w:date="2023-01-31T14:31:00Z">
        <w:r w:rsidR="00384A3A">
          <w:rPr>
            <w:rFonts w:ascii="Arial" w:hAnsi="Arial" w:cs="Arial"/>
          </w:rPr>
          <w:t xml:space="preserve">those from </w:t>
        </w:r>
      </w:ins>
      <w:ins w:id="2076" w:author="Fu, Caihong" w:date="2023-01-30T17:12:00Z">
        <w:r w:rsidR="00CB3EF6">
          <w:rPr>
            <w:rFonts w:ascii="Arial" w:hAnsi="Arial" w:cs="Arial"/>
          </w:rPr>
          <w:t xml:space="preserve">many </w:t>
        </w:r>
      </w:ins>
      <w:ins w:id="2077" w:author="Fu, Caihong" w:date="2023-01-31T14:31:00Z">
        <w:r w:rsidR="00384A3A">
          <w:rPr>
            <w:rFonts w:ascii="Arial" w:hAnsi="Arial" w:cs="Arial"/>
          </w:rPr>
          <w:t xml:space="preserve">other </w:t>
        </w:r>
      </w:ins>
      <w:ins w:id="2078" w:author="Fu, Caihong" w:date="2023-01-30T17:12:00Z">
        <w:r w:rsidR="00CB3EF6">
          <w:rPr>
            <w:rFonts w:ascii="Arial" w:hAnsi="Arial" w:cs="Arial"/>
          </w:rPr>
          <w:t>forecast models</w:t>
        </w:r>
      </w:ins>
      <w:ins w:id="2079" w:author="Fu, Caihong" w:date="2023-01-30T17:13:00Z">
        <w:r w:rsidR="00CB3EF6">
          <w:rPr>
            <w:rFonts w:ascii="Arial" w:hAnsi="Arial" w:cs="Arial"/>
          </w:rPr>
          <w:t xml:space="preserve">. </w:t>
        </w:r>
      </w:ins>
      <w:ins w:id="2080" w:author="Fu, Caihong" w:date="2023-01-30T17:14:00Z">
        <w:r w:rsidR="00CB3EF6">
          <w:rPr>
            <w:rFonts w:ascii="Arial" w:hAnsi="Arial" w:cs="Arial"/>
          </w:rPr>
          <w:t>The framework developed through this study can be adopted for future model sel</w:t>
        </w:r>
      </w:ins>
      <w:ins w:id="2081" w:author="Fu, Caihong" w:date="2023-01-30T17:15:00Z">
        <w:r w:rsidR="00CB3EF6">
          <w:rPr>
            <w:rFonts w:ascii="Arial" w:hAnsi="Arial" w:cs="Arial"/>
          </w:rPr>
          <w:t xml:space="preserve">ection and forecast. </w:t>
        </w:r>
      </w:ins>
      <w:ins w:id="2082" w:author="Fu, Caihong" w:date="2023-01-30T17:08:00Z">
        <w:r w:rsidR="004B4347">
          <w:rPr>
            <w:rFonts w:ascii="Arial" w:hAnsi="Arial" w:cs="Arial"/>
          </w:rPr>
          <w:t xml:space="preserve"> </w:t>
        </w:r>
      </w:ins>
      <w:ins w:id="2083" w:author="Fu, Caihong" w:date="2023-01-30T17:06:00Z">
        <w:r w:rsidR="004B4347" w:rsidRPr="00B440DC">
          <w:rPr>
            <w:rFonts w:ascii="Arial" w:hAnsi="Arial" w:cs="Arial"/>
          </w:rPr>
          <w:t xml:space="preserve"> </w:t>
        </w:r>
      </w:ins>
    </w:p>
    <w:p w14:paraId="465C0529" w14:textId="7D93653D" w:rsidR="00884305" w:rsidRPr="00B440DC" w:rsidRDefault="00884305" w:rsidP="000D5770">
      <w:pPr>
        <w:ind w:firstLine="360"/>
        <w:rPr>
          <w:rFonts w:ascii="Arial" w:hAnsi="Arial" w:cs="Arial"/>
        </w:rPr>
      </w:pPr>
      <w:r w:rsidRPr="00B440DC">
        <w:rPr>
          <w:rFonts w:ascii="Arial" w:hAnsi="Arial" w:cs="Arial"/>
        </w:rPr>
        <w:t xml:space="preserve">Many Fraser sockeye stocks showed strong cyclic patterns with a </w:t>
      </w:r>
      <w:del w:id="2084" w:author="Fu, Caihong" w:date="2023-01-24T13:56:00Z">
        <w:r w:rsidRPr="00B440DC" w:rsidDel="006B241F">
          <w:rPr>
            <w:rFonts w:ascii="Arial" w:hAnsi="Arial" w:cs="Arial"/>
          </w:rPr>
          <w:delText xml:space="preserve">dominate </w:delText>
        </w:r>
      </w:del>
      <w:ins w:id="2085" w:author="Fu, Caihong" w:date="2023-01-24T13:56:00Z">
        <w:r w:rsidR="006B241F">
          <w:rPr>
            <w:rFonts w:ascii="Arial" w:hAnsi="Arial" w:cs="Arial"/>
          </w:rPr>
          <w:t>dominant</w:t>
        </w:r>
        <w:r w:rsidR="006B241F" w:rsidRPr="00B440DC">
          <w:rPr>
            <w:rFonts w:ascii="Arial" w:hAnsi="Arial" w:cs="Arial"/>
          </w:rPr>
          <w:t xml:space="preserve"> </w:t>
        </w:r>
      </w:ins>
      <w:r w:rsidRPr="00B440DC">
        <w:rPr>
          <w:rFonts w:ascii="Arial" w:hAnsi="Arial" w:cs="Arial"/>
        </w:rPr>
        <w:t>year every four years</w:t>
      </w:r>
      <w:del w:id="2086" w:author="Fu, Caihong" w:date="2023-01-30T17:19:00Z">
        <w:r w:rsidRPr="00B440DC" w:rsidDel="00CB3EF6">
          <w:rPr>
            <w:rFonts w:ascii="Arial" w:hAnsi="Arial" w:cs="Arial"/>
          </w:rPr>
          <w:delText xml:space="preserve">, </w:delText>
        </w:r>
      </w:del>
      <w:ins w:id="2087" w:author="Fu, Caihong" w:date="2023-01-30T17:19:00Z">
        <w:r w:rsidR="00CB3EF6">
          <w:rPr>
            <w:rFonts w:ascii="Arial" w:hAnsi="Arial" w:cs="Arial"/>
          </w:rPr>
          <w:t xml:space="preserve"> (Figure S</w:t>
        </w:r>
      </w:ins>
      <w:ins w:id="2088" w:author="Fu, Caihong" w:date="2023-01-31T14:34:00Z">
        <w:r w:rsidR="00384A3A">
          <w:rPr>
            <w:rFonts w:ascii="Arial" w:hAnsi="Arial" w:cs="Arial"/>
          </w:rPr>
          <w:t>2</w:t>
        </w:r>
      </w:ins>
      <w:ins w:id="2089" w:author="Fu, Caihong" w:date="2023-01-30T17:20:00Z">
        <w:r w:rsidR="00CB3EF6">
          <w:rPr>
            <w:rFonts w:ascii="Arial" w:hAnsi="Arial" w:cs="Arial"/>
          </w:rPr>
          <w:t xml:space="preserve">). </w:t>
        </w:r>
      </w:ins>
      <w:del w:id="2090" w:author="Fu, Caihong" w:date="2023-01-30T17:20:00Z">
        <w:r w:rsidRPr="00B440DC" w:rsidDel="00CB3EF6">
          <w:rPr>
            <w:rFonts w:ascii="Arial" w:hAnsi="Arial" w:cs="Arial"/>
          </w:rPr>
          <w:delText xml:space="preserve">and </w:delText>
        </w:r>
      </w:del>
      <w:del w:id="2091" w:author="Fu, Caihong" w:date="2023-01-24T13:57:00Z">
        <w:r w:rsidRPr="00B440DC" w:rsidDel="006B241F">
          <w:rPr>
            <w:rFonts w:ascii="Arial" w:hAnsi="Arial" w:cs="Arial"/>
          </w:rPr>
          <w:delText xml:space="preserve">to </w:delText>
        </w:r>
      </w:del>
      <w:del w:id="2092" w:author="Fu, Caihong" w:date="2023-01-30T17:20:00Z">
        <w:r w:rsidRPr="00B440DC" w:rsidDel="00CB3EF6">
          <w:rPr>
            <w:rFonts w:ascii="Arial" w:hAnsi="Arial" w:cs="Arial"/>
          </w:rPr>
          <w:delText>forecast</w:delText>
        </w:r>
      </w:del>
      <w:ins w:id="2093" w:author="Fu, Caihong" w:date="2023-01-30T17:20:00Z">
        <w:r w:rsidR="00CB3EF6">
          <w:rPr>
            <w:rFonts w:ascii="Arial" w:hAnsi="Arial" w:cs="Arial"/>
          </w:rPr>
          <w:t>F</w:t>
        </w:r>
        <w:r w:rsidR="00CB3EF6" w:rsidRPr="00B440DC">
          <w:rPr>
            <w:rFonts w:ascii="Arial" w:hAnsi="Arial" w:cs="Arial"/>
          </w:rPr>
          <w:t>orecast</w:t>
        </w:r>
        <w:r w:rsidR="00CB3EF6">
          <w:rPr>
            <w:rFonts w:ascii="Arial" w:hAnsi="Arial" w:cs="Arial"/>
          </w:rPr>
          <w:t xml:space="preserve">ing </w:t>
        </w:r>
      </w:ins>
      <w:ins w:id="2094" w:author="Fu, Caihong" w:date="2023-01-24T13:57:00Z">
        <w:r w:rsidR="006B241F">
          <w:rPr>
            <w:rFonts w:ascii="Arial" w:hAnsi="Arial" w:cs="Arial"/>
          </w:rPr>
          <w:t>for</w:t>
        </w:r>
      </w:ins>
      <w:r w:rsidRPr="00B440DC">
        <w:rPr>
          <w:rFonts w:ascii="Arial" w:hAnsi="Arial" w:cs="Arial"/>
        </w:rPr>
        <w:t xml:space="preserve"> the </w:t>
      </w:r>
      <w:del w:id="2095" w:author="Fu, Caihong" w:date="2023-01-24T13:57:00Z">
        <w:r w:rsidRPr="00B440DC" w:rsidDel="006B241F">
          <w:rPr>
            <w:rFonts w:ascii="Arial" w:hAnsi="Arial" w:cs="Arial"/>
          </w:rPr>
          <w:delText xml:space="preserve">dominate </w:delText>
        </w:r>
      </w:del>
      <w:ins w:id="2096" w:author="Fu, Caihong" w:date="2023-01-24T13:57:00Z">
        <w:r w:rsidR="006B241F">
          <w:rPr>
            <w:rFonts w:ascii="Arial" w:hAnsi="Arial" w:cs="Arial"/>
          </w:rPr>
          <w:t>dominant</w:t>
        </w:r>
        <w:r w:rsidR="006B241F" w:rsidRPr="00B440DC">
          <w:rPr>
            <w:rFonts w:ascii="Arial" w:hAnsi="Arial" w:cs="Arial"/>
          </w:rPr>
          <w:t xml:space="preserve"> </w:t>
        </w:r>
      </w:ins>
      <w:r w:rsidRPr="00B440DC">
        <w:rPr>
          <w:rFonts w:ascii="Arial" w:hAnsi="Arial" w:cs="Arial"/>
        </w:rPr>
        <w:t>year</w:t>
      </w:r>
      <w:ins w:id="2097" w:author="Fu, Caihong" w:date="2023-01-30T17:20:00Z">
        <w:r w:rsidR="00CB3EF6">
          <w:rPr>
            <w:rFonts w:ascii="Arial" w:hAnsi="Arial" w:cs="Arial"/>
          </w:rPr>
          <w:t>s</w:t>
        </w:r>
      </w:ins>
      <w:r w:rsidRPr="00B440DC">
        <w:rPr>
          <w:rFonts w:ascii="Arial" w:hAnsi="Arial" w:cs="Arial"/>
        </w:rPr>
        <w:t xml:space="preserve"> </w:t>
      </w:r>
      <w:del w:id="2098" w:author="Fu, Caihong" w:date="2023-01-30T17:20:00Z">
        <w:r w:rsidRPr="00B440DC" w:rsidDel="00CB3EF6">
          <w:rPr>
            <w:rFonts w:ascii="Arial" w:hAnsi="Arial" w:cs="Arial"/>
          </w:rPr>
          <w:delText xml:space="preserve">is </w:delText>
        </w:r>
      </w:del>
      <w:ins w:id="2099" w:author="Fu, Caihong" w:date="2023-01-30T17:20:00Z">
        <w:r w:rsidR="00CB3EF6">
          <w:rPr>
            <w:rFonts w:ascii="Arial" w:hAnsi="Arial" w:cs="Arial"/>
          </w:rPr>
          <w:t>was</w:t>
        </w:r>
        <w:r w:rsidR="00CB3EF6" w:rsidRPr="00B440DC">
          <w:rPr>
            <w:rFonts w:ascii="Arial" w:hAnsi="Arial" w:cs="Arial"/>
          </w:rPr>
          <w:t xml:space="preserve"> </w:t>
        </w:r>
      </w:ins>
      <w:r w:rsidRPr="00B440DC">
        <w:rPr>
          <w:rFonts w:ascii="Arial" w:hAnsi="Arial" w:cs="Arial"/>
        </w:rPr>
        <w:t>more challenging</w:t>
      </w:r>
      <w:ins w:id="2100" w:author="Fu, Caihong" w:date="2023-01-24T13:57:00Z">
        <w:r w:rsidR="006B241F">
          <w:rPr>
            <w:rFonts w:ascii="Arial" w:hAnsi="Arial" w:cs="Arial"/>
          </w:rPr>
          <w:t xml:space="preserve"> with </w:t>
        </w:r>
      </w:ins>
      <w:del w:id="2101" w:author="Fu, Caihong" w:date="2023-01-24T13:57:00Z">
        <w:r w:rsidRPr="00B440DC" w:rsidDel="006B241F">
          <w:rPr>
            <w:rFonts w:ascii="Arial" w:hAnsi="Arial" w:cs="Arial"/>
          </w:rPr>
          <w:delText xml:space="preserve"> </w:delText>
        </w:r>
      </w:del>
      <w:ins w:id="2102" w:author="Fu, Caihong" w:date="2023-01-24T13:57:00Z">
        <w:r w:rsidR="006B241F" w:rsidRPr="00B440DC">
          <w:rPr>
            <w:rFonts w:ascii="Arial" w:hAnsi="Arial" w:cs="Arial"/>
          </w:rPr>
          <w:t xml:space="preserve">usually less accurate </w:t>
        </w:r>
      </w:ins>
      <w:ins w:id="2103" w:author="Fu, Caihong" w:date="2023-01-24T13:58:00Z">
        <w:r w:rsidR="006B241F" w:rsidRPr="00B440DC">
          <w:rPr>
            <w:rFonts w:ascii="Arial" w:hAnsi="Arial" w:cs="Arial"/>
          </w:rPr>
          <w:t>forecast</w:t>
        </w:r>
      </w:ins>
      <w:ins w:id="2104" w:author="Fu, Caihong" w:date="2023-01-30T17:21:00Z">
        <w:r w:rsidR="00CB3EF6">
          <w:rPr>
            <w:rFonts w:ascii="Arial" w:hAnsi="Arial" w:cs="Arial"/>
          </w:rPr>
          <w:t>s</w:t>
        </w:r>
      </w:ins>
      <w:ins w:id="2105" w:author="Fu, Caihong" w:date="2023-01-24T13:58:00Z">
        <w:r w:rsidR="006B241F" w:rsidRPr="00B440DC">
          <w:rPr>
            <w:rFonts w:ascii="Arial" w:hAnsi="Arial" w:cs="Arial"/>
          </w:rPr>
          <w:t xml:space="preserve"> </w:t>
        </w:r>
      </w:ins>
      <w:del w:id="2106" w:author="Fu, Caihong" w:date="2023-01-24T13:58:00Z">
        <w:r w:rsidRPr="00B440DC" w:rsidDel="006B241F">
          <w:rPr>
            <w:rFonts w:ascii="Arial" w:hAnsi="Arial" w:cs="Arial"/>
          </w:rPr>
          <w:delText xml:space="preserve">than </w:delText>
        </w:r>
      </w:del>
      <w:ins w:id="2107" w:author="Fu, Caihong" w:date="2023-01-24T13:58:00Z">
        <w:r w:rsidR="006B241F">
          <w:rPr>
            <w:rFonts w:ascii="Arial" w:hAnsi="Arial" w:cs="Arial"/>
          </w:rPr>
          <w:t>compared to</w:t>
        </w:r>
        <w:r w:rsidR="006B241F" w:rsidRPr="00B440DC">
          <w:rPr>
            <w:rFonts w:ascii="Arial" w:hAnsi="Arial" w:cs="Arial"/>
          </w:rPr>
          <w:t xml:space="preserve"> </w:t>
        </w:r>
      </w:ins>
      <w:r w:rsidRPr="00B440DC">
        <w:rPr>
          <w:rFonts w:ascii="Arial" w:hAnsi="Arial" w:cs="Arial"/>
        </w:rPr>
        <w:t xml:space="preserve">other years </w:t>
      </w:r>
      <w:del w:id="2108" w:author="Fu, Caihong" w:date="2023-01-24T13:58:00Z">
        <w:r w:rsidRPr="00B440DC" w:rsidDel="006B241F">
          <w:rPr>
            <w:rFonts w:ascii="Arial" w:hAnsi="Arial" w:cs="Arial"/>
          </w:rPr>
          <w:delText xml:space="preserve">and forecast are </w:delText>
        </w:r>
      </w:del>
      <w:del w:id="2109" w:author="Fu, Caihong" w:date="2023-01-24T13:57:00Z">
        <w:r w:rsidRPr="00B440DC" w:rsidDel="006B241F">
          <w:rPr>
            <w:rFonts w:ascii="Arial" w:hAnsi="Arial" w:cs="Arial"/>
          </w:rPr>
          <w:delText xml:space="preserve">usually less accurate </w:delText>
        </w:r>
      </w:del>
      <w:r w:rsidRPr="00B440DC">
        <w:rPr>
          <w:rFonts w:ascii="Arial" w:hAnsi="Arial" w:cs="Arial"/>
        </w:rPr>
        <w:t xml:space="preserve">(DFO, 2021). </w:t>
      </w:r>
      <w:ins w:id="2110" w:author="Fu, Caihong" w:date="2023-01-30T17:21:00Z">
        <w:r w:rsidR="00CB3EF6">
          <w:rPr>
            <w:rFonts w:ascii="Arial" w:hAnsi="Arial" w:cs="Arial"/>
          </w:rPr>
          <w:t>Nevertheless, o</w:t>
        </w:r>
      </w:ins>
      <w:ins w:id="2111" w:author="Fu, Caihong" w:date="2023-01-24T13:59:00Z">
        <w:r w:rsidR="006B241F">
          <w:rPr>
            <w:rFonts w:ascii="Arial" w:hAnsi="Arial" w:cs="Arial"/>
          </w:rPr>
          <w:t xml:space="preserve">ur forecast for the dominant year </w:t>
        </w:r>
      </w:ins>
      <w:r w:rsidRPr="00B440DC">
        <w:rPr>
          <w:rFonts w:ascii="Arial" w:hAnsi="Arial" w:cs="Arial"/>
        </w:rPr>
        <w:t xml:space="preserve">2022 </w:t>
      </w:r>
      <w:del w:id="2112" w:author="Fu, Caihong" w:date="2023-01-30T17:21:00Z">
        <w:r w:rsidRPr="00B440DC" w:rsidDel="00CB3EF6">
          <w:rPr>
            <w:rFonts w:ascii="Arial" w:hAnsi="Arial" w:cs="Arial"/>
          </w:rPr>
          <w:delText xml:space="preserve">is </w:delText>
        </w:r>
      </w:del>
      <w:ins w:id="2113" w:author="Fu, Caihong" w:date="2023-01-30T17:21:00Z">
        <w:r w:rsidR="00CB3EF6">
          <w:rPr>
            <w:rFonts w:ascii="Arial" w:hAnsi="Arial" w:cs="Arial"/>
          </w:rPr>
          <w:t>was</w:t>
        </w:r>
        <w:r w:rsidR="00CB3EF6" w:rsidRPr="00B440DC">
          <w:rPr>
            <w:rFonts w:ascii="Arial" w:hAnsi="Arial" w:cs="Arial"/>
          </w:rPr>
          <w:t xml:space="preserve"> </w:t>
        </w:r>
      </w:ins>
      <w:del w:id="2114" w:author="Fu, Caihong" w:date="2023-01-24T13:59:00Z">
        <w:r w:rsidRPr="00B440DC" w:rsidDel="006B241F">
          <w:rPr>
            <w:rFonts w:ascii="Arial" w:hAnsi="Arial" w:cs="Arial"/>
          </w:rPr>
          <w:delText xml:space="preserve">a dominate year and our results looks </w:delText>
        </w:r>
      </w:del>
      <w:r w:rsidRPr="00B440DC">
        <w:rPr>
          <w:rFonts w:ascii="Arial" w:hAnsi="Arial" w:cs="Arial"/>
        </w:rPr>
        <w:t xml:space="preserve">promising. Our </w:t>
      </w:r>
      <w:del w:id="2115" w:author="Fu, Caihong" w:date="2023-01-30T17:23:00Z">
        <w:r w:rsidRPr="00B440DC" w:rsidDel="00030B66">
          <w:rPr>
            <w:rFonts w:ascii="Arial" w:hAnsi="Arial" w:cs="Arial"/>
          </w:rPr>
          <w:delText xml:space="preserve">current </w:delText>
        </w:r>
      </w:del>
      <w:r w:rsidRPr="00B440DC">
        <w:rPr>
          <w:rFonts w:ascii="Arial" w:hAnsi="Arial" w:cs="Arial"/>
        </w:rPr>
        <w:t xml:space="preserve">retrospective analysis only goes back </w:t>
      </w:r>
      <w:ins w:id="2116" w:author="Fu, Caihong" w:date="2023-01-30T17:23:00Z">
        <w:r w:rsidR="00030B66">
          <w:rPr>
            <w:rFonts w:ascii="Arial" w:hAnsi="Arial" w:cs="Arial"/>
          </w:rPr>
          <w:t xml:space="preserve">to 2009, about </w:t>
        </w:r>
      </w:ins>
      <w:r w:rsidRPr="00B440DC">
        <w:rPr>
          <w:rFonts w:ascii="Arial" w:hAnsi="Arial" w:cs="Arial"/>
        </w:rPr>
        <w:t>3 cycles</w:t>
      </w:r>
      <w:ins w:id="2117" w:author="Fu, Caihong" w:date="2023-01-24T14:00:00Z">
        <w:r w:rsidR="006B241F">
          <w:rPr>
            <w:rFonts w:ascii="Arial" w:hAnsi="Arial" w:cs="Arial"/>
          </w:rPr>
          <w:t>;</w:t>
        </w:r>
      </w:ins>
      <w:del w:id="2118" w:author="Fu, Caihong" w:date="2023-01-24T14:00:00Z">
        <w:r w:rsidRPr="00B440DC" w:rsidDel="006B241F">
          <w:rPr>
            <w:rFonts w:ascii="Arial" w:hAnsi="Arial" w:cs="Arial"/>
          </w:rPr>
          <w:delText>,</w:delText>
        </w:r>
      </w:del>
      <w:r w:rsidRPr="00B440DC">
        <w:rPr>
          <w:rFonts w:ascii="Arial" w:hAnsi="Arial" w:cs="Arial"/>
        </w:rPr>
        <w:t xml:space="preserve"> as the time series </w:t>
      </w:r>
      <w:del w:id="2119" w:author="Fu, Caihong" w:date="2023-01-24T14:00:00Z">
        <w:r w:rsidRPr="00B440DC" w:rsidDel="006B241F">
          <w:rPr>
            <w:rFonts w:ascii="Arial" w:hAnsi="Arial" w:cs="Arial"/>
          </w:rPr>
          <w:delText>extended</w:delText>
        </w:r>
      </w:del>
      <w:ins w:id="2120" w:author="Fu, Caihong" w:date="2023-01-24T14:00:00Z">
        <w:r w:rsidR="006B241F" w:rsidRPr="00B440DC">
          <w:rPr>
            <w:rFonts w:ascii="Arial" w:hAnsi="Arial" w:cs="Arial"/>
          </w:rPr>
          <w:t>extend</w:t>
        </w:r>
        <w:r w:rsidR="006B241F">
          <w:rPr>
            <w:rFonts w:ascii="Arial" w:hAnsi="Arial" w:cs="Arial"/>
          </w:rPr>
          <w:t>s</w:t>
        </w:r>
      </w:ins>
      <w:r w:rsidRPr="00B440DC">
        <w:rPr>
          <w:rFonts w:ascii="Arial" w:hAnsi="Arial" w:cs="Arial"/>
        </w:rPr>
        <w:t xml:space="preserve">, it will be interesting to separate cycle years and plot cycle-specific Taylor diagrams to </w:t>
      </w:r>
      <w:del w:id="2121" w:author="Fu, Caihong" w:date="2023-01-30T17:25:00Z">
        <w:r w:rsidRPr="00B440DC" w:rsidDel="00030B66">
          <w:rPr>
            <w:rFonts w:ascii="Arial" w:hAnsi="Arial" w:cs="Arial"/>
          </w:rPr>
          <w:delText xml:space="preserve">further </w:delText>
        </w:r>
      </w:del>
      <w:ins w:id="2122" w:author="Fu, Caihong" w:date="2023-01-30T17:25:00Z">
        <w:r w:rsidR="00030B66">
          <w:rPr>
            <w:rFonts w:ascii="Arial" w:hAnsi="Arial" w:cs="Arial"/>
          </w:rPr>
          <w:t>identify models specifically tailored to cycle years</w:t>
        </w:r>
      </w:ins>
      <w:del w:id="2123" w:author="Fu, Caihong" w:date="2023-01-30T17:25:00Z">
        <w:r w:rsidRPr="00B440DC" w:rsidDel="00030B66">
          <w:rPr>
            <w:rFonts w:ascii="Arial" w:hAnsi="Arial" w:cs="Arial"/>
          </w:rPr>
          <w:delText>improve accuracy</w:delText>
        </w:r>
      </w:del>
      <w:r w:rsidRPr="00B440DC">
        <w:rPr>
          <w:rFonts w:ascii="Arial" w:hAnsi="Arial" w:cs="Arial"/>
        </w:rPr>
        <w:t xml:space="preserve">.   </w:t>
      </w:r>
    </w:p>
    <w:p w14:paraId="533ED786" w14:textId="0CA92765" w:rsidR="00884305" w:rsidRPr="00B440DC" w:rsidRDefault="00884305" w:rsidP="002A2AB1">
      <w:pPr>
        <w:ind w:firstLine="360"/>
        <w:rPr>
          <w:rFonts w:ascii="Arial" w:hAnsi="Arial" w:cs="Arial"/>
        </w:rPr>
      </w:pPr>
      <w:del w:id="2124" w:author="Fu, Caihong" w:date="2023-01-24T14:05:00Z">
        <w:r w:rsidRPr="00B440DC" w:rsidDel="003B512A">
          <w:rPr>
            <w:rFonts w:ascii="Arial" w:hAnsi="Arial" w:cs="Arial"/>
          </w:rPr>
          <w:delText xml:space="preserve">In terms of the best model suggested by </w:delText>
        </w:r>
      </w:del>
      <w:del w:id="2125" w:author="Fu, Caihong" w:date="2023-01-24T14:02:00Z">
        <w:r w:rsidRPr="00B440DC" w:rsidDel="006B241F">
          <w:rPr>
            <w:rFonts w:ascii="Arial" w:hAnsi="Arial" w:cs="Arial"/>
          </w:rPr>
          <w:delText>Talyor</w:delText>
        </w:r>
      </w:del>
      <w:del w:id="2126" w:author="Fu, Caihong" w:date="2023-01-24T14:04:00Z">
        <w:r w:rsidRPr="00B440DC" w:rsidDel="003B512A">
          <w:rPr>
            <w:rFonts w:ascii="Arial" w:hAnsi="Arial" w:cs="Arial"/>
          </w:rPr>
          <w:delText xml:space="preserve"> diagram</w:delText>
        </w:r>
      </w:del>
      <w:ins w:id="2127" w:author="Fu, Caihong" w:date="2023-01-24T14:02:00Z">
        <w:r w:rsidR="006B241F">
          <w:rPr>
            <w:rFonts w:ascii="Arial" w:hAnsi="Arial" w:cs="Arial"/>
          </w:rPr>
          <w:t>C</w:t>
        </w:r>
        <w:r w:rsidR="006B241F" w:rsidRPr="00B440DC">
          <w:rPr>
            <w:rFonts w:ascii="Arial" w:hAnsi="Arial" w:cs="Arial"/>
          </w:rPr>
          <w:t>urrently</w:t>
        </w:r>
      </w:ins>
      <w:r w:rsidRPr="00B440DC">
        <w:rPr>
          <w:rFonts w:ascii="Arial" w:hAnsi="Arial" w:cs="Arial"/>
        </w:rPr>
        <w:t xml:space="preserve">, </w:t>
      </w:r>
      <w:ins w:id="2128" w:author="Fu, Caihong" w:date="2023-01-30T17:28:00Z">
        <w:r w:rsidR="00063D28">
          <w:rPr>
            <w:rFonts w:ascii="Arial" w:hAnsi="Arial" w:cs="Arial"/>
          </w:rPr>
          <w:t xml:space="preserve">our framework </w:t>
        </w:r>
      </w:ins>
      <w:ins w:id="2129" w:author="Fu, Caihong" w:date="2023-01-30T17:32:00Z">
        <w:r w:rsidR="00063D28">
          <w:rPr>
            <w:rFonts w:ascii="Arial" w:hAnsi="Arial" w:cs="Arial"/>
          </w:rPr>
          <w:t>allows</w:t>
        </w:r>
      </w:ins>
      <w:ins w:id="2130" w:author="Fu, Caihong" w:date="2023-01-30T17:33:00Z">
        <w:r w:rsidR="00E577CC">
          <w:rPr>
            <w:rFonts w:ascii="Arial" w:hAnsi="Arial" w:cs="Arial"/>
          </w:rPr>
          <w:t xml:space="preserve"> us</w:t>
        </w:r>
      </w:ins>
      <w:ins w:id="2131" w:author="Fu, Caihong" w:date="2023-01-30T17:32:00Z">
        <w:r w:rsidR="00063D28">
          <w:rPr>
            <w:rFonts w:ascii="Arial" w:hAnsi="Arial" w:cs="Arial"/>
          </w:rPr>
          <w:t xml:space="preserve"> </w:t>
        </w:r>
        <w:r w:rsidR="00E577CC">
          <w:rPr>
            <w:rFonts w:ascii="Arial" w:hAnsi="Arial" w:cs="Arial"/>
          </w:rPr>
          <w:t xml:space="preserve">to </w:t>
        </w:r>
      </w:ins>
      <w:ins w:id="2132" w:author="Fu, Caihong" w:date="2023-01-24T14:03:00Z">
        <w:r w:rsidR="003B512A">
          <w:rPr>
            <w:rFonts w:ascii="Arial" w:hAnsi="Arial" w:cs="Arial"/>
          </w:rPr>
          <w:t>select</w:t>
        </w:r>
      </w:ins>
      <w:ins w:id="2133" w:author="Fu, Caihong" w:date="2023-01-30T17:32:00Z">
        <w:r w:rsidR="00E577CC">
          <w:rPr>
            <w:rFonts w:ascii="Arial" w:hAnsi="Arial" w:cs="Arial"/>
          </w:rPr>
          <w:t xml:space="preserve"> a model</w:t>
        </w:r>
      </w:ins>
      <w:ins w:id="2134" w:author="Fu, Caihong" w:date="2023-01-24T14:03:00Z">
        <w:r w:rsidR="003B512A">
          <w:rPr>
            <w:rFonts w:ascii="Arial" w:hAnsi="Arial" w:cs="Arial"/>
          </w:rPr>
          <w:t xml:space="preserve"> </w:t>
        </w:r>
      </w:ins>
      <w:del w:id="2135" w:author="Fu, Caihong" w:date="2023-01-24T14:03:00Z">
        <w:r w:rsidRPr="00B440DC" w:rsidDel="003B512A">
          <w:rPr>
            <w:rFonts w:ascii="Arial" w:hAnsi="Arial" w:cs="Arial"/>
          </w:rPr>
          <w:delText xml:space="preserve">we are </w:delText>
        </w:r>
      </w:del>
      <w:del w:id="2136" w:author="Fu, Caihong" w:date="2023-01-24T14:02:00Z">
        <w:r w:rsidRPr="00B440DC" w:rsidDel="006B241F">
          <w:rPr>
            <w:rFonts w:ascii="Arial" w:hAnsi="Arial" w:cs="Arial"/>
          </w:rPr>
          <w:delText xml:space="preserve">currently </w:delText>
        </w:r>
      </w:del>
      <w:del w:id="2137" w:author="Fu, Caihong" w:date="2023-01-24T14:03:00Z">
        <w:r w:rsidRPr="00B440DC" w:rsidDel="003B512A">
          <w:rPr>
            <w:rFonts w:ascii="Arial" w:hAnsi="Arial" w:cs="Arial"/>
          </w:rPr>
          <w:delText>select</w:delText>
        </w:r>
      </w:del>
      <w:ins w:id="2138" w:author="Fu, Caihong" w:date="2023-01-24T14:03:00Z">
        <w:r w:rsidR="003B512A">
          <w:rPr>
            <w:rFonts w:ascii="Arial" w:hAnsi="Arial" w:cs="Arial"/>
          </w:rPr>
          <w:t>by</w:t>
        </w:r>
      </w:ins>
      <w:r w:rsidRPr="00B440DC">
        <w:rPr>
          <w:rFonts w:ascii="Arial" w:hAnsi="Arial" w:cs="Arial"/>
        </w:rPr>
        <w:t xml:space="preserve"> visually </w:t>
      </w:r>
      <w:del w:id="2139" w:author="Fu, Caihong" w:date="2023-01-24T14:04:00Z">
        <w:r w:rsidRPr="00B440DC" w:rsidDel="003B512A">
          <w:rPr>
            <w:rFonts w:ascii="Arial" w:hAnsi="Arial" w:cs="Arial"/>
          </w:rPr>
          <w:delText xml:space="preserve">by </w:delText>
        </w:r>
      </w:del>
      <w:r w:rsidRPr="00B440DC">
        <w:rPr>
          <w:rFonts w:ascii="Arial" w:hAnsi="Arial" w:cs="Arial"/>
        </w:rPr>
        <w:t>looking at the</w:t>
      </w:r>
      <w:ins w:id="2140" w:author="Fu, Caihong" w:date="2023-01-24T14:04:00Z">
        <w:r w:rsidR="003B512A">
          <w:rPr>
            <w:rFonts w:ascii="Arial" w:hAnsi="Arial" w:cs="Arial"/>
          </w:rPr>
          <w:t xml:space="preserve"> models’</w:t>
        </w:r>
      </w:ins>
      <w:r w:rsidRPr="00B440DC">
        <w:rPr>
          <w:rFonts w:ascii="Arial" w:hAnsi="Arial" w:cs="Arial"/>
        </w:rPr>
        <w:t xml:space="preserve"> relative positions </w:t>
      </w:r>
      <w:ins w:id="2141" w:author="Fu, Caihong" w:date="2023-01-24T14:04:00Z">
        <w:r w:rsidR="003B512A">
          <w:rPr>
            <w:rFonts w:ascii="Arial" w:hAnsi="Arial" w:cs="Arial"/>
          </w:rPr>
          <w:t xml:space="preserve">in </w:t>
        </w:r>
        <w:r w:rsidR="003B512A" w:rsidRPr="00B440DC">
          <w:rPr>
            <w:rFonts w:ascii="Arial" w:hAnsi="Arial" w:cs="Arial"/>
          </w:rPr>
          <w:t>Taylor diagram</w:t>
        </w:r>
        <w:r w:rsidR="003B512A">
          <w:rPr>
            <w:rFonts w:ascii="Arial" w:hAnsi="Arial" w:cs="Arial"/>
          </w:rPr>
          <w:t>, which</w:t>
        </w:r>
        <w:r w:rsidR="003B512A" w:rsidRPr="006B241F">
          <w:rPr>
            <w:rFonts w:ascii="Arial" w:hAnsi="Arial" w:cs="Arial"/>
          </w:rPr>
          <w:t xml:space="preserve"> </w:t>
        </w:r>
      </w:ins>
      <w:del w:id="2142" w:author="Fu, Caihong" w:date="2023-01-24T14:04:00Z">
        <w:r w:rsidRPr="00B440DC" w:rsidDel="003B512A">
          <w:rPr>
            <w:rFonts w:ascii="Arial" w:hAnsi="Arial" w:cs="Arial"/>
          </w:rPr>
          <w:delText xml:space="preserve">and it </w:delText>
        </w:r>
      </w:del>
      <w:r w:rsidRPr="00B440DC">
        <w:rPr>
          <w:rFonts w:ascii="Arial" w:hAnsi="Arial" w:cs="Arial"/>
        </w:rPr>
        <w:t xml:space="preserve">could be </w:t>
      </w:r>
      <w:del w:id="2143" w:author="Fu, Caihong" w:date="2023-01-24T14:04:00Z">
        <w:r w:rsidRPr="00B440DC" w:rsidDel="003B512A">
          <w:rPr>
            <w:rFonts w:ascii="Arial" w:hAnsi="Arial" w:cs="Arial"/>
          </w:rPr>
          <w:delText xml:space="preserve">sometimes </w:delText>
        </w:r>
      </w:del>
      <w:r w:rsidRPr="00B440DC">
        <w:rPr>
          <w:rFonts w:ascii="Arial" w:hAnsi="Arial" w:cs="Arial"/>
        </w:rPr>
        <w:t>subjective. For example</w:t>
      </w:r>
      <w:ins w:id="2144" w:author="Fu, Caihong" w:date="2023-01-24T14:05:00Z">
        <w:r w:rsidR="003B512A">
          <w:rPr>
            <w:rFonts w:ascii="Arial" w:hAnsi="Arial" w:cs="Arial"/>
          </w:rPr>
          <w:t>, a</w:t>
        </w:r>
      </w:ins>
      <w:r w:rsidRPr="00B440DC">
        <w:rPr>
          <w:rFonts w:ascii="Arial" w:hAnsi="Arial" w:cs="Arial"/>
        </w:rPr>
        <w:t xml:space="preserve"> best RMSE model may not have best SD or best R or vice versa. In the future, we </w:t>
      </w:r>
      <w:del w:id="2145" w:author="Fu, Caihong" w:date="2023-01-30T17:33:00Z">
        <w:r w:rsidRPr="00B440DC" w:rsidDel="00E577CC">
          <w:rPr>
            <w:rFonts w:ascii="Arial" w:hAnsi="Arial" w:cs="Arial"/>
          </w:rPr>
          <w:delText xml:space="preserve">can </w:delText>
        </w:r>
      </w:del>
      <w:ins w:id="2146" w:author="Fu, Caihong" w:date="2023-01-30T17:33:00Z">
        <w:r w:rsidR="00E577CC">
          <w:rPr>
            <w:rFonts w:ascii="Arial" w:hAnsi="Arial" w:cs="Arial"/>
          </w:rPr>
          <w:t>intend to</w:t>
        </w:r>
        <w:r w:rsidR="00E577CC" w:rsidRPr="00B440DC">
          <w:rPr>
            <w:rFonts w:ascii="Arial" w:hAnsi="Arial" w:cs="Arial"/>
          </w:rPr>
          <w:t xml:space="preserve"> </w:t>
        </w:r>
      </w:ins>
      <w:r w:rsidRPr="00B440DC">
        <w:rPr>
          <w:rFonts w:ascii="Arial" w:hAnsi="Arial" w:cs="Arial"/>
        </w:rPr>
        <w:t xml:space="preserve">automate this process by </w:t>
      </w:r>
      <w:ins w:id="2147" w:author="Fu, Caihong" w:date="2023-01-30T17:34:00Z">
        <w:r w:rsidR="00E577CC" w:rsidRPr="00B440DC">
          <w:rPr>
            <w:rFonts w:ascii="Arial" w:hAnsi="Arial" w:cs="Arial"/>
          </w:rPr>
          <w:t>automatically calculat</w:t>
        </w:r>
        <w:r w:rsidR="00E577CC">
          <w:rPr>
            <w:rFonts w:ascii="Arial" w:hAnsi="Arial" w:cs="Arial"/>
          </w:rPr>
          <w:t>ing</w:t>
        </w:r>
        <w:r w:rsidR="00E577CC" w:rsidRPr="00E577CC">
          <w:rPr>
            <w:rFonts w:ascii="Arial" w:hAnsi="Arial" w:cs="Arial"/>
          </w:rPr>
          <w:t xml:space="preserve"> </w:t>
        </w:r>
        <w:r w:rsidR="00E577CC" w:rsidRPr="00B440DC">
          <w:rPr>
            <w:rFonts w:ascii="Arial" w:hAnsi="Arial" w:cs="Arial"/>
          </w:rPr>
          <w:t>a single distance metric, similar to Mohn’s rho value (Mohn, 1999)</w:t>
        </w:r>
      </w:ins>
      <w:ins w:id="2148" w:author="Fu, Caihong" w:date="2023-01-30T17:35:00Z">
        <w:r w:rsidR="00E577CC">
          <w:rPr>
            <w:rFonts w:ascii="Arial" w:hAnsi="Arial" w:cs="Arial"/>
          </w:rPr>
          <w:t xml:space="preserve"> and </w:t>
        </w:r>
      </w:ins>
      <w:r w:rsidRPr="00B440DC">
        <w:rPr>
          <w:rFonts w:ascii="Arial" w:hAnsi="Arial" w:cs="Arial"/>
        </w:rPr>
        <w:t xml:space="preserve">integrating </w:t>
      </w:r>
      <w:del w:id="2149" w:author="Fu, Caihong" w:date="2023-01-30T17:35:00Z">
        <w:r w:rsidRPr="00B440DC" w:rsidDel="00E577CC">
          <w:rPr>
            <w:rFonts w:ascii="Arial" w:hAnsi="Arial" w:cs="Arial"/>
          </w:rPr>
          <w:delText>a single distance</w:delText>
        </w:r>
      </w:del>
      <w:ins w:id="2150" w:author="Fu, Caihong" w:date="2023-01-30T17:35:00Z">
        <w:r w:rsidR="00E577CC">
          <w:rPr>
            <w:rFonts w:ascii="Arial" w:hAnsi="Arial" w:cs="Arial"/>
          </w:rPr>
          <w:t>this</w:t>
        </w:r>
      </w:ins>
      <w:r w:rsidRPr="00B440DC">
        <w:rPr>
          <w:rFonts w:ascii="Arial" w:hAnsi="Arial" w:cs="Arial"/>
        </w:rPr>
        <w:t xml:space="preserve"> metric </w:t>
      </w:r>
      <w:del w:id="2151" w:author="Fu, Caihong" w:date="2023-01-30T17:35:00Z">
        <w:r w:rsidRPr="00B440DC" w:rsidDel="00E577CC">
          <w:rPr>
            <w:rFonts w:ascii="Arial" w:hAnsi="Arial" w:cs="Arial"/>
          </w:rPr>
          <w:delText xml:space="preserve">so it can be </w:delText>
        </w:r>
      </w:del>
      <w:del w:id="2152" w:author="Fu, Caihong" w:date="2023-01-30T17:34:00Z">
        <w:r w:rsidRPr="00B440DC" w:rsidDel="00E577CC">
          <w:rPr>
            <w:rFonts w:ascii="Arial" w:hAnsi="Arial" w:cs="Arial"/>
          </w:rPr>
          <w:delText>automatically calculated, similar to Mohn’s rho value (Mohn, 1999)</w:delText>
        </w:r>
      </w:del>
      <w:ins w:id="2153" w:author="Fu, Caihong" w:date="2023-01-30T17:35:00Z">
        <w:r w:rsidR="00E577CC">
          <w:rPr>
            <w:rFonts w:ascii="Arial" w:hAnsi="Arial" w:cs="Arial"/>
          </w:rPr>
          <w:t>into the model selection process</w:t>
        </w:r>
      </w:ins>
      <w:ins w:id="2154" w:author="Fu, Caihong" w:date="2023-01-30T17:37:00Z">
        <w:r w:rsidR="00E577CC">
          <w:rPr>
            <w:rFonts w:ascii="Arial" w:hAnsi="Arial" w:cs="Arial"/>
          </w:rPr>
          <w:t xml:space="preserve"> for</w:t>
        </w:r>
      </w:ins>
      <w:del w:id="2155" w:author="Fu, Caihong" w:date="2023-01-30T17:39:00Z">
        <w:r w:rsidRPr="00B440DC" w:rsidDel="002A2AB1">
          <w:rPr>
            <w:rFonts w:ascii="Arial" w:hAnsi="Arial" w:cs="Arial"/>
          </w:rPr>
          <w:delText xml:space="preserve">. </w:delText>
        </w:r>
      </w:del>
      <w:del w:id="2156" w:author="Fu, Caihong" w:date="2023-01-30T17:36:00Z">
        <w:r w:rsidRPr="00B440DC" w:rsidDel="00E577CC">
          <w:rPr>
            <w:rFonts w:ascii="Arial" w:hAnsi="Arial" w:cs="Arial"/>
          </w:rPr>
          <w:delText xml:space="preserve">If </w:delText>
        </w:r>
      </w:del>
      <w:del w:id="2157" w:author="Fu, Caihong" w:date="2023-01-30T17:39:00Z">
        <w:r w:rsidRPr="00B440DC" w:rsidDel="002A2AB1">
          <w:rPr>
            <w:rFonts w:ascii="Arial" w:hAnsi="Arial" w:cs="Arial"/>
          </w:rPr>
          <w:delText>such metric</w:delText>
        </w:r>
      </w:del>
      <w:del w:id="2158" w:author="Fu, Caihong" w:date="2023-01-30T17:36:00Z">
        <w:r w:rsidRPr="00B440DC" w:rsidDel="00E577CC">
          <w:rPr>
            <w:rFonts w:ascii="Arial" w:hAnsi="Arial" w:cs="Arial"/>
          </w:rPr>
          <w:delText xml:space="preserve"> is developed</w:delText>
        </w:r>
      </w:del>
      <w:del w:id="2159" w:author="Fu, Caihong" w:date="2023-01-30T17:39:00Z">
        <w:r w:rsidRPr="00B440DC" w:rsidDel="002A2AB1">
          <w:rPr>
            <w:rFonts w:ascii="Arial" w:hAnsi="Arial" w:cs="Arial"/>
          </w:rPr>
          <w:delText xml:space="preserve">, it is </w:delText>
        </w:r>
      </w:del>
      <w:del w:id="2160" w:author="Fu, Caihong" w:date="2023-01-24T14:06:00Z">
        <w:r w:rsidRPr="00B440DC" w:rsidDel="009F0DEC">
          <w:rPr>
            <w:rFonts w:ascii="Arial" w:hAnsi="Arial" w:cs="Arial"/>
          </w:rPr>
          <w:delText xml:space="preserve">also </w:delText>
        </w:r>
      </w:del>
      <w:del w:id="2161" w:author="Fu, Caihong" w:date="2023-01-30T17:39:00Z">
        <w:r w:rsidRPr="00B440DC" w:rsidDel="002A2AB1">
          <w:rPr>
            <w:rFonts w:ascii="Arial" w:hAnsi="Arial" w:cs="Arial"/>
          </w:rPr>
          <w:delText>useful to run retrospectively</w:delText>
        </w:r>
      </w:del>
      <w:del w:id="2162" w:author="Fu, Caihong" w:date="2023-01-24T14:06:00Z">
        <w:r w:rsidRPr="00B440DC" w:rsidDel="009F0DEC">
          <w:rPr>
            <w:rFonts w:ascii="Arial" w:hAnsi="Arial" w:cs="Arial"/>
          </w:rPr>
          <w:delText>,</w:delText>
        </w:r>
      </w:del>
      <w:del w:id="2163" w:author="Fu, Caihong" w:date="2023-01-30T17:39:00Z">
        <w:r w:rsidRPr="00B440DC" w:rsidDel="002A2AB1">
          <w:rPr>
            <w:rFonts w:ascii="Arial" w:hAnsi="Arial" w:cs="Arial"/>
          </w:rPr>
          <w:delText xml:space="preserve"> to come </w:delText>
        </w:r>
      </w:del>
      <w:ins w:id="2164" w:author="Fu, Caihong" w:date="2023-01-30T17:39:00Z">
        <w:r w:rsidR="002A2AB1">
          <w:rPr>
            <w:rFonts w:ascii="Arial" w:hAnsi="Arial" w:cs="Arial"/>
          </w:rPr>
          <w:t xml:space="preserve"> </w:t>
        </w:r>
        <w:r w:rsidR="002A2AB1" w:rsidRPr="00B440DC">
          <w:rPr>
            <w:rFonts w:ascii="Arial" w:hAnsi="Arial" w:cs="Arial"/>
          </w:rPr>
          <w:t>com</w:t>
        </w:r>
        <w:r w:rsidR="002A2AB1">
          <w:rPr>
            <w:rFonts w:ascii="Arial" w:hAnsi="Arial" w:cs="Arial"/>
          </w:rPr>
          <w:t>ing</w:t>
        </w:r>
        <w:r w:rsidR="002A2AB1" w:rsidRPr="00B440DC">
          <w:rPr>
            <w:rFonts w:ascii="Arial" w:hAnsi="Arial" w:cs="Arial"/>
          </w:rPr>
          <w:t xml:space="preserve"> </w:t>
        </w:r>
      </w:ins>
      <w:r w:rsidRPr="00B440DC">
        <w:rPr>
          <w:rFonts w:ascii="Arial" w:hAnsi="Arial" w:cs="Arial"/>
        </w:rPr>
        <w:t xml:space="preserve">up with the best </w:t>
      </w:r>
      <w:del w:id="2165" w:author="Fu, Caihong" w:date="2023-01-24T14:06:00Z">
        <w:r w:rsidRPr="00B440DC" w:rsidDel="009F0DEC">
          <w:rPr>
            <w:rFonts w:ascii="Arial" w:hAnsi="Arial" w:cs="Arial"/>
          </w:rPr>
          <w:delText xml:space="preserve">machine </w:delText>
        </w:r>
      </w:del>
      <w:ins w:id="2166" w:author="Fu, Caihong" w:date="2023-01-24T14:06:00Z">
        <w:r w:rsidR="009F0DEC" w:rsidRPr="00B440DC">
          <w:rPr>
            <w:rFonts w:ascii="Arial" w:hAnsi="Arial" w:cs="Arial"/>
          </w:rPr>
          <w:t>machine</w:t>
        </w:r>
      </w:ins>
      <w:ins w:id="2167" w:author="Fu, Caihong" w:date="2023-01-24T14:07:00Z">
        <w:r w:rsidR="009F0DEC">
          <w:rPr>
            <w:rFonts w:ascii="Arial" w:hAnsi="Arial" w:cs="Arial"/>
          </w:rPr>
          <w:t>-</w:t>
        </w:r>
      </w:ins>
      <w:r w:rsidRPr="00B440DC">
        <w:rPr>
          <w:rFonts w:ascii="Arial" w:hAnsi="Arial" w:cs="Arial"/>
        </w:rPr>
        <w:t xml:space="preserve">suggested models. </w:t>
      </w:r>
    </w:p>
    <w:p w14:paraId="2CDF2385" w14:textId="0DCF3850" w:rsidR="00884305" w:rsidRPr="00B440DC" w:rsidRDefault="00884305" w:rsidP="00906711">
      <w:pPr>
        <w:ind w:firstLine="360"/>
        <w:rPr>
          <w:rFonts w:ascii="Arial" w:hAnsi="Arial" w:cs="Arial"/>
        </w:rPr>
      </w:pPr>
      <w:r w:rsidRPr="00B440DC">
        <w:rPr>
          <w:rFonts w:ascii="Arial" w:hAnsi="Arial" w:cs="Arial"/>
        </w:rPr>
        <w:t>We currently only use</w:t>
      </w:r>
      <w:ins w:id="2168" w:author="Fu, Caihong" w:date="2023-01-31T14:36:00Z">
        <w:r w:rsidR="001107E5">
          <w:rPr>
            <w:rFonts w:ascii="Arial" w:hAnsi="Arial" w:cs="Arial"/>
          </w:rPr>
          <w:t>d</w:t>
        </w:r>
      </w:ins>
      <w:r w:rsidRPr="00B440DC">
        <w:rPr>
          <w:rFonts w:ascii="Arial" w:hAnsi="Arial" w:cs="Arial"/>
        </w:rPr>
        <w:t xml:space="preserve"> 12 years</w:t>
      </w:r>
      <w:ins w:id="2169" w:author="Fu, Caihong" w:date="2023-01-24T14:07:00Z">
        <w:r w:rsidR="0046282C">
          <w:rPr>
            <w:rFonts w:ascii="Arial" w:hAnsi="Arial" w:cs="Arial"/>
          </w:rPr>
          <w:t>’</w:t>
        </w:r>
      </w:ins>
      <w:r w:rsidRPr="00B440DC">
        <w:rPr>
          <w:rFonts w:ascii="Arial" w:hAnsi="Arial" w:cs="Arial"/>
        </w:rPr>
        <w:t xml:space="preserve"> retrospective results to draw the Taylor diagram. </w:t>
      </w:r>
      <w:del w:id="2170" w:author="Fu, Caihong" w:date="2023-01-30T17:46:00Z">
        <w:r w:rsidRPr="00B440DC" w:rsidDel="00906711">
          <w:rPr>
            <w:rFonts w:ascii="Arial" w:hAnsi="Arial" w:cs="Arial"/>
          </w:rPr>
          <w:delText xml:space="preserve">With more data </w:delText>
        </w:r>
      </w:del>
      <w:del w:id="2171" w:author="Fu, Caihong" w:date="2023-01-30T17:42:00Z">
        <w:r w:rsidRPr="00B440DC" w:rsidDel="00906711">
          <w:rPr>
            <w:rFonts w:ascii="Arial" w:hAnsi="Arial" w:cs="Arial"/>
          </w:rPr>
          <w:delText>coming</w:delText>
        </w:r>
      </w:del>
      <w:ins w:id="2172" w:author="Fu, Caihong" w:date="2023-01-30T17:46:00Z">
        <w:r w:rsidR="00906711">
          <w:rPr>
            <w:rFonts w:ascii="Arial" w:hAnsi="Arial" w:cs="Arial"/>
          </w:rPr>
          <w:t>As time progresses</w:t>
        </w:r>
      </w:ins>
      <w:r w:rsidRPr="00B440DC">
        <w:rPr>
          <w:rFonts w:ascii="Arial" w:hAnsi="Arial" w:cs="Arial"/>
        </w:rPr>
        <w:t xml:space="preserve">, it </w:t>
      </w:r>
      <w:del w:id="2173" w:author="Fu, Caihong" w:date="2023-01-30T17:46:00Z">
        <w:r w:rsidRPr="00B440DC" w:rsidDel="00906711">
          <w:rPr>
            <w:rFonts w:ascii="Arial" w:hAnsi="Arial" w:cs="Arial"/>
          </w:rPr>
          <w:delText xml:space="preserve">is </w:delText>
        </w:r>
      </w:del>
      <w:ins w:id="2174" w:author="Fu, Caihong" w:date="2023-01-30T17:46:00Z">
        <w:r w:rsidR="00906711">
          <w:rPr>
            <w:rFonts w:ascii="Arial" w:hAnsi="Arial" w:cs="Arial"/>
          </w:rPr>
          <w:t>will be</w:t>
        </w:r>
        <w:r w:rsidR="00906711" w:rsidRPr="00B440DC">
          <w:rPr>
            <w:rFonts w:ascii="Arial" w:hAnsi="Arial" w:cs="Arial"/>
          </w:rPr>
          <w:t xml:space="preserve"> </w:t>
        </w:r>
      </w:ins>
      <w:r w:rsidRPr="00B440DC">
        <w:rPr>
          <w:rFonts w:ascii="Arial" w:hAnsi="Arial" w:cs="Arial"/>
        </w:rPr>
        <w:t>interesting to examine</w:t>
      </w:r>
      <w:ins w:id="2175" w:author="Fu, Caihong" w:date="2023-01-30T17:45:00Z">
        <w:r w:rsidR="00906711">
          <w:rPr>
            <w:rFonts w:ascii="Arial" w:hAnsi="Arial" w:cs="Arial"/>
          </w:rPr>
          <w:t xml:space="preserve"> how</w:t>
        </w:r>
      </w:ins>
      <w:r w:rsidRPr="00B440DC">
        <w:rPr>
          <w:rFonts w:ascii="Arial" w:hAnsi="Arial" w:cs="Arial"/>
        </w:rPr>
        <w:t xml:space="preserve"> the relative positions of these models </w:t>
      </w:r>
      <w:ins w:id="2176" w:author="Fu, Caihong" w:date="2023-01-30T17:45:00Z">
        <w:r w:rsidR="00906711">
          <w:rPr>
            <w:rFonts w:ascii="Arial" w:hAnsi="Arial" w:cs="Arial"/>
          </w:rPr>
          <w:t xml:space="preserve">evolve </w:t>
        </w:r>
      </w:ins>
      <w:r w:rsidRPr="00B440DC">
        <w:rPr>
          <w:rFonts w:ascii="Arial" w:hAnsi="Arial" w:cs="Arial"/>
        </w:rPr>
        <w:t xml:space="preserve">over time. Theoretically, informative models will move closer to observations as more years of data </w:t>
      </w:r>
      <w:del w:id="2177" w:author="Fu, Caihong" w:date="2023-01-24T14:08:00Z">
        <w:r w:rsidRPr="00B440DC" w:rsidDel="0046282C">
          <w:rPr>
            <w:rFonts w:ascii="Arial" w:hAnsi="Arial" w:cs="Arial"/>
          </w:rPr>
          <w:delText>coming</w:delText>
        </w:r>
      </w:del>
      <w:ins w:id="2178" w:author="Fu, Caihong" w:date="2023-01-24T14:08:00Z">
        <w:r w:rsidR="0046282C">
          <w:rPr>
            <w:rFonts w:ascii="Arial" w:hAnsi="Arial" w:cs="Arial"/>
          </w:rPr>
          <w:t>becoming available</w:t>
        </w:r>
      </w:ins>
      <w:r w:rsidRPr="00B440DC">
        <w:rPr>
          <w:rFonts w:ascii="Arial" w:hAnsi="Arial" w:cs="Arial"/>
        </w:rPr>
        <w:t>. Models with false alarms will either wander around or move further away from observations. Monitoring the directions of each model for multiple years may give us hint</w:t>
      </w:r>
      <w:ins w:id="2179" w:author="Fu, Caihong" w:date="2023-01-30T17:47:00Z">
        <w:r w:rsidR="00906711">
          <w:rPr>
            <w:rFonts w:ascii="Arial" w:hAnsi="Arial" w:cs="Arial"/>
          </w:rPr>
          <w:t>s</w:t>
        </w:r>
      </w:ins>
      <w:r w:rsidRPr="00B440DC">
        <w:rPr>
          <w:rFonts w:ascii="Arial" w:hAnsi="Arial" w:cs="Arial"/>
        </w:rPr>
        <w:t xml:space="preserve"> on which models are better or have the tendency to become better</w:t>
      </w:r>
      <w:del w:id="2180" w:author="Fu, Caihong" w:date="2023-01-30T17:47:00Z">
        <w:r w:rsidRPr="00B440DC" w:rsidDel="00906711">
          <w:rPr>
            <w:rFonts w:ascii="Arial" w:hAnsi="Arial" w:cs="Arial"/>
          </w:rPr>
          <w:delText xml:space="preserve">, so we can come up with best </w:delText>
        </w:r>
      </w:del>
      <w:del w:id="2181" w:author="Fu, Caihong" w:date="2023-01-24T14:08:00Z">
        <w:r w:rsidRPr="00B440DC" w:rsidDel="0046282C">
          <w:rPr>
            <w:rFonts w:ascii="Arial" w:hAnsi="Arial" w:cs="Arial"/>
          </w:rPr>
          <w:delText xml:space="preserve">human </w:delText>
        </w:r>
      </w:del>
      <w:del w:id="2182" w:author="Fu, Caihong" w:date="2023-01-30T17:47:00Z">
        <w:r w:rsidRPr="00B440DC" w:rsidDel="00906711">
          <w:rPr>
            <w:rFonts w:ascii="Arial" w:hAnsi="Arial" w:cs="Arial"/>
          </w:rPr>
          <w:delText>suggested models</w:delText>
        </w:r>
      </w:del>
      <w:r w:rsidRPr="00B440DC">
        <w:rPr>
          <w:rFonts w:ascii="Arial" w:hAnsi="Arial" w:cs="Arial"/>
        </w:rPr>
        <w:t>.</w:t>
      </w:r>
    </w:p>
    <w:p w14:paraId="0F076B24" w14:textId="0DA686C8" w:rsidR="000D5770" w:rsidRPr="00B440DC" w:rsidDel="00CB3EF6" w:rsidRDefault="00884305" w:rsidP="00884305">
      <w:pPr>
        <w:rPr>
          <w:del w:id="2183" w:author="Fu, Caihong" w:date="2023-01-30T17:19:00Z"/>
          <w:rFonts w:ascii="Arial" w:hAnsi="Arial" w:cs="Arial"/>
        </w:rPr>
      </w:pPr>
      <w:del w:id="2184" w:author="Fu, Caihong" w:date="2023-01-30T17:06:00Z">
        <w:r w:rsidRPr="00B440DC" w:rsidDel="004B4347">
          <w:rPr>
            <w:rFonts w:ascii="Arial" w:hAnsi="Arial" w:cs="Arial"/>
          </w:rPr>
          <w:delText xml:space="preserve">Taylor diagram can also be used for forecast evaluation. Ideally, </w:delText>
        </w:r>
        <w:r w:rsidRPr="004B4347" w:rsidDel="004B4347">
          <w:rPr>
            <w:rFonts w:ascii="Arial" w:hAnsi="Arial" w:cs="Arial"/>
          </w:rPr>
          <w:delText xml:space="preserve">our forecast should exceed all existing models and all </w:delText>
        </w:r>
      </w:del>
      <w:del w:id="2185" w:author="Fu, Caihong" w:date="2023-01-24T14:09:00Z">
        <w:r w:rsidRPr="004B4347" w:rsidDel="0046282C">
          <w:rPr>
            <w:rFonts w:ascii="Arial" w:hAnsi="Arial" w:cs="Arial"/>
            <w:rPrChange w:id="2186" w:author="Fu, Caihong" w:date="2023-01-30T17:05:00Z">
              <w:rPr>
                <w:rFonts w:ascii="Arial" w:hAnsi="Arial" w:cs="Arial"/>
              </w:rPr>
            </w:rPrChange>
          </w:rPr>
          <w:delText xml:space="preserve">machine </w:delText>
        </w:r>
      </w:del>
      <w:del w:id="2187" w:author="Fu, Caihong" w:date="2023-01-30T17:06:00Z">
        <w:r w:rsidRPr="004B4347" w:rsidDel="004B4347">
          <w:rPr>
            <w:rFonts w:ascii="Arial" w:hAnsi="Arial" w:cs="Arial"/>
            <w:rPrChange w:id="2188" w:author="Fu, Caihong" w:date="2023-01-30T17:05:00Z">
              <w:rPr>
                <w:rFonts w:ascii="Arial" w:hAnsi="Arial" w:cs="Arial"/>
              </w:rPr>
            </w:rPrChange>
          </w:rPr>
          <w:delText>suggested models</w:delText>
        </w:r>
        <w:r w:rsidRPr="00B440DC" w:rsidDel="004B4347">
          <w:rPr>
            <w:rFonts w:ascii="Arial" w:hAnsi="Arial" w:cs="Arial"/>
          </w:rPr>
          <w:delText xml:space="preserve"> </w:delText>
        </w:r>
      </w:del>
      <w:del w:id="2189" w:author="Fu, Caihong" w:date="2023-01-24T14:09:00Z">
        <w:r w:rsidRPr="00B440DC" w:rsidDel="0046282C">
          <w:rPr>
            <w:rFonts w:ascii="Arial" w:hAnsi="Arial" w:cs="Arial"/>
          </w:rPr>
          <w:delText xml:space="preserve">and should be the </w:delText>
        </w:r>
      </w:del>
      <w:del w:id="2190" w:author="Fu, Caihong" w:date="2023-01-30T17:06:00Z">
        <w:r w:rsidRPr="00B440DC" w:rsidDel="004B4347">
          <w:rPr>
            <w:rFonts w:ascii="Arial" w:hAnsi="Arial" w:cs="Arial"/>
          </w:rPr>
          <w:delText xml:space="preserve">closest </w:delText>
        </w:r>
      </w:del>
      <w:del w:id="2191" w:author="Fu, Caihong" w:date="2023-01-24T14:10:00Z">
        <w:r w:rsidRPr="00B440DC" w:rsidDel="0046282C">
          <w:rPr>
            <w:rFonts w:ascii="Arial" w:hAnsi="Arial" w:cs="Arial"/>
          </w:rPr>
          <w:delText xml:space="preserve">one </w:delText>
        </w:r>
      </w:del>
      <w:del w:id="2192" w:author="Fu, Caihong" w:date="2023-01-30T17:06:00Z">
        <w:r w:rsidRPr="00B440DC" w:rsidDel="004B4347">
          <w:rPr>
            <w:rFonts w:ascii="Arial" w:hAnsi="Arial" w:cs="Arial"/>
          </w:rPr>
          <w:delText>to observation</w:delText>
        </w:r>
      </w:del>
      <w:del w:id="2193" w:author="Fu, Caihong" w:date="2023-01-24T14:12:00Z">
        <w:r w:rsidRPr="00B440DC" w:rsidDel="0046282C">
          <w:rPr>
            <w:rFonts w:ascii="Arial" w:hAnsi="Arial" w:cs="Arial"/>
          </w:rPr>
          <w:delText>. T</w:delText>
        </w:r>
      </w:del>
      <w:del w:id="2194" w:author="Fu, Caihong" w:date="2023-01-30T17:06:00Z">
        <w:r w:rsidRPr="00B440DC" w:rsidDel="004B4347">
          <w:rPr>
            <w:rFonts w:ascii="Arial" w:hAnsi="Arial" w:cs="Arial"/>
          </w:rPr>
          <w:delText>he current forecast still have room to improve</w:delText>
        </w:r>
      </w:del>
      <w:del w:id="2195" w:author="Fu, Caihong" w:date="2023-01-24T14:11:00Z">
        <w:r w:rsidRPr="00B440DC" w:rsidDel="0046282C">
          <w:rPr>
            <w:rFonts w:ascii="Arial" w:hAnsi="Arial" w:cs="Arial"/>
          </w:rPr>
          <w:delText>, we are not there yet</w:delText>
        </w:r>
      </w:del>
      <w:del w:id="2196" w:author="Fu, Caihong" w:date="2023-01-30T17:06:00Z">
        <w:r w:rsidRPr="00B440DC" w:rsidDel="004B4347">
          <w:rPr>
            <w:rFonts w:ascii="Arial" w:hAnsi="Arial" w:cs="Arial"/>
          </w:rPr>
          <w:delText xml:space="preserve">.  </w:delText>
        </w:r>
      </w:del>
    </w:p>
    <w:p w14:paraId="67A6BF5C" w14:textId="26E9A975" w:rsidR="00884305" w:rsidRPr="00B440DC" w:rsidRDefault="00884305" w:rsidP="00884305">
      <w:pPr>
        <w:rPr>
          <w:rFonts w:ascii="Arial" w:hAnsi="Arial" w:cs="Arial"/>
        </w:rPr>
      </w:pPr>
      <w:r w:rsidRPr="00B440DC">
        <w:rPr>
          <w:rFonts w:ascii="Arial" w:hAnsi="Arial" w:cs="Arial"/>
        </w:rPr>
        <w:t xml:space="preserve">4.3 </w:t>
      </w:r>
      <w:del w:id="2197" w:author="Fu, Caihong" w:date="2023-01-31T14:42:00Z">
        <w:r w:rsidRPr="00B440DC" w:rsidDel="001107E5">
          <w:rPr>
            <w:rFonts w:ascii="Arial" w:hAnsi="Arial" w:cs="Arial"/>
          </w:rPr>
          <w:delText>Caveats of current work</w:delText>
        </w:r>
      </w:del>
      <w:ins w:id="2198" w:author="Fu, Caihong" w:date="2023-01-31T14:42:00Z">
        <w:r w:rsidR="001107E5">
          <w:rPr>
            <w:rFonts w:ascii="Arial" w:hAnsi="Arial" w:cs="Arial"/>
          </w:rPr>
          <w:t>Forecast models for non-stationar</w:t>
        </w:r>
      </w:ins>
      <w:ins w:id="2199" w:author="Fu, Caihong" w:date="2023-01-31T14:43:00Z">
        <w:r w:rsidR="001107E5">
          <w:rPr>
            <w:rFonts w:ascii="Arial" w:hAnsi="Arial" w:cs="Arial"/>
          </w:rPr>
          <w:t>y relationships</w:t>
        </w:r>
      </w:ins>
    </w:p>
    <w:p w14:paraId="03080990" w14:textId="70632C0F" w:rsidR="00884305" w:rsidRPr="00B440DC" w:rsidDel="008E7BCE" w:rsidRDefault="00884305" w:rsidP="00884305">
      <w:pPr>
        <w:rPr>
          <w:del w:id="2200" w:author="Fu, Caihong" w:date="2023-01-30T17:48:00Z"/>
          <w:rFonts w:ascii="Arial" w:hAnsi="Arial" w:cs="Arial"/>
        </w:rPr>
      </w:pPr>
      <w:del w:id="2201" w:author="Fu, Caihong" w:date="2023-01-30T16:35:00Z">
        <w:r w:rsidRPr="00B440DC" w:rsidDel="000D5770">
          <w:rPr>
            <w:rFonts w:ascii="Arial" w:hAnsi="Arial" w:cs="Arial"/>
          </w:rPr>
          <w:lastRenderedPageBreak/>
          <w:delText xml:space="preserve">Data: We found that for Gates and Raft none of the current models </w:delText>
        </w:r>
      </w:del>
      <w:del w:id="2202" w:author="Fu, Caihong" w:date="2023-01-24T14:13:00Z">
        <w:r w:rsidRPr="00B440DC" w:rsidDel="0023778D">
          <w:rPr>
            <w:rFonts w:ascii="Arial" w:hAnsi="Arial" w:cs="Arial"/>
          </w:rPr>
          <w:delText xml:space="preserve">are </w:delText>
        </w:r>
      </w:del>
      <w:del w:id="2203" w:author="Fu, Caihong" w:date="2023-01-30T16:35:00Z">
        <w:r w:rsidRPr="00B440DC" w:rsidDel="000D5770">
          <w:rPr>
            <w:rFonts w:ascii="Arial" w:hAnsi="Arial" w:cs="Arial"/>
          </w:rPr>
          <w:delText xml:space="preserve">good, </w:delText>
        </w:r>
      </w:del>
      <w:del w:id="2204" w:author="Fu, Caihong" w:date="2023-01-24T14:13:00Z">
        <w:r w:rsidRPr="00B440DC" w:rsidDel="0023778D">
          <w:rPr>
            <w:rFonts w:ascii="Arial" w:hAnsi="Arial" w:cs="Arial"/>
          </w:rPr>
          <w:delText>we suspect</w:delText>
        </w:r>
      </w:del>
      <w:del w:id="2205" w:author="Fu, Caihong" w:date="2023-01-30T16:35:00Z">
        <w:r w:rsidRPr="00B440DC" w:rsidDel="000D5770">
          <w:rPr>
            <w:rFonts w:ascii="Arial" w:hAnsi="Arial" w:cs="Arial"/>
          </w:rPr>
          <w:delText xml:space="preserve"> </w:delText>
        </w:r>
      </w:del>
      <w:del w:id="2206" w:author="Fu, Caihong" w:date="2023-01-24T14:13:00Z">
        <w:r w:rsidRPr="00B440DC" w:rsidDel="0023778D">
          <w:rPr>
            <w:rFonts w:ascii="Arial" w:hAnsi="Arial" w:cs="Arial"/>
          </w:rPr>
          <w:delText xml:space="preserve">the </w:delText>
        </w:r>
      </w:del>
      <w:del w:id="2207" w:author="Fu, Caihong" w:date="2023-01-30T16:35:00Z">
        <w:r w:rsidRPr="000D5770" w:rsidDel="000D5770">
          <w:rPr>
            <w:rFonts w:ascii="Arial" w:hAnsi="Arial" w:cs="Arial"/>
            <w:rPrChange w:id="2208" w:author="Fu, Caihong" w:date="2023-01-30T16:36:00Z">
              <w:rPr>
                <w:rFonts w:ascii="Arial" w:hAnsi="Arial" w:cs="Arial"/>
              </w:rPr>
            </w:rPrChange>
          </w:rPr>
          <w:delText>data quality</w:delText>
        </w:r>
      </w:del>
      <w:del w:id="2209" w:author="Fu, Caihong" w:date="2023-01-24T14:14:00Z">
        <w:r w:rsidRPr="00B440DC" w:rsidDel="0023778D">
          <w:rPr>
            <w:rFonts w:ascii="Arial" w:hAnsi="Arial" w:cs="Arial"/>
          </w:rPr>
          <w:delText xml:space="preserve"> of these two stocks are not good and need to take a closer look</w:delText>
        </w:r>
      </w:del>
      <w:del w:id="2210" w:author="Fu, Caihong" w:date="2023-01-30T17:48:00Z">
        <w:r w:rsidRPr="00B440DC" w:rsidDel="008E7BCE">
          <w:rPr>
            <w:rFonts w:ascii="Arial" w:hAnsi="Arial" w:cs="Arial"/>
          </w:rPr>
          <w:delText xml:space="preserve">. </w:delText>
        </w:r>
      </w:del>
    </w:p>
    <w:p w14:paraId="4C83170F" w14:textId="49586F05" w:rsidR="00576FD9" w:rsidRDefault="001107E5" w:rsidP="001107E5">
      <w:pPr>
        <w:rPr>
          <w:ins w:id="2211" w:author="Fu, Caihong" w:date="2023-01-30T19:08:00Z"/>
          <w:rFonts w:ascii="Arial" w:hAnsi="Arial" w:cs="Arial"/>
        </w:rPr>
        <w:pPrChange w:id="2212" w:author="Fu, Caihong" w:date="2023-01-31T14:37:00Z">
          <w:pPr>
            <w:ind w:firstLine="360"/>
          </w:pPr>
        </w:pPrChange>
      </w:pPr>
      <w:ins w:id="2213" w:author="Fu, Caihong" w:date="2023-01-31T14:37:00Z">
        <w:r>
          <w:rPr>
            <w:rFonts w:ascii="Arial" w:hAnsi="Arial" w:cs="Arial"/>
          </w:rPr>
          <w:t>In terms of</w:t>
        </w:r>
      </w:ins>
      <w:ins w:id="2214" w:author="Fu, Caihong" w:date="2023-01-30T17:58:00Z">
        <w:r w:rsidR="00286337" w:rsidRPr="00286337">
          <w:rPr>
            <w:rFonts w:ascii="Arial" w:hAnsi="Arial" w:cs="Arial"/>
          </w:rPr>
          <w:t xml:space="preserve"> stock-recruit relationship</w:t>
        </w:r>
      </w:ins>
      <w:ins w:id="2215" w:author="Fu, Caihong" w:date="2023-01-31T14:37:00Z">
        <w:r>
          <w:rPr>
            <w:rFonts w:ascii="Arial" w:hAnsi="Arial" w:cs="Arial"/>
          </w:rPr>
          <w:t xml:space="preserve">, </w:t>
        </w:r>
      </w:ins>
      <w:ins w:id="2216" w:author="Fu, Caihong" w:date="2023-01-30T17:58:00Z">
        <w:r w:rsidR="00286337" w:rsidRPr="00286337">
          <w:rPr>
            <w:rFonts w:ascii="Arial" w:hAnsi="Arial" w:cs="Arial"/>
          </w:rPr>
          <w:t xml:space="preserve">parametric models, such as Ricker, </w:t>
        </w:r>
      </w:ins>
      <w:ins w:id="2217" w:author="Fu, Caihong" w:date="2023-01-31T14:37:00Z">
        <w:r>
          <w:rPr>
            <w:rFonts w:ascii="Arial" w:hAnsi="Arial" w:cs="Arial"/>
          </w:rPr>
          <w:t>P</w:t>
        </w:r>
        <w:r w:rsidRPr="00286337">
          <w:rPr>
            <w:rFonts w:ascii="Arial" w:hAnsi="Arial" w:cs="Arial"/>
          </w:rPr>
          <w:t>ower</w:t>
        </w:r>
      </w:ins>
      <w:ins w:id="2218" w:author="Fu, Caihong" w:date="2023-01-31T14:38:00Z">
        <w:r>
          <w:rPr>
            <w:rFonts w:ascii="Arial" w:hAnsi="Arial" w:cs="Arial"/>
          </w:rPr>
          <w:t>,</w:t>
        </w:r>
      </w:ins>
      <w:ins w:id="2219" w:author="Fu, Caihong" w:date="2023-01-31T14:37:00Z">
        <w:r w:rsidRPr="00286337">
          <w:rPr>
            <w:rFonts w:ascii="Arial" w:hAnsi="Arial" w:cs="Arial"/>
          </w:rPr>
          <w:t xml:space="preserve"> </w:t>
        </w:r>
      </w:ins>
      <w:ins w:id="2220" w:author="Fu, Caihong" w:date="2023-01-30T17:58:00Z">
        <w:r w:rsidR="00286337" w:rsidRPr="00286337">
          <w:rPr>
            <w:rFonts w:ascii="Arial" w:hAnsi="Arial" w:cs="Arial"/>
          </w:rPr>
          <w:t xml:space="preserve">Beverton-Holt, </w:t>
        </w:r>
      </w:ins>
      <w:ins w:id="2221" w:author="Fu, Caihong" w:date="2023-01-31T14:39:00Z">
        <w:r>
          <w:rPr>
            <w:rFonts w:ascii="Arial" w:hAnsi="Arial" w:cs="Arial"/>
          </w:rPr>
          <w:t xml:space="preserve">and </w:t>
        </w:r>
      </w:ins>
      <w:ins w:id="2222" w:author="Fu, Caihong" w:date="2023-01-30T17:58:00Z">
        <w:r w:rsidR="00286337" w:rsidRPr="00286337">
          <w:rPr>
            <w:rFonts w:ascii="Arial" w:hAnsi="Arial" w:cs="Arial"/>
          </w:rPr>
          <w:t xml:space="preserve">Larkin, </w:t>
        </w:r>
      </w:ins>
      <w:ins w:id="2223" w:author="Fu, Caihong" w:date="2023-01-31T14:38:00Z">
        <w:r>
          <w:rPr>
            <w:rFonts w:ascii="Arial" w:hAnsi="Arial" w:cs="Arial"/>
          </w:rPr>
          <w:t>have been primarily employed in the past</w:t>
        </w:r>
      </w:ins>
      <w:ins w:id="2224" w:author="Fu, Caihong" w:date="2023-01-30T17:58:00Z">
        <w:r w:rsidR="00286337" w:rsidRPr="00286337">
          <w:rPr>
            <w:rFonts w:ascii="Arial" w:hAnsi="Arial" w:cs="Arial"/>
          </w:rPr>
          <w:t xml:space="preserve"> (Ricker, 1997; Beverton and Holt, 1957; Bradford et al., 2000; Maxwell et al., 2006; Grant et al., 2010; Akenhead, et al., 2016b). </w:t>
        </w:r>
      </w:ins>
      <w:del w:id="2225" w:author="Fu, Caihong" w:date="2023-01-30T17:49:00Z">
        <w:r w:rsidR="00884305" w:rsidRPr="00B440DC" w:rsidDel="008E7BCE">
          <w:rPr>
            <w:rFonts w:ascii="Arial" w:hAnsi="Arial" w:cs="Arial"/>
          </w:rPr>
          <w:delText xml:space="preserve">Model: </w:delText>
        </w:r>
      </w:del>
      <w:del w:id="2226" w:author="Fu, Caihong" w:date="2023-01-31T14:39:00Z">
        <w:r w:rsidR="00884305" w:rsidRPr="00B440DC" w:rsidDel="001107E5">
          <w:rPr>
            <w:rFonts w:ascii="Arial" w:hAnsi="Arial" w:cs="Arial"/>
          </w:rPr>
          <w:delText xml:space="preserve">The current biological models </w:delText>
        </w:r>
      </w:del>
      <w:ins w:id="2227" w:author="Fu, Caihong" w:date="2023-01-31T14:39:00Z">
        <w:r>
          <w:rPr>
            <w:rFonts w:ascii="Arial" w:hAnsi="Arial" w:cs="Arial"/>
          </w:rPr>
          <w:t>However, these</w:t>
        </w:r>
      </w:ins>
      <w:ins w:id="2228" w:author="Fu, Caihong" w:date="2023-01-30T18:16:00Z">
        <w:r w:rsidR="00F159CA">
          <w:rPr>
            <w:rFonts w:ascii="Arial" w:hAnsi="Arial" w:cs="Arial"/>
          </w:rPr>
          <w:t xml:space="preserve"> parametric models </w:t>
        </w:r>
      </w:ins>
      <w:ins w:id="2229" w:author="Fu, Caihong" w:date="2023-01-30T18:00:00Z">
        <w:r w:rsidR="00286337" w:rsidRPr="00286337">
          <w:rPr>
            <w:rFonts w:ascii="Arial" w:hAnsi="Arial" w:cs="Arial"/>
          </w:rPr>
          <w:t>hav</w:t>
        </w:r>
      </w:ins>
      <w:ins w:id="2230" w:author="Fu, Caihong" w:date="2023-01-31T14:39:00Z">
        <w:r>
          <w:rPr>
            <w:rFonts w:ascii="Arial" w:hAnsi="Arial" w:cs="Arial"/>
          </w:rPr>
          <w:t xml:space="preserve">e </w:t>
        </w:r>
      </w:ins>
      <w:ins w:id="2231" w:author="Fu, Caihong" w:date="2023-01-30T18:00:00Z">
        <w:r w:rsidR="00286337" w:rsidRPr="00286337">
          <w:rPr>
            <w:rFonts w:ascii="Arial" w:hAnsi="Arial" w:cs="Arial"/>
          </w:rPr>
          <w:t xml:space="preserve">limited forms to encompass the inherently large uncertainties associated with large annual variability in multiple environmental factors that affect salmon </w:t>
        </w:r>
        <w:r w:rsidR="00286337">
          <w:rPr>
            <w:rFonts w:ascii="Arial" w:hAnsi="Arial" w:cs="Arial"/>
          </w:rPr>
          <w:t>dynamics</w:t>
        </w:r>
        <w:r w:rsidR="00286337" w:rsidRPr="00286337">
          <w:rPr>
            <w:rFonts w:ascii="Arial" w:hAnsi="Arial" w:cs="Arial"/>
          </w:rPr>
          <w:t xml:space="preserve"> throughout their complex life history stages (e.g. </w:t>
        </w:r>
      </w:ins>
      <w:ins w:id="2232" w:author="Fu, Caihong" w:date="2023-01-30T18:19:00Z">
        <w:r w:rsidR="00663E2A" w:rsidRPr="00D8797F">
          <w:rPr>
            <w:rFonts w:ascii="Arial" w:hAnsi="Arial" w:cs="Arial"/>
          </w:rPr>
          <w:t>Mueter</w:t>
        </w:r>
        <w:r w:rsidR="00663E2A">
          <w:rPr>
            <w:rFonts w:ascii="Arial" w:hAnsi="Arial" w:cs="Arial"/>
          </w:rPr>
          <w:t xml:space="preserve"> et al., 2002; </w:t>
        </w:r>
      </w:ins>
      <w:ins w:id="2233" w:author="Fu, Caihong" w:date="2023-01-30T18:00:00Z">
        <w:r w:rsidR="00286337" w:rsidRPr="00286337">
          <w:rPr>
            <w:rFonts w:ascii="Arial" w:hAnsi="Arial" w:cs="Arial"/>
          </w:rPr>
          <w:t xml:space="preserve">Healey, 2011; Martins et al., 2012; Padilla et al., 2015). </w:t>
        </w:r>
      </w:ins>
      <w:ins w:id="2234" w:author="Fu, Caihong" w:date="2023-01-30T18:10:00Z">
        <w:r w:rsidR="00D62707">
          <w:rPr>
            <w:rFonts w:ascii="Arial" w:hAnsi="Arial" w:cs="Arial"/>
          </w:rPr>
          <w:t>T</w:t>
        </w:r>
      </w:ins>
      <w:ins w:id="2235" w:author="Fu, Caihong" w:date="2023-01-30T18:08:00Z">
        <w:r w:rsidR="00D62707" w:rsidRPr="00286337">
          <w:rPr>
            <w:rFonts w:ascii="Arial" w:hAnsi="Arial" w:cs="Arial"/>
          </w:rPr>
          <w:t>he</w:t>
        </w:r>
      </w:ins>
      <w:ins w:id="2236" w:author="Fu, Caihong" w:date="2023-01-31T14:40:00Z">
        <w:r>
          <w:rPr>
            <w:rFonts w:ascii="Arial" w:hAnsi="Arial" w:cs="Arial"/>
          </w:rPr>
          <w:t>y are thus</w:t>
        </w:r>
      </w:ins>
      <w:ins w:id="2237" w:author="Fu, Caihong" w:date="2023-01-30T18:08:00Z">
        <w:r w:rsidR="00D62707" w:rsidRPr="00286337">
          <w:rPr>
            <w:rFonts w:ascii="Arial" w:hAnsi="Arial" w:cs="Arial"/>
          </w:rPr>
          <w:t xml:space="preserve"> inadequate to incorporate anthropogenic changes (Akenhead et al., 2016b), which can result in unexplained residual patterns in the stock-recruit relationship</w:t>
        </w:r>
      </w:ins>
      <w:ins w:id="2238" w:author="Fu, Caihong" w:date="2023-01-30T18:10:00Z">
        <w:r w:rsidR="00D62707">
          <w:rPr>
            <w:rFonts w:ascii="Arial" w:hAnsi="Arial" w:cs="Arial"/>
          </w:rPr>
          <w:t xml:space="preserve">, </w:t>
        </w:r>
      </w:ins>
      <w:ins w:id="2239" w:author="Fu, Caihong" w:date="2023-01-30T18:08:00Z">
        <w:r w:rsidR="00D62707" w:rsidRPr="00286337">
          <w:rPr>
            <w:rFonts w:ascii="Arial" w:hAnsi="Arial" w:cs="Arial"/>
          </w:rPr>
          <w:t>resulting in less accurate pre-season forecast</w:t>
        </w:r>
        <w:r w:rsidR="00D62707">
          <w:rPr>
            <w:rFonts w:ascii="Arial" w:hAnsi="Arial" w:cs="Arial"/>
          </w:rPr>
          <w:t>s</w:t>
        </w:r>
        <w:r w:rsidR="00D62707" w:rsidRPr="00286337">
          <w:rPr>
            <w:rFonts w:ascii="Arial" w:hAnsi="Arial" w:cs="Arial"/>
          </w:rPr>
          <w:t>.</w:t>
        </w:r>
        <w:r w:rsidR="00D62707">
          <w:rPr>
            <w:rFonts w:ascii="Arial" w:hAnsi="Arial" w:cs="Arial"/>
          </w:rPr>
          <w:t xml:space="preserve"> </w:t>
        </w:r>
      </w:ins>
      <w:ins w:id="2240" w:author="Fu, Caihong" w:date="2023-01-30T18:16:00Z">
        <w:r w:rsidR="00F159CA">
          <w:rPr>
            <w:rFonts w:ascii="Arial" w:hAnsi="Arial" w:cs="Arial"/>
          </w:rPr>
          <w:t xml:space="preserve">In addition, these parametric models </w:t>
        </w:r>
      </w:ins>
      <w:ins w:id="2241" w:author="Fu, Caihong" w:date="2023-01-30T18:17:00Z">
        <w:r w:rsidR="00663E2A">
          <w:rPr>
            <w:rFonts w:ascii="Arial" w:hAnsi="Arial" w:cs="Arial"/>
          </w:rPr>
          <w:t xml:space="preserve">are also </w:t>
        </w:r>
      </w:ins>
      <w:ins w:id="2242" w:author="Fu, Caihong" w:date="2023-01-31T14:41:00Z">
        <w:r>
          <w:rPr>
            <w:rFonts w:ascii="Arial" w:hAnsi="Arial" w:cs="Arial"/>
          </w:rPr>
          <w:t>un</w:t>
        </w:r>
      </w:ins>
      <w:ins w:id="2243" w:author="Fu, Caihong" w:date="2023-01-30T18:17:00Z">
        <w:r w:rsidR="00663E2A">
          <w:rPr>
            <w:rFonts w:ascii="Arial" w:hAnsi="Arial" w:cs="Arial"/>
          </w:rPr>
          <w:t xml:space="preserve">able to deal with </w:t>
        </w:r>
      </w:ins>
      <w:ins w:id="2244" w:author="Fu, Caihong" w:date="2023-01-30T18:18:00Z">
        <w:r w:rsidR="00663E2A" w:rsidRPr="00F159CA">
          <w:rPr>
            <w:rFonts w:ascii="Arial" w:hAnsi="Arial" w:cs="Arial"/>
          </w:rPr>
          <w:t xml:space="preserve">non-stationary </w:t>
        </w:r>
        <w:r w:rsidR="00663E2A">
          <w:rPr>
            <w:rFonts w:ascii="Arial" w:hAnsi="Arial" w:cs="Arial"/>
          </w:rPr>
          <w:t>s</w:t>
        </w:r>
        <w:r w:rsidR="00663E2A" w:rsidRPr="00F159CA">
          <w:rPr>
            <w:rFonts w:ascii="Arial" w:hAnsi="Arial" w:cs="Arial"/>
          </w:rPr>
          <w:t>ockeye dynamics (Peterman &amp; Dorner 2012; Malick, 2020)</w:t>
        </w:r>
      </w:ins>
      <w:ins w:id="2245" w:author="Fu, Caihong" w:date="2023-01-30T18:21:00Z">
        <w:r w:rsidR="00663E2A">
          <w:rPr>
            <w:rFonts w:ascii="Arial" w:hAnsi="Arial" w:cs="Arial"/>
          </w:rPr>
          <w:t xml:space="preserve">, which may have caused the </w:t>
        </w:r>
        <w:r w:rsidR="00663E2A" w:rsidRPr="00F159CA">
          <w:rPr>
            <w:rFonts w:ascii="Arial" w:hAnsi="Arial" w:cs="Arial"/>
          </w:rPr>
          <w:t xml:space="preserve">Chilko </w:t>
        </w:r>
        <w:r w:rsidR="00663E2A">
          <w:rPr>
            <w:rFonts w:ascii="Arial" w:hAnsi="Arial" w:cs="Arial"/>
          </w:rPr>
          <w:t>s</w:t>
        </w:r>
        <w:r w:rsidR="00663E2A" w:rsidRPr="00F159CA">
          <w:rPr>
            <w:rFonts w:ascii="Arial" w:hAnsi="Arial" w:cs="Arial"/>
          </w:rPr>
          <w:t xml:space="preserve">ockeye </w:t>
        </w:r>
        <w:r w:rsidR="00663E2A">
          <w:rPr>
            <w:rFonts w:ascii="Arial" w:hAnsi="Arial" w:cs="Arial"/>
          </w:rPr>
          <w:t>return</w:t>
        </w:r>
      </w:ins>
      <w:ins w:id="2246" w:author="Fu, Caihong" w:date="2023-01-30T18:22:00Z">
        <w:r w:rsidR="00663E2A">
          <w:rPr>
            <w:rFonts w:ascii="Arial" w:hAnsi="Arial" w:cs="Arial"/>
          </w:rPr>
          <w:t xml:space="preserve"> to</w:t>
        </w:r>
      </w:ins>
      <w:ins w:id="2247" w:author="Fu, Caihong" w:date="2023-01-30T18:21:00Z">
        <w:r w:rsidR="00663E2A" w:rsidRPr="00F159CA">
          <w:rPr>
            <w:rFonts w:ascii="Arial" w:hAnsi="Arial" w:cs="Arial"/>
          </w:rPr>
          <w:t xml:space="preserve"> ha</w:t>
        </w:r>
      </w:ins>
      <w:ins w:id="2248" w:author="Fu, Caihong" w:date="2023-01-30T18:22:00Z">
        <w:r w:rsidR="00663E2A">
          <w:rPr>
            <w:rFonts w:ascii="Arial" w:hAnsi="Arial" w:cs="Arial"/>
          </w:rPr>
          <w:t>ve</w:t>
        </w:r>
      </w:ins>
      <w:ins w:id="2249" w:author="Fu, Caihong" w:date="2023-01-30T18:21:00Z">
        <w:r w:rsidR="00663E2A" w:rsidRPr="00F159CA">
          <w:rPr>
            <w:rFonts w:ascii="Arial" w:hAnsi="Arial" w:cs="Arial"/>
          </w:rPr>
          <w:t xml:space="preserve"> been persistently over-estimated </w:t>
        </w:r>
      </w:ins>
      <w:ins w:id="2250" w:author="Fu, Caihong" w:date="2023-01-31T14:41:00Z">
        <w:r>
          <w:rPr>
            <w:rFonts w:ascii="Arial" w:hAnsi="Arial" w:cs="Arial"/>
          </w:rPr>
          <w:t>i</w:t>
        </w:r>
      </w:ins>
      <w:ins w:id="2251" w:author="Fu, Caihong" w:date="2023-01-30T18:21:00Z">
        <w:r w:rsidR="00663E2A" w:rsidRPr="00F159CA">
          <w:rPr>
            <w:rFonts w:ascii="Arial" w:hAnsi="Arial" w:cs="Arial"/>
          </w:rPr>
          <w:t>n the last decade</w:t>
        </w:r>
        <w:r w:rsidR="00663E2A" w:rsidRPr="00F159CA">
          <w:rPr>
            <w:rFonts w:ascii="Arial" w:hAnsi="Arial" w:cs="Arial"/>
          </w:rPr>
          <w:t xml:space="preserve"> </w:t>
        </w:r>
        <w:r w:rsidR="00663E2A" w:rsidRPr="00F159CA">
          <w:rPr>
            <w:rFonts w:ascii="Arial" w:hAnsi="Arial" w:cs="Arial"/>
          </w:rPr>
          <w:t>(DFO, 2021)</w:t>
        </w:r>
      </w:ins>
      <w:ins w:id="2252" w:author="Fu, Caihong" w:date="2023-01-30T18:14:00Z">
        <w:r w:rsidR="00F159CA" w:rsidRPr="00F159CA">
          <w:rPr>
            <w:rFonts w:ascii="Arial" w:hAnsi="Arial" w:cs="Arial"/>
          </w:rPr>
          <w:t xml:space="preserve">. </w:t>
        </w:r>
      </w:ins>
      <w:ins w:id="2253" w:author="Fu, Caihong" w:date="2023-01-30T18:30:00Z">
        <w:r w:rsidR="00762CC0">
          <w:rPr>
            <w:rFonts w:ascii="Arial" w:hAnsi="Arial" w:cs="Arial"/>
          </w:rPr>
          <w:t>C</w:t>
        </w:r>
        <w:r w:rsidR="00762CC0" w:rsidRPr="00762CC0">
          <w:rPr>
            <w:rFonts w:ascii="Arial" w:hAnsi="Arial" w:cs="Arial"/>
          </w:rPr>
          <w:t>limate-induced</w:t>
        </w:r>
        <w:r w:rsidR="00762CC0">
          <w:rPr>
            <w:rFonts w:ascii="Arial" w:hAnsi="Arial" w:cs="Arial"/>
          </w:rPr>
          <w:t xml:space="preserve"> </w:t>
        </w:r>
        <w:r w:rsidR="00762CC0" w:rsidRPr="00762CC0">
          <w:rPr>
            <w:rFonts w:ascii="Arial" w:hAnsi="Arial" w:cs="Arial"/>
          </w:rPr>
          <w:t>non-stationarity</w:t>
        </w:r>
        <w:r w:rsidR="00762CC0">
          <w:rPr>
            <w:rFonts w:ascii="Arial" w:hAnsi="Arial" w:cs="Arial"/>
          </w:rPr>
          <w:t xml:space="preserve"> </w:t>
        </w:r>
        <w:r w:rsidR="00762CC0" w:rsidRPr="00762CC0">
          <w:rPr>
            <w:rFonts w:ascii="Arial" w:hAnsi="Arial" w:cs="Arial"/>
          </w:rPr>
          <w:t>in relationships</w:t>
        </w:r>
        <w:r w:rsidR="00762CC0">
          <w:rPr>
            <w:rFonts w:ascii="Arial" w:hAnsi="Arial" w:cs="Arial"/>
          </w:rPr>
          <w:t xml:space="preserve"> </w:t>
        </w:r>
        <w:r w:rsidR="00762CC0" w:rsidRPr="00762CC0">
          <w:rPr>
            <w:rFonts w:ascii="Arial" w:hAnsi="Arial" w:cs="Arial"/>
          </w:rPr>
          <w:t xml:space="preserve">between </w:t>
        </w:r>
      </w:ins>
      <w:ins w:id="2254" w:author="Fu, Caihong" w:date="2023-01-30T18:31:00Z">
        <w:r w:rsidR="00762CC0">
          <w:rPr>
            <w:rFonts w:ascii="Arial" w:hAnsi="Arial" w:cs="Arial"/>
          </w:rPr>
          <w:t>marine environments</w:t>
        </w:r>
      </w:ins>
      <w:ins w:id="2255" w:author="Fu, Caihong" w:date="2023-01-30T18:30:00Z">
        <w:r w:rsidR="00762CC0" w:rsidRPr="00762CC0">
          <w:rPr>
            <w:rFonts w:ascii="Arial" w:hAnsi="Arial" w:cs="Arial"/>
          </w:rPr>
          <w:t xml:space="preserve"> and </w:t>
        </w:r>
      </w:ins>
      <w:ins w:id="2256" w:author="Fu, Caihong" w:date="2023-01-30T18:31:00Z">
        <w:r w:rsidR="00762CC0">
          <w:rPr>
            <w:rFonts w:ascii="Arial" w:hAnsi="Arial" w:cs="Arial"/>
          </w:rPr>
          <w:t>fish</w:t>
        </w:r>
      </w:ins>
      <w:ins w:id="2257" w:author="Fu, Caihong" w:date="2023-01-30T18:30:00Z">
        <w:r w:rsidR="00762CC0" w:rsidRPr="00762CC0">
          <w:rPr>
            <w:rFonts w:ascii="Arial" w:hAnsi="Arial" w:cs="Arial"/>
          </w:rPr>
          <w:t xml:space="preserve"> communities</w:t>
        </w:r>
        <w:r w:rsidR="00762CC0" w:rsidRPr="00762CC0" w:rsidDel="00D62707">
          <w:rPr>
            <w:rFonts w:ascii="Arial" w:hAnsi="Arial" w:cs="Arial"/>
          </w:rPr>
          <w:t xml:space="preserve"> </w:t>
        </w:r>
      </w:ins>
      <w:ins w:id="2258" w:author="Fu, Caihong" w:date="2023-01-30T18:31:00Z">
        <w:r w:rsidR="00762CC0">
          <w:rPr>
            <w:rFonts w:ascii="Arial" w:hAnsi="Arial" w:cs="Arial"/>
          </w:rPr>
          <w:t>has been increasingl</w:t>
        </w:r>
      </w:ins>
      <w:ins w:id="2259" w:author="Fu, Caihong" w:date="2023-01-30T18:32:00Z">
        <w:r w:rsidR="00762CC0">
          <w:rPr>
            <w:rFonts w:ascii="Arial" w:hAnsi="Arial" w:cs="Arial"/>
          </w:rPr>
          <w:t xml:space="preserve">y recognized (e.g., </w:t>
        </w:r>
      </w:ins>
      <w:ins w:id="2260" w:author="Fu, Caihong" w:date="2023-01-30T18:57:00Z">
        <w:r w:rsidR="005F5275">
          <w:rPr>
            <w:rFonts w:ascii="Arial" w:hAnsi="Arial" w:cs="Arial"/>
          </w:rPr>
          <w:t>Litzow et al., 2018, 2019, 2020; Ma et al., 2021</w:t>
        </w:r>
      </w:ins>
      <w:ins w:id="2261" w:author="Fu, Caihong" w:date="2023-01-31T09:05:00Z">
        <w:r w:rsidR="00100CCA">
          <w:rPr>
            <w:rFonts w:ascii="Arial" w:hAnsi="Arial" w:cs="Arial"/>
          </w:rPr>
          <w:t xml:space="preserve">; </w:t>
        </w:r>
        <w:r w:rsidR="00100CCA" w:rsidRPr="00100CCA">
          <w:rPr>
            <w:rFonts w:ascii="Arial" w:hAnsi="Arial" w:cs="Arial"/>
          </w:rPr>
          <w:t>Ohlberger</w:t>
        </w:r>
        <w:r w:rsidR="00100CCA">
          <w:rPr>
            <w:rFonts w:ascii="Arial" w:hAnsi="Arial" w:cs="Arial"/>
          </w:rPr>
          <w:t xml:space="preserve"> et al., 2022</w:t>
        </w:r>
      </w:ins>
      <w:ins w:id="2262" w:author="Fu, Caihong" w:date="2023-01-30T18:57:00Z">
        <w:r w:rsidR="005F5275">
          <w:rPr>
            <w:rFonts w:ascii="Arial" w:hAnsi="Arial" w:cs="Arial"/>
          </w:rPr>
          <w:t>).</w:t>
        </w:r>
      </w:ins>
      <w:ins w:id="2263" w:author="Fu, Caihong" w:date="2023-01-30T18:59:00Z">
        <w:r w:rsidR="005F5275">
          <w:rPr>
            <w:rFonts w:ascii="Arial" w:hAnsi="Arial" w:cs="Arial"/>
          </w:rPr>
          <w:t xml:space="preserve"> It has been advocated that</w:t>
        </w:r>
      </w:ins>
      <w:ins w:id="2264" w:author="Fu, Caihong" w:date="2023-01-30T18:57:00Z">
        <w:r w:rsidR="005F5275">
          <w:rPr>
            <w:rFonts w:ascii="Arial" w:hAnsi="Arial" w:cs="Arial"/>
          </w:rPr>
          <w:t xml:space="preserve"> </w:t>
        </w:r>
      </w:ins>
      <w:ins w:id="2265" w:author="Fu, Caihong" w:date="2023-01-30T18:59:00Z">
        <w:r w:rsidR="005F5275">
          <w:rPr>
            <w:rStyle w:val="Hyperlink"/>
            <w:rFonts w:eastAsiaTheme="minorHAnsi"/>
            <w:lang w:val="en-CA"/>
          </w:rPr>
          <w:t xml:space="preserve">new approaches capable of dealing with non-stationarity in the </w:t>
        </w:r>
      </w:ins>
      <w:ins w:id="2266" w:author="Fu, Caihong" w:date="2023-01-30T19:00:00Z">
        <w:r w:rsidR="005F5275">
          <w:rPr>
            <w:rStyle w:val="Hyperlink"/>
            <w:rFonts w:eastAsiaTheme="minorHAnsi"/>
            <w:lang w:val="en-CA"/>
          </w:rPr>
          <w:t>s</w:t>
        </w:r>
      </w:ins>
      <w:ins w:id="2267" w:author="Fu, Caihong" w:date="2023-01-30T18:59:00Z">
        <w:r w:rsidR="005F5275">
          <w:rPr>
            <w:rStyle w:val="Hyperlink"/>
            <w:rFonts w:eastAsiaTheme="minorHAnsi"/>
            <w:lang w:val="en-CA"/>
          </w:rPr>
          <w:t>ockeye salmon dynamics</w:t>
        </w:r>
      </w:ins>
      <w:ins w:id="2268" w:author="Fu, Caihong" w:date="2023-01-30T19:03:00Z">
        <w:r w:rsidR="005F5275">
          <w:rPr>
            <w:rStyle w:val="Hyperlink"/>
            <w:rFonts w:eastAsiaTheme="minorHAnsi"/>
            <w:lang w:val="en-CA"/>
          </w:rPr>
          <w:t xml:space="preserve"> should</w:t>
        </w:r>
      </w:ins>
      <w:ins w:id="2269" w:author="Fu, Caihong" w:date="2023-01-30T18:59:00Z">
        <w:r w:rsidR="005F5275">
          <w:rPr>
            <w:rStyle w:val="Hyperlink"/>
            <w:rFonts w:eastAsiaTheme="minorHAnsi"/>
            <w:lang w:val="en-CA"/>
          </w:rPr>
          <w:t xml:space="preserve"> </w:t>
        </w:r>
      </w:ins>
      <w:ins w:id="2270" w:author="Fu, Caihong" w:date="2023-01-30T19:00:00Z">
        <w:r w:rsidR="005F5275">
          <w:rPr>
            <w:rStyle w:val="Hyperlink"/>
            <w:rFonts w:eastAsiaTheme="minorHAnsi"/>
            <w:lang w:val="en-CA"/>
          </w:rPr>
          <w:t xml:space="preserve">be explored </w:t>
        </w:r>
      </w:ins>
      <w:ins w:id="2271" w:author="Fu, Caihong" w:date="2023-01-30T18:59:00Z">
        <w:r w:rsidR="005F5275" w:rsidRPr="00193A18">
          <w:rPr>
            <w:rStyle w:val="Hyperlink"/>
            <w:rFonts w:eastAsiaTheme="minorHAnsi"/>
            <w:lang w:val="en-CA"/>
          </w:rPr>
          <w:t>(Peterman &amp; Dorner 2012; Malick, 2020)</w:t>
        </w:r>
      </w:ins>
      <w:ins w:id="2272" w:author="Fu, Caihong" w:date="2023-01-30T19:32:00Z">
        <w:r w:rsidR="002616CC">
          <w:rPr>
            <w:rStyle w:val="Hyperlink"/>
            <w:rFonts w:eastAsiaTheme="minorHAnsi"/>
            <w:lang w:val="en-CA"/>
          </w:rPr>
          <w:t>.</w:t>
        </w:r>
      </w:ins>
      <w:ins w:id="2273" w:author="Fu, Caihong" w:date="2023-01-30T19:00:00Z">
        <w:r w:rsidR="005F5275">
          <w:rPr>
            <w:rStyle w:val="Hyperlink"/>
            <w:rFonts w:eastAsiaTheme="minorHAnsi"/>
            <w:lang w:val="en-CA"/>
          </w:rPr>
          <w:t xml:space="preserve"> </w:t>
        </w:r>
      </w:ins>
      <w:del w:id="2274" w:author="Fu, Caihong" w:date="2023-01-30T18:08:00Z">
        <w:r w:rsidR="00884305" w:rsidRPr="00B440DC" w:rsidDel="00D62707">
          <w:rPr>
            <w:rFonts w:ascii="Arial" w:hAnsi="Arial" w:cs="Arial"/>
          </w:rPr>
          <w:delText xml:space="preserve">are lack of flexibility, only </w:delText>
        </w:r>
      </w:del>
      <w:del w:id="2275" w:author="Fu, Caihong" w:date="2023-01-24T14:15:00Z">
        <w:r w:rsidR="00884305" w:rsidRPr="00B440DC" w:rsidDel="0023778D">
          <w:rPr>
            <w:rFonts w:ascii="Arial" w:hAnsi="Arial" w:cs="Arial"/>
          </w:rPr>
          <w:delText xml:space="preserve">estimate </w:delText>
        </w:r>
      </w:del>
      <w:del w:id="2276" w:author="Fu, Caihong" w:date="2023-01-30T18:08:00Z">
        <w:r w:rsidR="00884305" w:rsidRPr="00B440DC" w:rsidDel="00D62707">
          <w:rPr>
            <w:rFonts w:ascii="Arial" w:hAnsi="Arial" w:cs="Arial"/>
          </w:rPr>
          <w:delText xml:space="preserve">2-3 parameters. </w:delText>
        </w:r>
      </w:del>
      <w:del w:id="2277" w:author="Fu, Caihong" w:date="2023-01-24T14:15:00Z">
        <w:r w:rsidR="00884305" w:rsidRPr="00B440DC" w:rsidDel="0023778D">
          <w:rPr>
            <w:rFonts w:ascii="Arial" w:hAnsi="Arial" w:cs="Arial"/>
          </w:rPr>
          <w:delText xml:space="preserve">We can develop new models that are more </w:delText>
        </w:r>
      </w:del>
    </w:p>
    <w:p w14:paraId="347FE0A7" w14:textId="54FF5D0D" w:rsidR="008C383D" w:rsidRDefault="00E72761" w:rsidP="00245A3C">
      <w:pPr>
        <w:ind w:firstLine="360"/>
        <w:rPr>
          <w:ins w:id="2278" w:author="Fu, Caihong" w:date="2023-01-30T18:12:00Z"/>
          <w:rFonts w:ascii="Arial" w:hAnsi="Arial" w:cs="Arial"/>
        </w:rPr>
      </w:pPr>
      <w:ins w:id="2279" w:author="Fu, Caihong" w:date="2023-01-31T10:08:00Z">
        <w:r>
          <w:rPr>
            <w:rFonts w:ascii="Arial" w:hAnsi="Arial" w:cs="Arial"/>
          </w:rPr>
          <w:t>M</w:t>
        </w:r>
      </w:ins>
      <w:ins w:id="2280" w:author="Fu, Caihong" w:date="2023-01-30T19:08:00Z">
        <w:r w:rsidR="00576FD9" w:rsidRPr="00576FD9">
          <w:rPr>
            <w:rFonts w:ascii="Arial" w:hAnsi="Arial" w:cs="Arial"/>
          </w:rPr>
          <w:t xml:space="preserve">achine learning </w:t>
        </w:r>
      </w:ins>
      <w:ins w:id="2281" w:author="Fu, Caihong" w:date="2023-01-30T19:19:00Z">
        <w:r w:rsidR="00643F40">
          <w:rPr>
            <w:rFonts w:ascii="Arial" w:hAnsi="Arial" w:cs="Arial"/>
          </w:rPr>
          <w:t>models</w:t>
        </w:r>
      </w:ins>
      <w:ins w:id="2282" w:author="Fu, Caihong" w:date="2023-01-30T19:15:00Z">
        <w:r w:rsidR="00576FD9" w:rsidRPr="00576FD9">
          <w:t xml:space="preserve"> </w:t>
        </w:r>
        <w:r w:rsidR="00576FD9">
          <w:t>(</w:t>
        </w:r>
        <w:r w:rsidR="00576FD9" w:rsidRPr="00576FD9">
          <w:rPr>
            <w:rFonts w:ascii="Arial" w:hAnsi="Arial" w:cs="Arial"/>
          </w:rPr>
          <w:t>Breiman</w:t>
        </w:r>
        <w:r w:rsidR="00576FD9">
          <w:rPr>
            <w:rFonts w:ascii="Arial" w:hAnsi="Arial" w:cs="Arial"/>
          </w:rPr>
          <w:t>, 2001)</w:t>
        </w:r>
      </w:ins>
      <w:ins w:id="2283" w:author="Fu, Caihong" w:date="2023-01-30T19:09:00Z">
        <w:r w:rsidR="00576FD9">
          <w:rPr>
            <w:rFonts w:ascii="Arial" w:hAnsi="Arial" w:cs="Arial"/>
          </w:rPr>
          <w:t>, such as</w:t>
        </w:r>
      </w:ins>
      <w:ins w:id="2284" w:author="Fu, Caihong" w:date="2023-01-30T19:10:00Z">
        <w:r w:rsidR="00576FD9">
          <w:rPr>
            <w:rFonts w:ascii="Arial" w:hAnsi="Arial" w:cs="Arial"/>
          </w:rPr>
          <w:t xml:space="preserve"> generalized additive models,</w:t>
        </w:r>
      </w:ins>
      <w:ins w:id="2285" w:author="Fu, Caihong" w:date="2023-01-30T19:08:00Z">
        <w:r w:rsidR="00576FD9" w:rsidRPr="00576FD9">
          <w:rPr>
            <w:rFonts w:ascii="Arial" w:hAnsi="Arial" w:cs="Arial"/>
          </w:rPr>
          <w:t xml:space="preserve"> </w:t>
        </w:r>
      </w:ins>
      <w:ins w:id="2286" w:author="Fu, Caihong" w:date="2023-01-30T19:10:00Z">
        <w:r w:rsidR="00576FD9">
          <w:rPr>
            <w:rFonts w:ascii="Arial" w:hAnsi="Arial" w:cs="Arial"/>
          </w:rPr>
          <w:t>b</w:t>
        </w:r>
        <w:r w:rsidR="00576FD9" w:rsidRPr="00B440DC">
          <w:rPr>
            <w:rFonts w:ascii="Arial" w:hAnsi="Arial" w:cs="Arial"/>
          </w:rPr>
          <w:t xml:space="preserve">oosted regression trees, random forest, and empirical dynamic models, </w:t>
        </w:r>
      </w:ins>
      <w:ins w:id="2287" w:author="Fu, Caihong" w:date="2023-01-30T19:08:00Z">
        <w:r w:rsidR="00576FD9" w:rsidRPr="00576FD9">
          <w:rPr>
            <w:rFonts w:ascii="Arial" w:hAnsi="Arial" w:cs="Arial"/>
          </w:rPr>
          <w:t>use algorithm</w:t>
        </w:r>
      </w:ins>
      <w:ins w:id="2288" w:author="Fu, Caihong" w:date="2023-01-30T19:11:00Z">
        <w:r w:rsidR="00576FD9">
          <w:rPr>
            <w:rFonts w:ascii="Arial" w:hAnsi="Arial" w:cs="Arial"/>
          </w:rPr>
          <w:t>s</w:t>
        </w:r>
      </w:ins>
      <w:ins w:id="2289" w:author="Fu, Caihong" w:date="2023-01-30T19:08:00Z">
        <w:r w:rsidR="00576FD9" w:rsidRPr="00576FD9">
          <w:rPr>
            <w:rFonts w:ascii="Arial" w:hAnsi="Arial" w:cs="Arial"/>
          </w:rPr>
          <w:t xml:space="preserve"> to learn the relationships between responses and predictors, not confined to certain functional forms. Therefore, </w:t>
        </w:r>
      </w:ins>
      <w:ins w:id="2290" w:author="Fu, Caihong" w:date="2023-01-30T19:13:00Z">
        <w:r w:rsidR="00576FD9">
          <w:rPr>
            <w:rFonts w:ascii="Arial" w:hAnsi="Arial" w:cs="Arial"/>
          </w:rPr>
          <w:t xml:space="preserve">these </w:t>
        </w:r>
      </w:ins>
      <w:ins w:id="2291" w:author="Fu, Caihong" w:date="2023-01-30T19:16:00Z">
        <w:r w:rsidR="00576FD9">
          <w:rPr>
            <w:rFonts w:ascii="Arial" w:hAnsi="Arial" w:cs="Arial"/>
          </w:rPr>
          <w:t xml:space="preserve">more flexible </w:t>
        </w:r>
      </w:ins>
      <w:ins w:id="2292" w:author="Fu, Caihong" w:date="2023-01-31T10:08:00Z">
        <w:r>
          <w:rPr>
            <w:rFonts w:ascii="Arial" w:hAnsi="Arial" w:cs="Arial"/>
          </w:rPr>
          <w:t>machine learning</w:t>
        </w:r>
      </w:ins>
      <w:ins w:id="2293" w:author="Fu, Caihong" w:date="2023-01-30T19:13:00Z">
        <w:r w:rsidR="00576FD9">
          <w:rPr>
            <w:rFonts w:ascii="Arial" w:hAnsi="Arial" w:cs="Arial"/>
          </w:rPr>
          <w:t xml:space="preserve"> </w:t>
        </w:r>
      </w:ins>
      <w:ins w:id="2294" w:author="Fu, Caihong" w:date="2023-01-31T10:09:00Z">
        <w:r w:rsidR="00F924F3">
          <w:rPr>
            <w:rFonts w:ascii="Arial" w:hAnsi="Arial" w:cs="Arial"/>
          </w:rPr>
          <w:t>models</w:t>
        </w:r>
      </w:ins>
      <w:ins w:id="2295" w:author="Fu, Caihong" w:date="2023-01-30T19:13:00Z">
        <w:r w:rsidR="00576FD9">
          <w:rPr>
            <w:rFonts w:ascii="Arial" w:hAnsi="Arial" w:cs="Arial"/>
          </w:rPr>
          <w:t xml:space="preserve"> </w:t>
        </w:r>
      </w:ins>
      <w:ins w:id="2296" w:author="Fu, Caihong" w:date="2023-01-30T19:18:00Z">
        <w:r w:rsidR="00365BED">
          <w:rPr>
            <w:rFonts w:ascii="Arial" w:hAnsi="Arial" w:cs="Arial"/>
          </w:rPr>
          <w:t>can be developed to</w:t>
        </w:r>
        <w:r w:rsidR="00365BED" w:rsidRPr="00B440DC">
          <w:rPr>
            <w:rFonts w:ascii="Arial" w:hAnsi="Arial" w:cs="Arial"/>
          </w:rPr>
          <w:t xml:space="preserve"> represent </w:t>
        </w:r>
        <w:r w:rsidR="00365BED" w:rsidRPr="00576FD9">
          <w:rPr>
            <w:rFonts w:ascii="Arial" w:hAnsi="Arial" w:cs="Arial"/>
          </w:rPr>
          <w:t>non</w:t>
        </w:r>
        <w:r w:rsidR="00365BED">
          <w:rPr>
            <w:rFonts w:ascii="Arial" w:hAnsi="Arial" w:cs="Arial"/>
          </w:rPr>
          <w:t>-</w:t>
        </w:r>
        <w:r w:rsidR="00365BED" w:rsidRPr="00576FD9">
          <w:rPr>
            <w:rFonts w:ascii="Arial" w:hAnsi="Arial" w:cs="Arial"/>
          </w:rPr>
          <w:t>stationary stock-recruit relationships</w:t>
        </w:r>
        <w:r w:rsidR="00365BED">
          <w:rPr>
            <w:rFonts w:ascii="Arial" w:hAnsi="Arial" w:cs="Arial"/>
          </w:rPr>
          <w:t xml:space="preserve"> in</w:t>
        </w:r>
        <w:r w:rsidR="00365BED" w:rsidRPr="00B440DC">
          <w:rPr>
            <w:rFonts w:ascii="Arial" w:hAnsi="Arial" w:cs="Arial"/>
          </w:rPr>
          <w:t xml:space="preserve"> </w:t>
        </w:r>
        <w:r w:rsidR="00365BED" w:rsidRPr="00B440DC">
          <w:rPr>
            <w:rFonts w:ascii="Arial" w:hAnsi="Arial" w:cs="Arial"/>
          </w:rPr>
          <w:t xml:space="preserve">the dynamics </w:t>
        </w:r>
        <w:r w:rsidR="00365BED">
          <w:rPr>
            <w:rFonts w:ascii="Arial" w:hAnsi="Arial" w:cs="Arial"/>
          </w:rPr>
          <w:t>of sockeye stocks.</w:t>
        </w:r>
      </w:ins>
      <w:ins w:id="2297" w:author="Fu, Caihong" w:date="2023-01-30T19:19:00Z">
        <w:r w:rsidR="00365BED">
          <w:rPr>
            <w:rFonts w:ascii="Arial" w:hAnsi="Arial" w:cs="Arial"/>
          </w:rPr>
          <w:t xml:space="preserve"> </w:t>
        </w:r>
      </w:ins>
      <w:del w:id="2298" w:author="Fu, Caihong" w:date="2023-01-30T19:19:00Z">
        <w:r w:rsidR="00884305" w:rsidRPr="00B440DC" w:rsidDel="00365BED">
          <w:rPr>
            <w:rFonts w:ascii="Arial" w:hAnsi="Arial" w:cs="Arial"/>
          </w:rPr>
          <w:delText xml:space="preserve">flexible </w:delText>
        </w:r>
      </w:del>
      <w:del w:id="2299" w:author="Fu, Caihong" w:date="2023-01-24T14:15:00Z">
        <w:r w:rsidR="00884305" w:rsidRPr="00B440DC" w:rsidDel="0023778D">
          <w:rPr>
            <w:rFonts w:ascii="Arial" w:hAnsi="Arial" w:cs="Arial"/>
          </w:rPr>
          <w:delText xml:space="preserve">to </w:delText>
        </w:r>
      </w:del>
      <w:del w:id="2300" w:author="Fu, Caihong" w:date="2023-01-30T19:19:00Z">
        <w:r w:rsidR="00884305" w:rsidRPr="00B440DC" w:rsidDel="00365BED">
          <w:rPr>
            <w:rFonts w:ascii="Arial" w:hAnsi="Arial" w:cs="Arial"/>
          </w:rPr>
          <w:delText xml:space="preserve">represent the S-R relationship, such as GAM, </w:delText>
        </w:r>
      </w:del>
      <w:del w:id="2301" w:author="Fu, Caihong" w:date="2023-01-30T19:10:00Z">
        <w:r w:rsidR="00884305" w:rsidRPr="00B440DC" w:rsidDel="00576FD9">
          <w:rPr>
            <w:rFonts w:ascii="Arial" w:hAnsi="Arial" w:cs="Arial"/>
          </w:rPr>
          <w:delText xml:space="preserve">Boosted regression trees, random forest, and empirical dynamic models, </w:delText>
        </w:r>
      </w:del>
      <w:del w:id="2302" w:author="Fu, Caihong" w:date="2023-01-24T14:16:00Z">
        <w:r w:rsidR="00884305" w:rsidRPr="00B440DC" w:rsidDel="0023778D">
          <w:rPr>
            <w:rFonts w:ascii="Arial" w:hAnsi="Arial" w:cs="Arial"/>
          </w:rPr>
          <w:delText>these non-linear models may</w:delText>
        </w:r>
      </w:del>
      <w:del w:id="2303" w:author="Fu, Caihong" w:date="2023-01-30T19:18:00Z">
        <w:r w:rsidR="00884305" w:rsidRPr="00B440DC" w:rsidDel="00365BED">
          <w:rPr>
            <w:rFonts w:ascii="Arial" w:hAnsi="Arial" w:cs="Arial"/>
          </w:rPr>
          <w:delText xml:space="preserve"> better represent the </w:delText>
        </w:r>
      </w:del>
      <w:del w:id="2304" w:author="Fu, Caihong" w:date="2023-01-30T19:05:00Z">
        <w:r w:rsidR="00884305" w:rsidRPr="00B440DC" w:rsidDel="005F5275">
          <w:rPr>
            <w:rFonts w:ascii="Arial" w:hAnsi="Arial" w:cs="Arial"/>
          </w:rPr>
          <w:delText xml:space="preserve">population </w:delText>
        </w:r>
      </w:del>
      <w:del w:id="2305" w:author="Fu, Caihong" w:date="2023-01-30T19:18:00Z">
        <w:r w:rsidR="00884305" w:rsidRPr="00B440DC" w:rsidDel="00365BED">
          <w:rPr>
            <w:rFonts w:ascii="Arial" w:hAnsi="Arial" w:cs="Arial"/>
          </w:rPr>
          <w:delText xml:space="preserve">dynamics </w:delText>
        </w:r>
      </w:del>
      <w:del w:id="2306" w:author="Fu, Caihong" w:date="2023-01-30T19:06:00Z">
        <w:r w:rsidR="00884305" w:rsidRPr="00B440DC" w:rsidDel="005F5275">
          <w:rPr>
            <w:rFonts w:ascii="Arial" w:hAnsi="Arial" w:cs="Arial"/>
          </w:rPr>
          <w:delText xml:space="preserve">and </w:delText>
        </w:r>
      </w:del>
      <w:ins w:id="2307" w:author="Fu, Caihong" w:date="2023-01-24T14:18:00Z">
        <w:r w:rsidR="0023778D" w:rsidRPr="00B440DC">
          <w:rPr>
            <w:rFonts w:ascii="Arial" w:hAnsi="Arial" w:cs="Arial"/>
          </w:rPr>
          <w:t>Taylor diagram</w:t>
        </w:r>
        <w:r w:rsidR="0023778D">
          <w:rPr>
            <w:rFonts w:ascii="Arial" w:hAnsi="Arial" w:cs="Arial"/>
          </w:rPr>
          <w:t xml:space="preserve"> can then be used to</w:t>
        </w:r>
        <w:r w:rsidR="0023778D" w:rsidRPr="00B440DC" w:rsidDel="0023778D">
          <w:rPr>
            <w:rFonts w:ascii="Arial" w:hAnsi="Arial" w:cs="Arial"/>
          </w:rPr>
          <w:t xml:space="preserve"> </w:t>
        </w:r>
      </w:ins>
      <w:del w:id="2308" w:author="Fu, Caihong" w:date="2023-01-24T14:17:00Z">
        <w:r w:rsidR="00884305" w:rsidRPr="00B440DC" w:rsidDel="0023778D">
          <w:rPr>
            <w:rFonts w:ascii="Arial" w:hAnsi="Arial" w:cs="Arial"/>
          </w:rPr>
          <w:delText xml:space="preserve">may </w:delText>
        </w:r>
      </w:del>
      <w:r w:rsidR="00884305" w:rsidRPr="00B440DC">
        <w:rPr>
          <w:rFonts w:ascii="Arial" w:hAnsi="Arial" w:cs="Arial"/>
        </w:rPr>
        <w:t xml:space="preserve">show </w:t>
      </w:r>
      <w:del w:id="2309" w:author="Fu, Caihong" w:date="2023-01-24T14:17:00Z">
        <w:r w:rsidR="00884305" w:rsidRPr="00B440DC" w:rsidDel="0023778D">
          <w:rPr>
            <w:rFonts w:ascii="Arial" w:hAnsi="Arial" w:cs="Arial"/>
          </w:rPr>
          <w:delText xml:space="preserve">better </w:delText>
        </w:r>
      </w:del>
      <w:ins w:id="2310" w:author="Fu, Caihong" w:date="2023-01-24T14:19:00Z">
        <w:r w:rsidR="0023778D">
          <w:rPr>
            <w:rFonts w:ascii="Arial" w:hAnsi="Arial" w:cs="Arial"/>
          </w:rPr>
          <w:t xml:space="preserve">how </w:t>
        </w:r>
      </w:ins>
      <w:del w:id="2311" w:author="Fu, Caihong" w:date="2023-01-30T19:07:00Z">
        <w:r w:rsidR="00884305" w:rsidRPr="00B440DC" w:rsidDel="005F5275">
          <w:rPr>
            <w:rFonts w:ascii="Arial" w:hAnsi="Arial" w:cs="Arial"/>
          </w:rPr>
          <w:delText>performance</w:delText>
        </w:r>
      </w:del>
      <w:ins w:id="2312" w:author="Fu, Caihong" w:date="2023-01-24T14:19:00Z">
        <w:r w:rsidR="0023778D">
          <w:rPr>
            <w:rFonts w:ascii="Arial" w:hAnsi="Arial" w:cs="Arial"/>
          </w:rPr>
          <w:t xml:space="preserve">these </w:t>
        </w:r>
      </w:ins>
      <w:ins w:id="2313" w:author="Fu, Caihong" w:date="2023-01-31T10:09:00Z">
        <w:r>
          <w:rPr>
            <w:rFonts w:ascii="Arial" w:hAnsi="Arial" w:cs="Arial"/>
          </w:rPr>
          <w:t>machine learning</w:t>
        </w:r>
      </w:ins>
      <w:ins w:id="2314" w:author="Fu, Caihong" w:date="2023-01-30T19:19:00Z">
        <w:r w:rsidR="00643F40">
          <w:rPr>
            <w:rFonts w:ascii="Arial" w:hAnsi="Arial" w:cs="Arial"/>
          </w:rPr>
          <w:t xml:space="preserve"> </w:t>
        </w:r>
      </w:ins>
      <w:ins w:id="2315" w:author="Fu, Caihong" w:date="2023-01-24T14:19:00Z">
        <w:r w:rsidR="0023778D">
          <w:rPr>
            <w:rFonts w:ascii="Arial" w:hAnsi="Arial" w:cs="Arial"/>
          </w:rPr>
          <w:t xml:space="preserve">models </w:t>
        </w:r>
      </w:ins>
      <w:ins w:id="2316" w:author="Fu, Caihong" w:date="2023-01-30T19:19:00Z">
        <w:r w:rsidR="00643F40">
          <w:rPr>
            <w:rFonts w:ascii="Arial" w:hAnsi="Arial" w:cs="Arial"/>
          </w:rPr>
          <w:t>perform compared to the tr</w:t>
        </w:r>
      </w:ins>
      <w:ins w:id="2317" w:author="Fu, Caihong" w:date="2023-01-30T19:20:00Z">
        <w:r w:rsidR="00643F40">
          <w:rPr>
            <w:rFonts w:ascii="Arial" w:hAnsi="Arial" w:cs="Arial"/>
          </w:rPr>
          <w:t>aditional parametric models</w:t>
        </w:r>
      </w:ins>
      <w:del w:id="2318" w:author="Fu, Caihong" w:date="2023-01-24T14:19:00Z">
        <w:r w:rsidR="00884305" w:rsidRPr="00B440DC" w:rsidDel="0023778D">
          <w:rPr>
            <w:rFonts w:ascii="Arial" w:hAnsi="Arial" w:cs="Arial"/>
          </w:rPr>
          <w:delText xml:space="preserve"> in</w:delText>
        </w:r>
      </w:del>
      <w:del w:id="2319" w:author="Fu, Caihong" w:date="2023-01-24T14:18:00Z">
        <w:r w:rsidR="00884305" w:rsidRPr="00B440DC" w:rsidDel="0023778D">
          <w:rPr>
            <w:rFonts w:ascii="Arial" w:hAnsi="Arial" w:cs="Arial"/>
          </w:rPr>
          <w:delText xml:space="preserve"> Taylor diagram</w:delText>
        </w:r>
      </w:del>
      <w:r w:rsidR="00884305" w:rsidRPr="00B440DC">
        <w:rPr>
          <w:rFonts w:ascii="Arial" w:hAnsi="Arial" w:cs="Arial"/>
        </w:rPr>
        <w:t xml:space="preserve">. </w:t>
      </w:r>
      <w:ins w:id="2320" w:author="Fu, Caihong" w:date="2023-01-30T19:20:00Z">
        <w:r w:rsidR="00643F40">
          <w:rPr>
            <w:rFonts w:ascii="Arial" w:hAnsi="Arial" w:cs="Arial"/>
          </w:rPr>
          <w:t>Additionally, w</w:t>
        </w:r>
      </w:ins>
      <w:del w:id="2321" w:author="Fu, Caihong" w:date="2023-01-30T19:20:00Z">
        <w:r w:rsidR="00884305" w:rsidRPr="00B440DC" w:rsidDel="00643F40">
          <w:rPr>
            <w:rFonts w:ascii="Arial" w:hAnsi="Arial" w:cs="Arial"/>
          </w:rPr>
          <w:delText>W</w:delText>
        </w:r>
      </w:del>
      <w:r w:rsidR="00884305" w:rsidRPr="00B440DC">
        <w:rPr>
          <w:rFonts w:ascii="Arial" w:hAnsi="Arial" w:cs="Arial"/>
        </w:rPr>
        <w:t xml:space="preserve">e can also incorporate multiple </w:t>
      </w:r>
      <w:del w:id="2322" w:author="Fu, Caihong" w:date="2023-01-24T14:20:00Z">
        <w:r w:rsidR="00884305" w:rsidRPr="00B440DC" w:rsidDel="0023778D">
          <w:rPr>
            <w:rFonts w:ascii="Arial" w:hAnsi="Arial" w:cs="Arial"/>
          </w:rPr>
          <w:delText>co</w:delText>
        </w:r>
      </w:del>
      <w:del w:id="2323" w:author="Fu, Caihong" w:date="2023-01-24T14:19:00Z">
        <w:r w:rsidR="00884305" w:rsidRPr="00B440DC" w:rsidDel="0023778D">
          <w:rPr>
            <w:rFonts w:ascii="Arial" w:hAnsi="Arial" w:cs="Arial"/>
          </w:rPr>
          <w:delText>-</w:delText>
        </w:r>
      </w:del>
      <w:del w:id="2324" w:author="Fu, Caihong" w:date="2023-01-24T14:20:00Z">
        <w:r w:rsidR="00884305" w:rsidRPr="00B440DC" w:rsidDel="0023778D">
          <w:rPr>
            <w:rFonts w:ascii="Arial" w:hAnsi="Arial" w:cs="Arial"/>
          </w:rPr>
          <w:delText>varies</w:delText>
        </w:r>
      </w:del>
      <w:ins w:id="2325" w:author="Fu, Caihong" w:date="2023-01-24T14:20:00Z">
        <w:r w:rsidR="0023778D">
          <w:rPr>
            <w:rFonts w:ascii="Arial" w:hAnsi="Arial" w:cs="Arial"/>
          </w:rPr>
          <w:t>covariates</w:t>
        </w:r>
      </w:ins>
      <w:r w:rsidR="00884305" w:rsidRPr="00B440DC">
        <w:rPr>
          <w:rFonts w:ascii="Arial" w:hAnsi="Arial" w:cs="Arial"/>
        </w:rPr>
        <w:t xml:space="preserve"> at the same time to evaluate </w:t>
      </w:r>
      <w:del w:id="2326" w:author="Fu, Caihong" w:date="2023-01-30T19:20:00Z">
        <w:r w:rsidR="00884305" w:rsidRPr="00B440DC" w:rsidDel="00643F40">
          <w:rPr>
            <w:rFonts w:ascii="Arial" w:hAnsi="Arial" w:cs="Arial"/>
          </w:rPr>
          <w:delText xml:space="preserve">the </w:delText>
        </w:r>
      </w:del>
      <w:ins w:id="2327" w:author="Fu, Caihong" w:date="2023-01-30T19:20:00Z">
        <w:r w:rsidR="00643F40">
          <w:rPr>
            <w:rFonts w:ascii="Arial" w:hAnsi="Arial" w:cs="Arial"/>
          </w:rPr>
          <w:t>their</w:t>
        </w:r>
        <w:r w:rsidR="00643F40" w:rsidRPr="00B440DC">
          <w:rPr>
            <w:rFonts w:ascii="Arial" w:hAnsi="Arial" w:cs="Arial"/>
          </w:rPr>
          <w:t xml:space="preserve"> </w:t>
        </w:r>
      </w:ins>
      <w:r w:rsidR="00884305" w:rsidRPr="00B440DC">
        <w:rPr>
          <w:rFonts w:ascii="Arial" w:hAnsi="Arial" w:cs="Arial"/>
        </w:rPr>
        <w:t xml:space="preserve">relative importance </w:t>
      </w:r>
      <w:del w:id="2328" w:author="Fu, Caihong" w:date="2023-01-30T19:21:00Z">
        <w:r w:rsidR="00884305" w:rsidRPr="00B440DC" w:rsidDel="00643F40">
          <w:rPr>
            <w:rFonts w:ascii="Arial" w:hAnsi="Arial" w:cs="Arial"/>
          </w:rPr>
          <w:delText>of these predictors</w:delText>
        </w:r>
      </w:del>
      <w:ins w:id="2329" w:author="Fu, Caihong" w:date="2023-01-30T19:21:00Z">
        <w:r w:rsidR="00643F40">
          <w:rPr>
            <w:rFonts w:ascii="Arial" w:hAnsi="Arial" w:cs="Arial"/>
          </w:rPr>
          <w:t>in forecasting sockeye return</w:t>
        </w:r>
      </w:ins>
      <w:r w:rsidR="00884305" w:rsidRPr="00B440DC">
        <w:rPr>
          <w:rFonts w:ascii="Arial" w:hAnsi="Arial" w:cs="Arial"/>
        </w:rPr>
        <w:t>.</w:t>
      </w:r>
      <w:ins w:id="2330" w:author="Fu, Caihong" w:date="2023-01-31T09:37:00Z">
        <w:r w:rsidR="000346D4" w:rsidRPr="000346D4">
          <w:t xml:space="preserve"> </w:t>
        </w:r>
        <w:r w:rsidR="000346D4" w:rsidRPr="000346D4">
          <w:rPr>
            <w:rFonts w:ascii="Arial" w:hAnsi="Arial" w:cs="Arial"/>
          </w:rPr>
          <w:t>In summary, w</w:t>
        </w:r>
        <w:r w:rsidR="000346D4" w:rsidRPr="000346D4">
          <w:rPr>
            <w:rFonts w:ascii="Arial" w:hAnsi="Arial" w:cs="Arial"/>
          </w:rPr>
          <w:t>e advocate that all potential forecast models need to be continuously evaluated in the face of increasing environmental change and new models able to deal with non-stationary relationships between environment and sockeye dynamics should be developed and consistently evaluated</w:t>
        </w:r>
      </w:ins>
      <w:ins w:id="2331" w:author="Fu, Caihong" w:date="2023-01-31T09:41:00Z">
        <w:r w:rsidR="000346D4">
          <w:rPr>
            <w:rFonts w:ascii="Arial" w:hAnsi="Arial" w:cs="Arial"/>
          </w:rPr>
          <w:t xml:space="preserve"> </w:t>
        </w:r>
        <w:r w:rsidR="000346D4" w:rsidRPr="000346D4">
          <w:rPr>
            <w:rFonts w:ascii="Arial" w:hAnsi="Arial" w:cs="Arial"/>
          </w:rPr>
          <w:t>in order to identify good performing forecast models and understanding the impacts of environmental and ecological factors on the performance of Fraser sockeye salmon forecasts</w:t>
        </w:r>
      </w:ins>
      <w:ins w:id="2332" w:author="Fu, Caihong" w:date="2023-01-31T09:37:00Z">
        <w:r w:rsidR="000346D4" w:rsidRPr="000346D4">
          <w:rPr>
            <w:rFonts w:ascii="Arial" w:hAnsi="Arial" w:cs="Arial"/>
          </w:rPr>
          <w:t xml:space="preserve">.  </w:t>
        </w:r>
      </w:ins>
    </w:p>
    <w:p w14:paraId="2D1FA292" w14:textId="620F2E27" w:rsidR="00BC47AC" w:rsidDel="005F5275" w:rsidRDefault="00BC47AC" w:rsidP="00245A3C">
      <w:pPr>
        <w:rPr>
          <w:del w:id="2333" w:author="Fu, Caihong" w:date="2023-01-30T18:59:00Z"/>
          <w:rFonts w:ascii="Arial" w:hAnsi="Arial" w:cs="Arial"/>
        </w:rPr>
      </w:pPr>
    </w:p>
    <w:p w14:paraId="353ABEAA" w14:textId="77777777" w:rsidR="00F01B0B" w:rsidRPr="00830131" w:rsidRDefault="00F01B0B" w:rsidP="00F01B0B">
      <w:pPr>
        <w:rPr>
          <w:rFonts w:ascii="Arial" w:hAnsi="Arial" w:cs="Arial"/>
        </w:rPr>
      </w:pPr>
      <w:bookmarkStart w:id="2334" w:name="_Toc43819867"/>
      <w:bookmarkStart w:id="2335" w:name="_Toc107323866"/>
      <w:r w:rsidRPr="00830131">
        <w:rPr>
          <w:rFonts w:ascii="Arial" w:hAnsi="Arial" w:cs="Arial"/>
        </w:rPr>
        <w:t>Acknowledgements</w:t>
      </w:r>
    </w:p>
    <w:p w14:paraId="29B14DD6" w14:textId="023E4872" w:rsidR="00F01B0B" w:rsidRPr="00830131" w:rsidRDefault="00F01B0B" w:rsidP="00F01B0B">
      <w:pPr>
        <w:rPr>
          <w:rFonts w:ascii="Arial" w:hAnsi="Arial" w:cs="Arial"/>
          <w:lang w:eastAsia="zh-CN"/>
        </w:rPr>
      </w:pPr>
      <w:r w:rsidRPr="00830131">
        <w:rPr>
          <w:rFonts w:ascii="Arial" w:hAnsi="Arial" w:cs="Arial"/>
        </w:rPr>
        <w:t>The authors would like to thank all the</w:t>
      </w:r>
      <w:r>
        <w:rPr>
          <w:rFonts w:ascii="Arial" w:hAnsi="Arial" w:cs="Arial"/>
        </w:rPr>
        <w:t xml:space="preserve"> staff from Fisheries and Oceans Canada who have collected Fraser salmon data in the past seven decades. </w:t>
      </w:r>
      <w:r w:rsidR="00C90E81">
        <w:rPr>
          <w:rFonts w:ascii="Arial" w:hAnsi="Arial" w:cs="Arial"/>
        </w:rPr>
        <w:t xml:space="preserve">Added more people here, will reword: from </w:t>
      </w:r>
      <w:r w:rsidR="00C90E81">
        <w:t xml:space="preserve">Data Contributors • Fisheries Data: Steve Latham, Tracy Cone, Scott Decker, Tanya Vivian, Paul Welch, Stu LaPage, Brian Leaf, Lucas Pon, Jennifer Lynne, Doug Lofthouse, Angus Straight, Catharina De Monye, Mary Beth Fagan, Catherine McClean, Maxine Forest • Env Data: David Patterson, Peter </w:t>
      </w:r>
      <w:r w:rsidR="00C90E81">
        <w:lastRenderedPageBreak/>
        <w:t>Chandler, Nate Mantua, Roy Hourston, Jackie King, Michael Malick, Sarah Rosengard, Gregory Ruggerone, Jim Irvine, Strahan Tucker • Model Contributors • Catherine Michielsens, Gottfried Pestal, Jin Gao, Mike Hawkshaw, Brooke Davis, Bronwyn MacDonald Sue Grant • HR, admin, financial &amp; others support • Timber Whitehouse, Jamie Scroggie, Karen Richards, Judy Munsell, Matthew Townsend, Matthew Parslow, Serena Wong, Taren Bell, Loraine Roper, Emily Breiteneder, Nicole Porteous, Les Jantz, Fiona Martens, Stacey Hobson, Dennis Klassen, Nancy Louie, Merran Hague, Mickey Agha • Les Jantz, Jamie Scroggie, Gordon Rose, Mike Hawkshaw, Catherine Michielsens, Merran Hague, Mickey Agha, Michael Staley, Kelsey Campbell, Nicole Frederickson, Matt Mortimer, Scott Decker, Rice Robert, Amy Seiders, Madeline Thomson, Maxime Veilleux, Serena Wong, Jin Gao</w:t>
      </w:r>
      <w:r w:rsidRPr="00830131">
        <w:rPr>
          <w:rFonts w:ascii="Arial" w:hAnsi="Arial" w:cs="Arial"/>
        </w:rPr>
        <w:t xml:space="preserve"> </w:t>
      </w:r>
    </w:p>
    <w:p w14:paraId="1203C890" w14:textId="77777777" w:rsidR="00F01B0B" w:rsidRPr="00830131" w:rsidRDefault="00F01B0B" w:rsidP="00F01B0B">
      <w:pPr>
        <w:rPr>
          <w:rFonts w:ascii="Arial" w:hAnsi="Arial" w:cs="Arial"/>
        </w:rPr>
      </w:pPr>
    </w:p>
    <w:p w14:paraId="33F153C1" w14:textId="77777777" w:rsidR="00F01B0B" w:rsidRPr="00830131" w:rsidRDefault="00F01B0B" w:rsidP="00F01B0B">
      <w:pPr>
        <w:rPr>
          <w:rFonts w:ascii="Arial" w:hAnsi="Arial" w:cs="Arial"/>
        </w:rPr>
      </w:pPr>
      <w:r w:rsidRPr="00830131">
        <w:rPr>
          <w:rFonts w:ascii="Arial" w:hAnsi="Arial" w:cs="Arial"/>
        </w:rPr>
        <w:t>Copyright</w:t>
      </w:r>
    </w:p>
    <w:p w14:paraId="4C26EEAD" w14:textId="77777777" w:rsidR="00F01B0B" w:rsidRPr="00830131" w:rsidRDefault="00F01B0B" w:rsidP="00F01B0B">
      <w:pPr>
        <w:rPr>
          <w:rFonts w:ascii="Arial" w:hAnsi="Arial" w:cs="Arial"/>
        </w:rPr>
      </w:pPr>
      <w:r w:rsidRPr="00830131">
        <w:rPr>
          <w:rFonts w:ascii="Arial" w:hAnsi="Arial" w:cs="Arial"/>
        </w:rPr>
        <w:t xml:space="preserve">© 2022 The Crown. This work is licensed under a Creative Commons Attribution 4.0 International License (CC BY 4.0), which permits unrestricted use, distribution, and reproduction in any medium, provided the original author(s) and source are credited. </w:t>
      </w:r>
    </w:p>
    <w:p w14:paraId="53B43FF0" w14:textId="77777777" w:rsidR="00F01B0B" w:rsidRPr="00830131" w:rsidRDefault="00F01B0B" w:rsidP="00F01B0B">
      <w:pPr>
        <w:rPr>
          <w:rFonts w:ascii="Arial" w:hAnsi="Arial" w:cs="Arial"/>
        </w:rPr>
      </w:pPr>
      <w:r w:rsidRPr="00830131">
        <w:rPr>
          <w:rFonts w:ascii="Arial" w:hAnsi="Arial" w:cs="Arial"/>
        </w:rPr>
        <w:t xml:space="preserve">Data availability </w:t>
      </w:r>
    </w:p>
    <w:p w14:paraId="4505B108" w14:textId="77777777" w:rsidR="00F01B0B" w:rsidRPr="00830131" w:rsidRDefault="00F01B0B" w:rsidP="00F01B0B">
      <w:pPr>
        <w:rPr>
          <w:rFonts w:ascii="Arial" w:hAnsi="Arial" w:cs="Arial"/>
        </w:rPr>
      </w:pPr>
      <w:r w:rsidRPr="00830131">
        <w:rPr>
          <w:rFonts w:ascii="Arial" w:hAnsi="Arial" w:cs="Arial"/>
        </w:rPr>
        <w:t xml:space="preserve">All data and code are available at Github repository. Access can be granted when contacting corresponding author. </w:t>
      </w:r>
    </w:p>
    <w:p w14:paraId="55C7AFA0" w14:textId="77777777" w:rsidR="00F01B0B" w:rsidRPr="00830131" w:rsidRDefault="00F01B0B" w:rsidP="00F01B0B">
      <w:pPr>
        <w:rPr>
          <w:rFonts w:ascii="Arial" w:hAnsi="Arial" w:cs="Arial"/>
        </w:rPr>
      </w:pPr>
      <w:r w:rsidRPr="00830131">
        <w:rPr>
          <w:rFonts w:ascii="Arial" w:hAnsi="Arial" w:cs="Arial"/>
        </w:rPr>
        <w:t>Competing interests</w:t>
      </w:r>
    </w:p>
    <w:p w14:paraId="68A972A7" w14:textId="77777777" w:rsidR="00F01B0B" w:rsidRPr="00830131" w:rsidRDefault="00F01B0B" w:rsidP="00F01B0B">
      <w:pPr>
        <w:rPr>
          <w:rFonts w:ascii="Arial" w:hAnsi="Arial" w:cs="Arial"/>
        </w:rPr>
      </w:pPr>
      <w:r w:rsidRPr="00830131">
        <w:rPr>
          <w:rFonts w:ascii="Arial" w:hAnsi="Arial" w:cs="Arial"/>
        </w:rPr>
        <w:t xml:space="preserve">The authors declare there are no competing interests. </w:t>
      </w:r>
    </w:p>
    <w:p w14:paraId="47A04F3A" w14:textId="77777777" w:rsidR="00F01B0B" w:rsidRPr="00830131" w:rsidRDefault="00F01B0B" w:rsidP="00F01B0B">
      <w:pPr>
        <w:rPr>
          <w:rFonts w:ascii="Arial" w:hAnsi="Arial" w:cs="Arial"/>
        </w:rPr>
      </w:pPr>
    </w:p>
    <w:p w14:paraId="6C0C46C0" w14:textId="3B3ADC31" w:rsidR="00F01B0B" w:rsidRPr="00830131" w:rsidRDefault="00F01B0B" w:rsidP="00F01B0B">
      <w:pPr>
        <w:rPr>
          <w:rFonts w:ascii="Arial" w:hAnsi="Arial" w:cs="Arial"/>
          <w:lang w:val="en-CA"/>
        </w:rPr>
      </w:pPr>
      <w:r w:rsidRPr="00830131">
        <w:rPr>
          <w:rFonts w:ascii="Arial" w:hAnsi="Arial" w:cs="Arial"/>
        </w:rPr>
        <w:t>Supplementary material Supplementary data are available with the article at https: //doi.org/</w:t>
      </w:r>
      <w:r>
        <w:rPr>
          <w:rFonts w:ascii="Arial" w:hAnsi="Arial" w:cs="Arial"/>
        </w:rPr>
        <w:t>##</w:t>
      </w:r>
      <w:r w:rsidRPr="00830131">
        <w:rPr>
          <w:rFonts w:ascii="Arial" w:hAnsi="Arial" w:cs="Arial"/>
        </w:rPr>
        <w:t>.</w:t>
      </w:r>
      <w:r>
        <w:rPr>
          <w:rFonts w:ascii="Arial" w:hAnsi="Arial" w:cs="Arial"/>
        </w:rPr>
        <w:t>####</w:t>
      </w:r>
      <w:r w:rsidRPr="00830131">
        <w:rPr>
          <w:rFonts w:ascii="Arial" w:hAnsi="Arial" w:cs="Arial"/>
        </w:rPr>
        <w:t>/cjfas-202</w:t>
      </w:r>
      <w:r>
        <w:rPr>
          <w:rFonts w:ascii="Arial" w:hAnsi="Arial" w:cs="Arial"/>
        </w:rPr>
        <w:t>3-####</w:t>
      </w:r>
      <w:r w:rsidRPr="00830131">
        <w:rPr>
          <w:rFonts w:ascii="Arial" w:hAnsi="Arial" w:cs="Arial"/>
        </w:rPr>
        <w:t>.</w:t>
      </w:r>
    </w:p>
    <w:p w14:paraId="2E03160F" w14:textId="77777777" w:rsidR="00F01B0B" w:rsidRPr="00830131" w:rsidRDefault="00F01B0B" w:rsidP="00F01B0B">
      <w:pPr>
        <w:pStyle w:val="Heading1"/>
        <w:numPr>
          <w:ilvl w:val="0"/>
          <w:numId w:val="0"/>
        </w:numPr>
        <w:ind w:left="346"/>
        <w:jc w:val="left"/>
        <w:rPr>
          <w:rFonts w:ascii="Arial" w:hAnsi="Arial" w:cs="Arial"/>
          <w:sz w:val="22"/>
          <w:szCs w:val="22"/>
          <w:lang w:val="en-CA"/>
        </w:rPr>
      </w:pPr>
    </w:p>
    <w:p w14:paraId="4771FCEA" w14:textId="77777777" w:rsidR="00F01B0B" w:rsidRPr="00830131" w:rsidRDefault="00F01B0B" w:rsidP="00F01B0B">
      <w:pPr>
        <w:pStyle w:val="Heading1"/>
        <w:numPr>
          <w:ilvl w:val="0"/>
          <w:numId w:val="0"/>
        </w:numPr>
        <w:ind w:left="346"/>
        <w:jc w:val="left"/>
        <w:rPr>
          <w:rFonts w:ascii="Arial" w:hAnsi="Arial" w:cs="Arial"/>
          <w:sz w:val="22"/>
          <w:szCs w:val="22"/>
          <w:lang w:val="en-CA"/>
        </w:rPr>
      </w:pPr>
    </w:p>
    <w:bookmarkEnd w:id="2334"/>
    <w:bookmarkEnd w:id="2335"/>
    <w:p w14:paraId="7FF4B395" w14:textId="4256B529" w:rsidR="00552724" w:rsidRDefault="00552724">
      <w:pPr>
        <w:rPr>
          <w:rFonts w:ascii="Arial" w:hAnsi="Arial" w:cs="Arial"/>
        </w:rPr>
      </w:pPr>
      <w:r>
        <w:rPr>
          <w:rFonts w:ascii="Arial" w:hAnsi="Arial" w:cs="Arial"/>
        </w:rPr>
        <w:br w:type="page"/>
      </w:r>
    </w:p>
    <w:p w14:paraId="7F9FEB2E" w14:textId="17729505" w:rsidR="007C0F5D" w:rsidRDefault="00F01B0B" w:rsidP="00E0491F">
      <w:pPr>
        <w:widowControl w:val="0"/>
        <w:autoSpaceDE w:val="0"/>
        <w:autoSpaceDN w:val="0"/>
        <w:adjustRightInd w:val="0"/>
        <w:spacing w:line="240" w:lineRule="auto"/>
        <w:ind w:left="480" w:hanging="480"/>
        <w:rPr>
          <w:rFonts w:ascii="Arial" w:hAnsi="Arial" w:cs="Arial"/>
        </w:rPr>
      </w:pPr>
      <w:r>
        <w:rPr>
          <w:rFonts w:ascii="Arial" w:hAnsi="Arial" w:cs="Arial"/>
        </w:rPr>
        <w:lastRenderedPageBreak/>
        <w:t>References</w:t>
      </w:r>
      <w:ins w:id="2336" w:author="Fu, Caihong" w:date="2023-01-19T09:06:00Z">
        <w:r w:rsidR="00E0491F">
          <w:rPr>
            <w:rFonts w:ascii="Arial" w:hAnsi="Arial" w:cs="Arial"/>
          </w:rPr>
          <w:tab/>
        </w:r>
      </w:ins>
    </w:p>
    <w:p w14:paraId="756BF974" w14:textId="679FCD73" w:rsidR="00D8797F" w:rsidRDefault="00D8797F" w:rsidP="00D8797F">
      <w:pPr>
        <w:widowControl w:val="0"/>
        <w:autoSpaceDE w:val="0"/>
        <w:autoSpaceDN w:val="0"/>
        <w:adjustRightInd w:val="0"/>
        <w:spacing w:line="240" w:lineRule="auto"/>
        <w:ind w:left="480" w:hanging="480"/>
        <w:rPr>
          <w:ins w:id="2337" w:author="Fu, Caihong" w:date="2023-01-30T19:15:00Z"/>
          <w:rFonts w:ascii="Arial" w:hAnsi="Arial" w:cs="Arial"/>
        </w:rPr>
      </w:pPr>
      <w:ins w:id="2338" w:author="Fu, Caihong" w:date="2023-01-19T09:09:00Z">
        <w:r w:rsidRPr="00D8797F">
          <w:rPr>
            <w:rFonts w:ascii="Arial" w:hAnsi="Arial" w:cs="Arial"/>
          </w:rPr>
          <w:t>Akenhead, S.A., Irvine, J.R., Hyatt, K.D., Johnson, S.C., Grant, S.C.H. 2016. Stock-recruit analyses of Fraser River sockeye salmon. NPAFC Bulletin 6: 363-390.</w:t>
        </w:r>
      </w:ins>
    </w:p>
    <w:p w14:paraId="7899AC96" w14:textId="32A44A86" w:rsidR="00576FD9" w:rsidRDefault="00576FD9" w:rsidP="00D8797F">
      <w:pPr>
        <w:widowControl w:val="0"/>
        <w:autoSpaceDE w:val="0"/>
        <w:autoSpaceDN w:val="0"/>
        <w:adjustRightInd w:val="0"/>
        <w:spacing w:line="240" w:lineRule="auto"/>
        <w:ind w:left="480" w:hanging="480"/>
        <w:rPr>
          <w:ins w:id="2339" w:author="Fu, Caihong" w:date="2023-01-30T14:15:00Z"/>
          <w:rFonts w:ascii="Arial" w:hAnsi="Arial" w:cs="Arial"/>
        </w:rPr>
      </w:pPr>
      <w:ins w:id="2340" w:author="Fu, Caihong" w:date="2023-01-30T19:15:00Z">
        <w:r w:rsidRPr="00576FD9">
          <w:rPr>
            <w:rFonts w:ascii="Arial" w:hAnsi="Arial" w:cs="Arial"/>
          </w:rPr>
          <w:t>Breiman, L. 2001. Statistical modeling: the two cultures. Statistical Science, 16, 199–215.</w:t>
        </w:r>
      </w:ins>
    </w:p>
    <w:p w14:paraId="4963290B" w14:textId="1348150F" w:rsidR="00150BD6" w:rsidRPr="00150BD6" w:rsidRDefault="00150BD6" w:rsidP="00150BD6">
      <w:pPr>
        <w:widowControl w:val="0"/>
        <w:autoSpaceDE w:val="0"/>
        <w:autoSpaceDN w:val="0"/>
        <w:adjustRightInd w:val="0"/>
        <w:spacing w:line="240" w:lineRule="auto"/>
        <w:ind w:left="480" w:hanging="480"/>
        <w:rPr>
          <w:ins w:id="2341" w:author="Fu, Caihong" w:date="2023-01-19T09:09:00Z"/>
          <w:rFonts w:ascii="Arial" w:hAnsi="Arial" w:cs="Arial"/>
          <w:lang w:val="fr-FR"/>
        </w:rPr>
      </w:pPr>
      <w:bookmarkStart w:id="2342" w:name="_Hlk125980651"/>
      <w:ins w:id="2343" w:author="Fu, Caihong" w:date="2023-01-30T14:15:00Z">
        <w:r w:rsidRPr="00150BD6">
          <w:rPr>
            <w:rFonts w:ascii="Arial" w:hAnsi="Arial" w:cs="Arial"/>
          </w:rPr>
          <w:t>Blaisdell</w:t>
        </w:r>
      </w:ins>
      <w:bookmarkEnd w:id="2342"/>
      <w:ins w:id="2344" w:author="Fu, Caihong" w:date="2023-01-30T14:16:00Z">
        <w:r>
          <w:rPr>
            <w:rFonts w:ascii="Arial" w:hAnsi="Arial" w:cs="Arial"/>
          </w:rPr>
          <w:t>,</w:t>
        </w:r>
      </w:ins>
      <w:ins w:id="2345" w:author="Fu, Caihong" w:date="2023-01-30T14:15:00Z">
        <w:r w:rsidRPr="00150BD6">
          <w:rPr>
            <w:rFonts w:ascii="Arial" w:hAnsi="Arial" w:cs="Arial"/>
          </w:rPr>
          <w:t xml:space="preserve"> J</w:t>
        </w:r>
      </w:ins>
      <w:ins w:id="2346" w:author="Fu, Caihong" w:date="2023-01-30T14:16:00Z">
        <w:r>
          <w:rPr>
            <w:rFonts w:ascii="Arial" w:hAnsi="Arial" w:cs="Arial"/>
          </w:rPr>
          <w:t>.</w:t>
        </w:r>
      </w:ins>
      <w:ins w:id="2347" w:author="Fu, Caihong" w:date="2023-01-30T14:15:00Z">
        <w:r w:rsidRPr="00150BD6">
          <w:rPr>
            <w:rFonts w:ascii="Arial" w:hAnsi="Arial" w:cs="Arial"/>
          </w:rPr>
          <w:t>, Thalmann</w:t>
        </w:r>
      </w:ins>
      <w:ins w:id="2348" w:author="Fu, Caihong" w:date="2023-01-30T14:16:00Z">
        <w:r>
          <w:rPr>
            <w:rFonts w:ascii="Arial" w:hAnsi="Arial" w:cs="Arial"/>
          </w:rPr>
          <w:t>,</w:t>
        </w:r>
      </w:ins>
      <w:ins w:id="2349" w:author="Fu, Caihong" w:date="2023-01-30T14:15:00Z">
        <w:r w:rsidRPr="00150BD6">
          <w:rPr>
            <w:rFonts w:ascii="Arial" w:hAnsi="Arial" w:cs="Arial"/>
          </w:rPr>
          <w:t xml:space="preserve"> H</w:t>
        </w:r>
      </w:ins>
      <w:ins w:id="2350" w:author="Fu, Caihong" w:date="2023-01-30T14:16:00Z">
        <w:r>
          <w:rPr>
            <w:rFonts w:ascii="Arial" w:hAnsi="Arial" w:cs="Arial"/>
          </w:rPr>
          <w:t>.</w:t>
        </w:r>
      </w:ins>
      <w:ins w:id="2351" w:author="Fu, Caihong" w:date="2023-01-30T14:15:00Z">
        <w:r w:rsidRPr="00150BD6">
          <w:rPr>
            <w:rFonts w:ascii="Arial" w:hAnsi="Arial" w:cs="Arial"/>
          </w:rPr>
          <w:t>L</w:t>
        </w:r>
      </w:ins>
      <w:ins w:id="2352" w:author="Fu, Caihong" w:date="2023-01-30T14:16:00Z">
        <w:r>
          <w:rPr>
            <w:rFonts w:ascii="Arial" w:hAnsi="Arial" w:cs="Arial"/>
          </w:rPr>
          <w:t>.</w:t>
        </w:r>
      </w:ins>
      <w:ins w:id="2353" w:author="Fu, Caihong" w:date="2023-01-30T14:15:00Z">
        <w:r w:rsidRPr="00150BD6">
          <w:rPr>
            <w:rFonts w:ascii="Arial" w:hAnsi="Arial" w:cs="Arial"/>
          </w:rPr>
          <w:t>,</w:t>
        </w:r>
        <w:r>
          <w:rPr>
            <w:rFonts w:ascii="Arial" w:hAnsi="Arial" w:cs="Arial"/>
          </w:rPr>
          <w:t xml:space="preserve"> </w:t>
        </w:r>
        <w:r w:rsidRPr="00150BD6">
          <w:rPr>
            <w:rFonts w:ascii="Arial" w:hAnsi="Arial" w:cs="Arial"/>
          </w:rPr>
          <w:t>Klajbor</w:t>
        </w:r>
      </w:ins>
      <w:ins w:id="2354" w:author="Fu, Caihong" w:date="2023-01-30T14:16:00Z">
        <w:r>
          <w:rPr>
            <w:rFonts w:ascii="Arial" w:hAnsi="Arial" w:cs="Arial"/>
          </w:rPr>
          <w:t>,</w:t>
        </w:r>
      </w:ins>
      <w:ins w:id="2355" w:author="Fu, Caihong" w:date="2023-01-30T14:15:00Z">
        <w:r w:rsidRPr="00150BD6">
          <w:rPr>
            <w:rFonts w:ascii="Arial" w:hAnsi="Arial" w:cs="Arial"/>
          </w:rPr>
          <w:t xml:space="preserve"> W</w:t>
        </w:r>
      </w:ins>
      <w:ins w:id="2356" w:author="Fu, Caihong" w:date="2023-01-30T14:16:00Z">
        <w:r>
          <w:rPr>
            <w:rFonts w:ascii="Arial" w:hAnsi="Arial" w:cs="Arial"/>
          </w:rPr>
          <w:t>,</w:t>
        </w:r>
      </w:ins>
      <w:ins w:id="2357" w:author="Fu, Caihong" w:date="2023-01-30T14:15:00Z">
        <w:r w:rsidRPr="00150BD6">
          <w:rPr>
            <w:rFonts w:ascii="Arial" w:hAnsi="Arial" w:cs="Arial"/>
          </w:rPr>
          <w:t>, Zhang</w:t>
        </w:r>
      </w:ins>
      <w:ins w:id="2358" w:author="Fu, Caihong" w:date="2023-01-30T14:16:00Z">
        <w:r>
          <w:rPr>
            <w:rFonts w:ascii="Arial" w:hAnsi="Arial" w:cs="Arial"/>
          </w:rPr>
          <w:t>,</w:t>
        </w:r>
      </w:ins>
      <w:ins w:id="2359" w:author="Fu, Caihong" w:date="2023-01-30T14:15:00Z">
        <w:r w:rsidRPr="00150BD6">
          <w:rPr>
            <w:rFonts w:ascii="Arial" w:hAnsi="Arial" w:cs="Arial"/>
          </w:rPr>
          <w:t xml:space="preserve"> Y</w:t>
        </w:r>
      </w:ins>
      <w:ins w:id="2360" w:author="Fu, Caihong" w:date="2023-01-30T14:16:00Z">
        <w:r>
          <w:rPr>
            <w:rFonts w:ascii="Arial" w:hAnsi="Arial" w:cs="Arial"/>
          </w:rPr>
          <w:t>,</w:t>
        </w:r>
      </w:ins>
      <w:ins w:id="2361" w:author="Fu, Caihong" w:date="2023-01-30T14:15:00Z">
        <w:r w:rsidRPr="00150BD6">
          <w:rPr>
            <w:rFonts w:ascii="Arial" w:hAnsi="Arial" w:cs="Arial"/>
          </w:rPr>
          <w:t>, Miller</w:t>
        </w:r>
      </w:ins>
      <w:ins w:id="2362" w:author="Fu, Caihong" w:date="2023-01-30T14:16:00Z">
        <w:r>
          <w:rPr>
            <w:rFonts w:ascii="Arial" w:hAnsi="Arial" w:cs="Arial"/>
          </w:rPr>
          <w:t>,</w:t>
        </w:r>
      </w:ins>
      <w:ins w:id="2363" w:author="Fu, Caihong" w:date="2023-01-30T14:15:00Z">
        <w:r w:rsidRPr="00150BD6">
          <w:rPr>
            <w:rFonts w:ascii="Arial" w:hAnsi="Arial" w:cs="Arial"/>
          </w:rPr>
          <w:t xml:space="preserve"> J</w:t>
        </w:r>
      </w:ins>
      <w:ins w:id="2364" w:author="Fu, Caihong" w:date="2023-01-30T14:16:00Z">
        <w:r>
          <w:rPr>
            <w:rFonts w:ascii="Arial" w:hAnsi="Arial" w:cs="Arial"/>
          </w:rPr>
          <w:t>.</w:t>
        </w:r>
      </w:ins>
      <w:ins w:id="2365" w:author="Fu, Caihong" w:date="2023-01-30T14:15:00Z">
        <w:r w:rsidRPr="00150BD6">
          <w:rPr>
            <w:rFonts w:ascii="Arial" w:hAnsi="Arial" w:cs="Arial"/>
          </w:rPr>
          <w:t>A</w:t>
        </w:r>
      </w:ins>
      <w:ins w:id="2366" w:author="Fu, Caihong" w:date="2023-01-30T14:16:00Z">
        <w:r>
          <w:rPr>
            <w:rFonts w:ascii="Arial" w:hAnsi="Arial" w:cs="Arial"/>
          </w:rPr>
          <w:t>.</w:t>
        </w:r>
      </w:ins>
      <w:ins w:id="2367" w:author="Fu, Caihong" w:date="2023-01-30T14:15:00Z">
        <w:r w:rsidRPr="00150BD6">
          <w:rPr>
            <w:rFonts w:ascii="Arial" w:hAnsi="Arial" w:cs="Arial"/>
          </w:rPr>
          <w:t>,</w:t>
        </w:r>
        <w:r>
          <w:rPr>
            <w:rFonts w:ascii="Arial" w:hAnsi="Arial" w:cs="Arial"/>
          </w:rPr>
          <w:t xml:space="preserve"> </w:t>
        </w:r>
        <w:r w:rsidRPr="00150BD6">
          <w:rPr>
            <w:rFonts w:ascii="Arial" w:hAnsi="Arial" w:cs="Arial"/>
          </w:rPr>
          <w:t>Laurel</w:t>
        </w:r>
      </w:ins>
      <w:ins w:id="2368" w:author="Fu, Caihong" w:date="2023-01-30T14:16:00Z">
        <w:r>
          <w:rPr>
            <w:rFonts w:ascii="Arial" w:hAnsi="Arial" w:cs="Arial"/>
          </w:rPr>
          <w:t>,</w:t>
        </w:r>
      </w:ins>
      <w:ins w:id="2369" w:author="Fu, Caihong" w:date="2023-01-30T14:15:00Z">
        <w:r w:rsidRPr="00150BD6">
          <w:rPr>
            <w:rFonts w:ascii="Arial" w:hAnsi="Arial" w:cs="Arial"/>
          </w:rPr>
          <w:t xml:space="preserve"> B</w:t>
        </w:r>
      </w:ins>
      <w:ins w:id="2370" w:author="Fu, Caihong" w:date="2023-01-30T14:16:00Z">
        <w:r>
          <w:rPr>
            <w:rFonts w:ascii="Arial" w:hAnsi="Arial" w:cs="Arial"/>
          </w:rPr>
          <w:t>.</w:t>
        </w:r>
      </w:ins>
      <w:ins w:id="2371" w:author="Fu, Caihong" w:date="2023-01-30T14:15:00Z">
        <w:r w:rsidRPr="00150BD6">
          <w:rPr>
            <w:rFonts w:ascii="Arial" w:hAnsi="Arial" w:cs="Arial"/>
          </w:rPr>
          <w:t>J</w:t>
        </w:r>
      </w:ins>
      <w:ins w:id="2372" w:author="Fu, Caihong" w:date="2023-01-30T14:16:00Z">
        <w:r>
          <w:rPr>
            <w:rFonts w:ascii="Arial" w:hAnsi="Arial" w:cs="Arial"/>
          </w:rPr>
          <w:t>.</w:t>
        </w:r>
      </w:ins>
      <w:ins w:id="2373" w:author="Fu, Caihong" w:date="2023-01-30T14:15:00Z">
        <w:r w:rsidRPr="00150BD6">
          <w:rPr>
            <w:rFonts w:ascii="Arial" w:hAnsi="Arial" w:cs="Arial"/>
          </w:rPr>
          <w:t xml:space="preserve"> and Kavanaugh</w:t>
        </w:r>
      </w:ins>
      <w:ins w:id="2374" w:author="Fu, Caihong" w:date="2023-01-30T14:16:00Z">
        <w:r>
          <w:rPr>
            <w:rFonts w:ascii="Arial" w:hAnsi="Arial" w:cs="Arial"/>
          </w:rPr>
          <w:t>,</w:t>
        </w:r>
      </w:ins>
      <w:ins w:id="2375" w:author="Fu, Caihong" w:date="2023-01-30T14:15:00Z">
        <w:r w:rsidRPr="00150BD6">
          <w:rPr>
            <w:rFonts w:ascii="Arial" w:hAnsi="Arial" w:cs="Arial"/>
          </w:rPr>
          <w:t xml:space="preserve"> M</w:t>
        </w:r>
      </w:ins>
      <w:ins w:id="2376" w:author="Fu, Caihong" w:date="2023-01-30T14:16:00Z">
        <w:r>
          <w:rPr>
            <w:rFonts w:ascii="Arial" w:hAnsi="Arial" w:cs="Arial"/>
          </w:rPr>
          <w:t>.</w:t>
        </w:r>
      </w:ins>
      <w:ins w:id="2377" w:author="Fu, Caihong" w:date="2023-01-30T14:15:00Z">
        <w:r w:rsidRPr="00150BD6">
          <w:rPr>
            <w:rFonts w:ascii="Arial" w:hAnsi="Arial" w:cs="Arial"/>
          </w:rPr>
          <w:t>T</w:t>
        </w:r>
      </w:ins>
      <w:ins w:id="2378" w:author="Fu, Caihong" w:date="2023-01-30T14:16:00Z">
        <w:r>
          <w:rPr>
            <w:rFonts w:ascii="Arial" w:hAnsi="Arial" w:cs="Arial"/>
          </w:rPr>
          <w:t>.</w:t>
        </w:r>
      </w:ins>
      <w:ins w:id="2379" w:author="Fu, Caihong" w:date="2023-01-30T14:15:00Z">
        <w:r w:rsidRPr="00150BD6">
          <w:rPr>
            <w:rFonts w:ascii="Arial" w:hAnsi="Arial" w:cs="Arial"/>
          </w:rPr>
          <w:t xml:space="preserve"> 2021</w:t>
        </w:r>
      </w:ins>
      <w:ins w:id="2380" w:author="Fu, Caihong" w:date="2023-01-30T14:16:00Z">
        <w:r>
          <w:rPr>
            <w:rFonts w:ascii="Arial" w:hAnsi="Arial" w:cs="Arial"/>
          </w:rPr>
          <w:t>.</w:t>
        </w:r>
      </w:ins>
      <w:ins w:id="2381" w:author="Fu, Caihong" w:date="2023-01-30T14:15:00Z">
        <w:r>
          <w:rPr>
            <w:rFonts w:ascii="Arial" w:hAnsi="Arial" w:cs="Arial"/>
          </w:rPr>
          <w:t xml:space="preserve"> </w:t>
        </w:r>
        <w:r w:rsidRPr="00150BD6">
          <w:rPr>
            <w:rFonts w:ascii="Arial" w:hAnsi="Arial" w:cs="Arial"/>
          </w:rPr>
          <w:t>A Dynamic Stress-Scape Framework</w:t>
        </w:r>
        <w:r>
          <w:rPr>
            <w:rFonts w:ascii="Arial" w:hAnsi="Arial" w:cs="Arial"/>
          </w:rPr>
          <w:t xml:space="preserve"> </w:t>
        </w:r>
        <w:r w:rsidRPr="00150BD6">
          <w:rPr>
            <w:rFonts w:ascii="Arial" w:hAnsi="Arial" w:cs="Arial"/>
          </w:rPr>
          <w:t>to Evaluate Potential Effects</w:t>
        </w:r>
        <w:r>
          <w:rPr>
            <w:rFonts w:ascii="Arial" w:hAnsi="Arial" w:cs="Arial"/>
          </w:rPr>
          <w:t xml:space="preserve"> </w:t>
        </w:r>
        <w:r w:rsidRPr="00150BD6">
          <w:rPr>
            <w:rFonts w:ascii="Arial" w:hAnsi="Arial" w:cs="Arial"/>
          </w:rPr>
          <w:t>of Multiple Environmental Stressors</w:t>
        </w:r>
        <w:r>
          <w:rPr>
            <w:rFonts w:ascii="Arial" w:hAnsi="Arial" w:cs="Arial"/>
          </w:rPr>
          <w:t xml:space="preserve"> </w:t>
        </w:r>
        <w:r w:rsidRPr="00150BD6">
          <w:rPr>
            <w:rFonts w:ascii="Arial" w:hAnsi="Arial" w:cs="Arial"/>
          </w:rPr>
          <w:t>on Gulf of Alaska Juvenile Pacific</w:t>
        </w:r>
        <w:r>
          <w:rPr>
            <w:rFonts w:ascii="Arial" w:hAnsi="Arial" w:cs="Arial"/>
          </w:rPr>
          <w:t xml:space="preserve"> </w:t>
        </w:r>
        <w:r w:rsidRPr="00150BD6">
          <w:rPr>
            <w:rFonts w:ascii="Arial" w:hAnsi="Arial" w:cs="Arial"/>
          </w:rPr>
          <w:t xml:space="preserve">Cod. </w:t>
        </w:r>
        <w:r w:rsidRPr="00150BD6">
          <w:rPr>
            <w:rFonts w:ascii="Arial" w:hAnsi="Arial" w:cs="Arial"/>
            <w:lang w:val="fr-FR"/>
          </w:rPr>
          <w:t>Front. Mar. Sci. 8:656088.</w:t>
        </w:r>
        <w:r>
          <w:rPr>
            <w:rFonts w:ascii="Arial" w:hAnsi="Arial" w:cs="Arial"/>
            <w:lang w:val="fr-FR"/>
          </w:rPr>
          <w:t xml:space="preserve"> </w:t>
        </w:r>
        <w:r w:rsidRPr="00150BD6">
          <w:rPr>
            <w:rFonts w:ascii="Arial" w:hAnsi="Arial" w:cs="Arial"/>
            <w:lang w:val="fr-FR"/>
          </w:rPr>
          <w:t>doi: 10.3389/fmars.2021.656088</w:t>
        </w:r>
      </w:ins>
    </w:p>
    <w:p w14:paraId="4A4DC9EF" w14:textId="77777777" w:rsidR="00D8797F" w:rsidRPr="00D8797F" w:rsidRDefault="00D8797F" w:rsidP="00D8797F">
      <w:pPr>
        <w:widowControl w:val="0"/>
        <w:autoSpaceDE w:val="0"/>
        <w:autoSpaceDN w:val="0"/>
        <w:adjustRightInd w:val="0"/>
        <w:spacing w:line="240" w:lineRule="auto"/>
        <w:ind w:left="480" w:hanging="480"/>
        <w:rPr>
          <w:ins w:id="2382" w:author="Fu, Caihong" w:date="2023-01-19T09:09:00Z"/>
          <w:rFonts w:ascii="Arial" w:hAnsi="Arial" w:cs="Arial"/>
        </w:rPr>
      </w:pPr>
      <w:ins w:id="2383" w:author="Fu, Caihong" w:date="2023-01-19T09:09:00Z">
        <w:r w:rsidRPr="00D8797F">
          <w:rPr>
            <w:rFonts w:ascii="Arial" w:hAnsi="Arial" w:cs="Arial"/>
          </w:rPr>
          <w:t xml:space="preserve">Cass, A., Folkes, M., Parken, C., and Wood, C. 2006. Pre-season run size forecasts for Fraser River sockeye in 2006. Can. Sci. Advis. Sec. Res. Doc. 2006/060: pp. iii + 72. </w:t>
        </w:r>
      </w:ins>
    </w:p>
    <w:p w14:paraId="2548AADF" w14:textId="77777777" w:rsidR="00D8797F" w:rsidRPr="00D8797F" w:rsidRDefault="00D8797F" w:rsidP="00D8797F">
      <w:pPr>
        <w:widowControl w:val="0"/>
        <w:autoSpaceDE w:val="0"/>
        <w:autoSpaceDN w:val="0"/>
        <w:adjustRightInd w:val="0"/>
        <w:spacing w:line="240" w:lineRule="auto"/>
        <w:ind w:left="480" w:hanging="480"/>
        <w:rPr>
          <w:ins w:id="2384" w:author="Fu, Caihong" w:date="2023-01-19T09:09:00Z"/>
          <w:rFonts w:ascii="Arial" w:hAnsi="Arial" w:cs="Arial"/>
        </w:rPr>
      </w:pPr>
      <w:ins w:id="2385" w:author="Fu, Caihong" w:date="2023-01-19T09:09:00Z">
        <w:r w:rsidRPr="00D8797F">
          <w:rPr>
            <w:rFonts w:ascii="Arial" w:hAnsi="Arial" w:cs="Arial"/>
          </w:rPr>
          <w:t xml:space="preserve">Cohen, B.I., 2013. Commission of Inquiry into the Decline of Sockeye Salmon in the Fraser River (Canada) and Cohen, B.I., 2013. The Uncertain Future of Fraser River Sockeye: The Sockeye Fishery. Commission of Inquiry into the Decline of Sockeye Salmon in the Fraser River. </w:t>
        </w:r>
      </w:ins>
    </w:p>
    <w:p w14:paraId="6FCFE6B4" w14:textId="77777777" w:rsidR="00D8797F" w:rsidRPr="00D8797F" w:rsidRDefault="00D8797F" w:rsidP="00D8797F">
      <w:pPr>
        <w:widowControl w:val="0"/>
        <w:autoSpaceDE w:val="0"/>
        <w:autoSpaceDN w:val="0"/>
        <w:adjustRightInd w:val="0"/>
        <w:spacing w:line="240" w:lineRule="auto"/>
        <w:ind w:left="480" w:hanging="480"/>
        <w:rPr>
          <w:ins w:id="2386" w:author="Fu, Caihong" w:date="2023-01-19T09:09:00Z"/>
          <w:rFonts w:ascii="Arial" w:hAnsi="Arial" w:cs="Arial"/>
        </w:rPr>
      </w:pPr>
      <w:ins w:id="2387" w:author="Fu, Caihong" w:date="2023-01-19T09:09:00Z">
        <w:r w:rsidRPr="00D8797F">
          <w:rPr>
            <w:rFonts w:ascii="Arial" w:hAnsi="Arial" w:cs="Arial"/>
          </w:rPr>
          <w:t>Connors, B., M.J. Malick, G.T. Ruggerone, P. Rand, M. Adkison, J.R. Irvine, R. Campbell, and K. Gorman. 2020. Climate and competition influence Sockeye salmon population dynamics across the Northeast Pacific Ocean. Can. J. Fish. Aquat. Sci. 77(6): 943–949.</w:t>
        </w:r>
      </w:ins>
    </w:p>
    <w:p w14:paraId="15D2825A" w14:textId="77777777" w:rsidR="00D8797F" w:rsidRPr="00D8797F" w:rsidRDefault="00D8797F" w:rsidP="00D8797F">
      <w:pPr>
        <w:widowControl w:val="0"/>
        <w:autoSpaceDE w:val="0"/>
        <w:autoSpaceDN w:val="0"/>
        <w:adjustRightInd w:val="0"/>
        <w:spacing w:line="240" w:lineRule="auto"/>
        <w:ind w:left="480" w:hanging="480"/>
        <w:rPr>
          <w:ins w:id="2388" w:author="Fu, Caihong" w:date="2023-01-19T09:09:00Z"/>
          <w:rFonts w:ascii="Arial" w:hAnsi="Arial" w:cs="Arial"/>
        </w:rPr>
      </w:pPr>
      <w:ins w:id="2389" w:author="Fu, Caihong" w:date="2023-01-19T09:09:00Z">
        <w:r w:rsidRPr="00D8797F">
          <w:rPr>
            <w:rFonts w:ascii="Arial" w:hAnsi="Arial" w:cs="Arial"/>
          </w:rPr>
          <w:t xml:space="preserve">COSEWIC. 2017. COSEWIC assessment and status report on the Sockeye Salmon Oncorhynchus nerka, 24 Designatable Units in the Fraser River Drainage Basin, in Canada. Committee on the Status of Endangered Wildlife in Canada. Ottawa. xli + 179 pp. </w:t>
        </w:r>
      </w:ins>
    </w:p>
    <w:p w14:paraId="47DF6D05" w14:textId="77777777" w:rsidR="00D8797F" w:rsidRPr="00D8797F" w:rsidRDefault="00D8797F" w:rsidP="00D8797F">
      <w:pPr>
        <w:widowControl w:val="0"/>
        <w:autoSpaceDE w:val="0"/>
        <w:autoSpaceDN w:val="0"/>
        <w:adjustRightInd w:val="0"/>
        <w:spacing w:line="240" w:lineRule="auto"/>
        <w:ind w:left="480" w:hanging="480"/>
        <w:rPr>
          <w:ins w:id="2390" w:author="Fu, Caihong" w:date="2023-01-19T09:09:00Z"/>
          <w:rFonts w:ascii="Arial" w:hAnsi="Arial" w:cs="Arial"/>
        </w:rPr>
      </w:pPr>
      <w:ins w:id="2391" w:author="Fu, Caihong" w:date="2023-01-19T09:09:00Z">
        <w:r w:rsidRPr="00D8797F">
          <w:rPr>
            <w:rFonts w:ascii="Arial" w:hAnsi="Arial" w:cs="Arial"/>
          </w:rPr>
          <w:t>DFO. 2013. Pre-season run size forecasts for Fraser River Sockeye and Pink Salmon in 2013. Can. Sci. Advis. Sec. Sci. Advis. Rep. 2012/074: pp. 17.</w:t>
        </w:r>
      </w:ins>
    </w:p>
    <w:p w14:paraId="616626BD" w14:textId="77777777" w:rsidR="00D8797F" w:rsidRPr="00D8797F" w:rsidRDefault="00D8797F" w:rsidP="00D8797F">
      <w:pPr>
        <w:widowControl w:val="0"/>
        <w:autoSpaceDE w:val="0"/>
        <w:autoSpaceDN w:val="0"/>
        <w:adjustRightInd w:val="0"/>
        <w:spacing w:line="240" w:lineRule="auto"/>
        <w:ind w:left="480" w:hanging="480"/>
        <w:rPr>
          <w:ins w:id="2392" w:author="Fu, Caihong" w:date="2023-01-19T09:09:00Z"/>
          <w:rFonts w:ascii="Arial" w:hAnsi="Arial" w:cs="Arial"/>
        </w:rPr>
      </w:pPr>
      <w:ins w:id="2393" w:author="Fu, Caihong" w:date="2023-01-19T09:09:00Z">
        <w:r w:rsidRPr="00D8797F">
          <w:rPr>
            <w:rFonts w:ascii="Arial" w:hAnsi="Arial" w:cs="Arial"/>
          </w:rPr>
          <w:t>DFO. 2014. Pre-season run size forecasts for Fraser River Sockeye (Oncorhynchus nerka) Salmon in 2014. Can. Sci. Adv. Sec. Sci. Response 2014/040: pp. 46.</w:t>
        </w:r>
      </w:ins>
    </w:p>
    <w:p w14:paraId="26E91D45" w14:textId="77777777" w:rsidR="00D8797F" w:rsidRPr="00D8797F" w:rsidRDefault="00D8797F" w:rsidP="00D8797F">
      <w:pPr>
        <w:widowControl w:val="0"/>
        <w:autoSpaceDE w:val="0"/>
        <w:autoSpaceDN w:val="0"/>
        <w:adjustRightInd w:val="0"/>
        <w:spacing w:line="240" w:lineRule="auto"/>
        <w:ind w:left="480" w:hanging="480"/>
        <w:rPr>
          <w:ins w:id="2394" w:author="Fu, Caihong" w:date="2023-01-19T09:09:00Z"/>
          <w:rFonts w:ascii="Arial" w:hAnsi="Arial" w:cs="Arial"/>
        </w:rPr>
      </w:pPr>
      <w:ins w:id="2395" w:author="Fu, Caihong" w:date="2023-01-19T09:09:00Z">
        <w:r w:rsidRPr="00D8797F">
          <w:rPr>
            <w:rFonts w:ascii="Arial" w:hAnsi="Arial" w:cs="Arial"/>
          </w:rPr>
          <w:t>DFO. 2015. Pre-Season Run Size Forecasts for Fraser River Sockeye (Oncorhynchus nerka) and Pink (O . gorbuscha) Salmon in 2015. Can. Sci. Adv. Sec. Sci. Response 2015/014: pp. 55.</w:t>
        </w:r>
      </w:ins>
    </w:p>
    <w:p w14:paraId="5814962A" w14:textId="77777777" w:rsidR="00D8797F" w:rsidRPr="00D8797F" w:rsidRDefault="00D8797F" w:rsidP="00D8797F">
      <w:pPr>
        <w:widowControl w:val="0"/>
        <w:autoSpaceDE w:val="0"/>
        <w:autoSpaceDN w:val="0"/>
        <w:adjustRightInd w:val="0"/>
        <w:spacing w:line="240" w:lineRule="auto"/>
        <w:ind w:left="480" w:hanging="480"/>
        <w:rPr>
          <w:ins w:id="2396" w:author="Fu, Caihong" w:date="2023-01-19T09:09:00Z"/>
          <w:rFonts w:ascii="Arial" w:hAnsi="Arial" w:cs="Arial"/>
        </w:rPr>
      </w:pPr>
      <w:ins w:id="2397" w:author="Fu, Caihong" w:date="2023-01-19T09:09:00Z">
        <w:r w:rsidRPr="00D8797F">
          <w:rPr>
            <w:rFonts w:ascii="Arial" w:hAnsi="Arial" w:cs="Arial"/>
          </w:rPr>
          <w:t>DFO. 2016. Pre-Season run size forecasts for Fraser River Sockeye (Oncorhynchus nerka) in 2016. Can. Sci. Adv. Sec. Sci. Response 2016/021: pp. 68.</w:t>
        </w:r>
      </w:ins>
    </w:p>
    <w:p w14:paraId="28D1A8A5" w14:textId="77777777" w:rsidR="00D8797F" w:rsidRPr="00D8797F" w:rsidRDefault="00D8797F" w:rsidP="00D8797F">
      <w:pPr>
        <w:widowControl w:val="0"/>
        <w:autoSpaceDE w:val="0"/>
        <w:autoSpaceDN w:val="0"/>
        <w:adjustRightInd w:val="0"/>
        <w:spacing w:line="240" w:lineRule="auto"/>
        <w:ind w:left="480" w:hanging="480"/>
        <w:rPr>
          <w:ins w:id="2398" w:author="Fu, Caihong" w:date="2023-01-19T09:09:00Z"/>
          <w:rFonts w:ascii="Arial" w:hAnsi="Arial" w:cs="Arial"/>
        </w:rPr>
      </w:pPr>
      <w:ins w:id="2399" w:author="Fu, Caihong" w:date="2023-01-19T09:09:00Z">
        <w:r w:rsidRPr="00D8797F">
          <w:rPr>
            <w:rFonts w:ascii="Arial" w:hAnsi="Arial" w:cs="Arial"/>
          </w:rPr>
          <w:t xml:space="preserve">DFO. 2017. Pre-Season run size forecasts for Fraser River Sockeye (Oncorhynchus nerka) in 2017. Can. Sci. Adv. Sec. Sci. Response 2017/016: pp. 61. </w:t>
        </w:r>
      </w:ins>
    </w:p>
    <w:p w14:paraId="0E3F7E30" w14:textId="77777777" w:rsidR="00D8797F" w:rsidRPr="00D8797F" w:rsidRDefault="00D8797F" w:rsidP="00D8797F">
      <w:pPr>
        <w:widowControl w:val="0"/>
        <w:autoSpaceDE w:val="0"/>
        <w:autoSpaceDN w:val="0"/>
        <w:adjustRightInd w:val="0"/>
        <w:spacing w:line="240" w:lineRule="auto"/>
        <w:ind w:left="480" w:hanging="480"/>
        <w:rPr>
          <w:ins w:id="2400" w:author="Fu, Caihong" w:date="2023-01-19T09:09:00Z"/>
          <w:rFonts w:ascii="Arial" w:hAnsi="Arial" w:cs="Arial"/>
        </w:rPr>
      </w:pPr>
      <w:ins w:id="2401" w:author="Fu, Caihong" w:date="2023-01-19T09:09:00Z">
        <w:r w:rsidRPr="00D8797F">
          <w:rPr>
            <w:rFonts w:ascii="Arial" w:hAnsi="Arial" w:cs="Arial"/>
          </w:rPr>
          <w:t>DFO. 2018. Pre-season run size forecasts for Fraser River Sockeye (Oncorhynchus nerka) salmon in 2018.  Can. Sci. Advis. Sec. Sci. Resp. 2018/034: pp. 70.</w:t>
        </w:r>
      </w:ins>
    </w:p>
    <w:p w14:paraId="34D8AC6A" w14:textId="77777777" w:rsidR="00D8797F" w:rsidRPr="00D8797F" w:rsidRDefault="00D8797F" w:rsidP="00D8797F">
      <w:pPr>
        <w:widowControl w:val="0"/>
        <w:autoSpaceDE w:val="0"/>
        <w:autoSpaceDN w:val="0"/>
        <w:adjustRightInd w:val="0"/>
        <w:spacing w:line="240" w:lineRule="auto"/>
        <w:ind w:left="480" w:hanging="480"/>
        <w:rPr>
          <w:ins w:id="2402" w:author="Fu, Caihong" w:date="2023-01-19T09:09:00Z"/>
          <w:rFonts w:ascii="Arial" w:hAnsi="Arial" w:cs="Arial"/>
        </w:rPr>
      </w:pPr>
      <w:ins w:id="2403" w:author="Fu, Caihong" w:date="2023-01-19T09:09:00Z">
        <w:r w:rsidRPr="00D8797F">
          <w:rPr>
            <w:rFonts w:ascii="Arial" w:hAnsi="Arial" w:cs="Arial"/>
          </w:rPr>
          <w:t>DFO. 2021. Pre-Season run size forecasts for Fraser River Sockeye (Oncorhynchus nerka) and Pink (O . gorbuscha) Salmon in 2021. Can. Sci. Advis. Sec. Sci. Resp. 2021/038: pp. 105.</w:t>
        </w:r>
      </w:ins>
    </w:p>
    <w:p w14:paraId="775B2217" w14:textId="77777777" w:rsidR="00D8797F" w:rsidRPr="00D8797F" w:rsidRDefault="00D8797F" w:rsidP="00D8797F">
      <w:pPr>
        <w:widowControl w:val="0"/>
        <w:autoSpaceDE w:val="0"/>
        <w:autoSpaceDN w:val="0"/>
        <w:adjustRightInd w:val="0"/>
        <w:spacing w:line="240" w:lineRule="auto"/>
        <w:ind w:left="480" w:hanging="480"/>
        <w:rPr>
          <w:ins w:id="2404" w:author="Fu, Caihong" w:date="2023-01-19T09:09:00Z"/>
          <w:rFonts w:ascii="Arial" w:hAnsi="Arial" w:cs="Arial"/>
        </w:rPr>
      </w:pPr>
      <w:ins w:id="2405" w:author="Fu, Caihong" w:date="2023-01-19T09:09:00Z">
        <w:r w:rsidRPr="00D8797F">
          <w:rPr>
            <w:rFonts w:ascii="Arial" w:hAnsi="Arial" w:cs="Arial"/>
          </w:rPr>
          <w:t>Di Lorenzo E., Schneider N., Cobb K. M., Chhak, K, Franks P. J. S., Miller A. J., McWilliams J. C., Bograd S. J., Arango H., Curchister E., Powell T. M. and P. Rivere, 2008: North Pacific Gyre Oscillation links ocean climate and ecosystem change. Geophys. Res. Lett. 35, L08607, doi:10.1029/2007GL032838.</w:t>
        </w:r>
      </w:ins>
    </w:p>
    <w:p w14:paraId="7E37C669" w14:textId="77777777" w:rsidR="00D8797F" w:rsidRPr="00D8797F" w:rsidRDefault="00D8797F" w:rsidP="00D8797F">
      <w:pPr>
        <w:widowControl w:val="0"/>
        <w:autoSpaceDE w:val="0"/>
        <w:autoSpaceDN w:val="0"/>
        <w:adjustRightInd w:val="0"/>
        <w:spacing w:line="240" w:lineRule="auto"/>
        <w:ind w:left="480" w:hanging="480"/>
        <w:rPr>
          <w:ins w:id="2406" w:author="Fu, Caihong" w:date="2023-01-19T09:09:00Z"/>
          <w:rFonts w:ascii="Arial" w:hAnsi="Arial" w:cs="Arial"/>
        </w:rPr>
      </w:pPr>
      <w:ins w:id="2407" w:author="Fu, Caihong" w:date="2023-01-19T09:09:00Z">
        <w:r w:rsidRPr="00D8797F">
          <w:rPr>
            <w:rFonts w:ascii="Arial" w:hAnsi="Arial" w:cs="Arial"/>
          </w:rPr>
          <w:t xml:space="preserve">Grant, S.C.H., Michielsens, C.G.J., Porszt, E.J., and Cass, A.J. 2010. Pre-season run size </w:t>
        </w:r>
        <w:r w:rsidRPr="00D8797F">
          <w:rPr>
            <w:rFonts w:ascii="Arial" w:hAnsi="Arial" w:cs="Arial"/>
          </w:rPr>
          <w:lastRenderedPageBreak/>
          <w:t>forecasts for Fraser River sockeye salmon (Oncohrynchus nerka) in 2010. Can. Sci. Advis. Sec. Res. Doc. 2010/042: pp. vi + 125 p.</w:t>
        </w:r>
      </w:ins>
    </w:p>
    <w:p w14:paraId="3CC3A64D" w14:textId="77777777" w:rsidR="00D8797F" w:rsidRPr="00D8797F" w:rsidRDefault="00D8797F" w:rsidP="00D8797F">
      <w:pPr>
        <w:widowControl w:val="0"/>
        <w:autoSpaceDE w:val="0"/>
        <w:autoSpaceDN w:val="0"/>
        <w:adjustRightInd w:val="0"/>
        <w:spacing w:line="240" w:lineRule="auto"/>
        <w:ind w:left="480" w:hanging="480"/>
        <w:rPr>
          <w:ins w:id="2408" w:author="Fu, Caihong" w:date="2023-01-19T09:09:00Z"/>
          <w:rFonts w:ascii="Arial" w:hAnsi="Arial" w:cs="Arial"/>
        </w:rPr>
      </w:pPr>
      <w:ins w:id="2409" w:author="Fu, Caihong" w:date="2023-01-19T09:09:00Z">
        <w:r w:rsidRPr="00D8797F">
          <w:rPr>
            <w:rFonts w:ascii="Arial" w:hAnsi="Arial" w:cs="Arial"/>
          </w:rPr>
          <w:t>Grant, S.C.H., Holt, C.A., Pestal, G., Davis, B.M. and MacDonald, B.L. 2020. The 2017 Fraser Sockeye Salmon (Oncorhynchus nerka) Integrated Biological Status Re-Assessments Under the Wild Salmon Policy Using Standardized Metrics and Expert Judgment. DFO Can. Sci. Advis. Sec. Res. Doc. 2020/035. vii + 211 p.</w:t>
        </w:r>
      </w:ins>
    </w:p>
    <w:p w14:paraId="38CFB110" w14:textId="5EB32671" w:rsidR="00D8797F" w:rsidRDefault="00D8797F" w:rsidP="00D8797F">
      <w:pPr>
        <w:widowControl w:val="0"/>
        <w:autoSpaceDE w:val="0"/>
        <w:autoSpaceDN w:val="0"/>
        <w:adjustRightInd w:val="0"/>
        <w:spacing w:line="240" w:lineRule="auto"/>
        <w:ind w:left="480" w:hanging="480"/>
        <w:rPr>
          <w:ins w:id="2410" w:author="Fu, Caihong" w:date="2023-01-30T18:05:00Z"/>
          <w:rFonts w:ascii="Arial" w:hAnsi="Arial" w:cs="Arial"/>
        </w:rPr>
      </w:pPr>
      <w:ins w:id="2411" w:author="Fu, Caihong" w:date="2023-01-19T09:09:00Z">
        <w:r w:rsidRPr="00D8797F">
          <w:rPr>
            <w:rFonts w:ascii="Arial" w:hAnsi="Arial" w:cs="Arial"/>
          </w:rPr>
          <w:t>Haeseker, S.L., Peterman, R.M., Su, Z., and Wood, C.C. 2008. Retrospective evaluation of preseason forecasting models for sockeye and chum salmon. N. Am. J. Fish. Manag. 28(1): 12–29.</w:t>
        </w:r>
      </w:ins>
    </w:p>
    <w:p w14:paraId="12C88B88" w14:textId="77777777" w:rsidR="00D8797F" w:rsidRPr="00D8797F" w:rsidRDefault="00D8797F" w:rsidP="00D8797F">
      <w:pPr>
        <w:widowControl w:val="0"/>
        <w:autoSpaceDE w:val="0"/>
        <w:autoSpaceDN w:val="0"/>
        <w:adjustRightInd w:val="0"/>
        <w:spacing w:line="240" w:lineRule="auto"/>
        <w:ind w:left="480" w:hanging="480"/>
        <w:rPr>
          <w:ins w:id="2412" w:author="Fu, Caihong" w:date="2023-01-19T09:09:00Z"/>
          <w:rFonts w:ascii="Arial" w:hAnsi="Arial" w:cs="Arial"/>
        </w:rPr>
      </w:pPr>
      <w:ins w:id="2413" w:author="Fu, Caihong" w:date="2023-01-19T09:09:00Z">
        <w:r w:rsidRPr="00D8797F">
          <w:rPr>
            <w:rFonts w:ascii="Arial" w:hAnsi="Arial" w:cs="Arial"/>
          </w:rPr>
          <w:t>Hawkshaw, M., Xu, Y., and Davis, B. 2020a. Pre-season Run Size Forecasts for Fraser River Sockeye (Oncorhynchus nerka) and Pink (Oncorhynchus gorbuscha) Salmon in 2019. Can. Tech. Rep. Fish. Aquat. Sci. 3391: vi + 52 p.</w:t>
        </w:r>
      </w:ins>
    </w:p>
    <w:p w14:paraId="329D9648" w14:textId="4A803F1F" w:rsidR="00D8797F" w:rsidRDefault="00D8797F" w:rsidP="00D8797F">
      <w:pPr>
        <w:widowControl w:val="0"/>
        <w:autoSpaceDE w:val="0"/>
        <w:autoSpaceDN w:val="0"/>
        <w:adjustRightInd w:val="0"/>
        <w:spacing w:line="240" w:lineRule="auto"/>
        <w:ind w:left="480" w:hanging="480"/>
        <w:rPr>
          <w:ins w:id="2414" w:author="Fu, Caihong" w:date="2023-01-28T12:27:00Z"/>
          <w:rFonts w:ascii="Arial" w:hAnsi="Arial" w:cs="Arial"/>
        </w:rPr>
      </w:pPr>
      <w:ins w:id="2415" w:author="Fu, Caihong" w:date="2023-01-19T09:09:00Z">
        <w:r w:rsidRPr="00D8797F">
          <w:rPr>
            <w:rFonts w:ascii="Arial" w:hAnsi="Arial" w:cs="Arial"/>
          </w:rPr>
          <w:t xml:space="preserve">Hawkshaw, M., Xu, Y., and Davis, B. 2020b. Pre-season Run Size Forecasts for Fraser River Sockeye (Oncorhynchus nerka) Salmon in 2020. Can. Tech. Rep. Fish. Aquat. Sci. 3392: iv + 56 p. </w:t>
        </w:r>
      </w:ins>
    </w:p>
    <w:p w14:paraId="1B9F07C7" w14:textId="77777777" w:rsidR="00D62707" w:rsidRPr="00D8797F" w:rsidRDefault="00D62707" w:rsidP="00D62707">
      <w:pPr>
        <w:widowControl w:val="0"/>
        <w:autoSpaceDE w:val="0"/>
        <w:autoSpaceDN w:val="0"/>
        <w:adjustRightInd w:val="0"/>
        <w:spacing w:line="240" w:lineRule="auto"/>
        <w:ind w:left="480" w:hanging="480"/>
        <w:rPr>
          <w:ins w:id="2416" w:author="Fu, Caihong" w:date="2023-01-30T18:03:00Z"/>
          <w:rFonts w:ascii="Arial" w:hAnsi="Arial" w:cs="Arial"/>
        </w:rPr>
      </w:pPr>
      <w:ins w:id="2417" w:author="Fu, Caihong" w:date="2023-01-30T18:03:00Z">
        <w:r w:rsidRPr="00D62707">
          <w:rPr>
            <w:rFonts w:ascii="Arial" w:hAnsi="Arial" w:cs="Arial"/>
          </w:rPr>
          <w:t>Healey, M. 2011. The cumulative impacts of climate change on Fraser River sockeye salmon (Oncorhynchus nerka) and implications for management. Canadian Journal of Fisheries and Aquatic Sciences 68: 718–737.</w:t>
        </w:r>
      </w:ins>
    </w:p>
    <w:p w14:paraId="35025A9C" w14:textId="4201D185" w:rsidR="009333BA" w:rsidRDefault="009333BA" w:rsidP="00D8797F">
      <w:pPr>
        <w:widowControl w:val="0"/>
        <w:autoSpaceDE w:val="0"/>
        <w:autoSpaceDN w:val="0"/>
        <w:adjustRightInd w:val="0"/>
        <w:spacing w:line="240" w:lineRule="auto"/>
        <w:ind w:left="480" w:hanging="480"/>
        <w:rPr>
          <w:ins w:id="2418" w:author="Fu, Caihong" w:date="2023-01-26T16:20:00Z"/>
          <w:rFonts w:ascii="Arial" w:hAnsi="Arial" w:cs="Arial"/>
        </w:rPr>
      </w:pPr>
      <w:ins w:id="2419" w:author="Fu, Caihong" w:date="2023-01-28T12:27:00Z">
        <w:r w:rsidRPr="009333BA">
          <w:rPr>
            <w:rFonts w:ascii="Arial" w:hAnsi="Arial" w:cs="Arial"/>
          </w:rPr>
          <w:t>Hyndman, Rob J.; Koehler, Anne B. (2006). "Another look at measures of forecast accuracy". International Journal of Forecasting. 22 (4): 679–688. CiteSeerX 10.1.1.154.9771. doi:10.1016/j.ijforecast.2006.03.001.</w:t>
        </w:r>
      </w:ins>
    </w:p>
    <w:p w14:paraId="5CE2F2B7" w14:textId="0D4D91CD" w:rsidR="00641FF1" w:rsidRDefault="00641FF1" w:rsidP="00641FF1">
      <w:pPr>
        <w:widowControl w:val="0"/>
        <w:autoSpaceDE w:val="0"/>
        <w:autoSpaceDN w:val="0"/>
        <w:adjustRightInd w:val="0"/>
        <w:spacing w:line="240" w:lineRule="auto"/>
        <w:ind w:left="480" w:hanging="480"/>
        <w:rPr>
          <w:ins w:id="2420" w:author="Fu, Caihong" w:date="2023-01-30T10:07:00Z"/>
          <w:rFonts w:ascii="Arial" w:hAnsi="Arial" w:cs="Arial"/>
        </w:rPr>
      </w:pPr>
      <w:ins w:id="2421" w:author="Fu, Caihong" w:date="2023-01-26T16:20:00Z">
        <w:r w:rsidRPr="00641FF1">
          <w:rPr>
            <w:rFonts w:ascii="Arial" w:hAnsi="Arial" w:cs="Arial"/>
          </w:rPr>
          <w:t>Huang, A-M., Pestal, G., Guthrie, I. 2021. Recovery Potential Assessment for Fraser River</w:t>
        </w:r>
        <w:r>
          <w:rPr>
            <w:rFonts w:ascii="Arial" w:hAnsi="Arial" w:cs="Arial"/>
          </w:rPr>
          <w:t xml:space="preserve"> </w:t>
        </w:r>
        <w:r w:rsidRPr="00641FF1">
          <w:rPr>
            <w:rFonts w:ascii="Arial" w:hAnsi="Arial" w:cs="Arial"/>
          </w:rPr>
          <w:t>Sockeye Salmon (Oncorhynchus nerka) – Nine Designatable Units: Probability of Achieving</w:t>
        </w:r>
        <w:r>
          <w:rPr>
            <w:rFonts w:ascii="Arial" w:hAnsi="Arial" w:cs="Arial"/>
          </w:rPr>
          <w:t xml:space="preserve"> </w:t>
        </w:r>
        <w:r w:rsidRPr="00641FF1">
          <w:rPr>
            <w:rFonts w:ascii="Arial" w:hAnsi="Arial" w:cs="Arial"/>
          </w:rPr>
          <w:t>Recovery Targets - Elements 12, 13, 15, 19-22. DFO Can. Sci. Advis. Sec. Res. Doc.</w:t>
        </w:r>
        <w:r>
          <w:rPr>
            <w:rFonts w:ascii="Arial" w:hAnsi="Arial" w:cs="Arial"/>
          </w:rPr>
          <w:t xml:space="preserve"> </w:t>
        </w:r>
        <w:r w:rsidRPr="00641FF1">
          <w:rPr>
            <w:rFonts w:ascii="Arial" w:hAnsi="Arial" w:cs="Arial"/>
          </w:rPr>
          <w:t>2021/043. x + 96.</w:t>
        </w:r>
      </w:ins>
    </w:p>
    <w:p w14:paraId="73DF11C1" w14:textId="18091D56" w:rsidR="00EE7A09" w:rsidRDefault="00EE7A09" w:rsidP="00641FF1">
      <w:pPr>
        <w:widowControl w:val="0"/>
        <w:autoSpaceDE w:val="0"/>
        <w:autoSpaceDN w:val="0"/>
        <w:adjustRightInd w:val="0"/>
        <w:spacing w:line="240" w:lineRule="auto"/>
        <w:ind w:left="480" w:hanging="480"/>
        <w:rPr>
          <w:ins w:id="2422" w:author="Fu, Caihong" w:date="2023-01-30T10:24:00Z"/>
          <w:rFonts w:ascii="Arial" w:hAnsi="Arial" w:cs="Arial"/>
        </w:rPr>
      </w:pPr>
      <w:ins w:id="2423" w:author="Fu, Caihong" w:date="2023-01-30T10:07:00Z">
        <w:r w:rsidRPr="00EE7A09">
          <w:rPr>
            <w:rFonts w:ascii="Arial" w:hAnsi="Arial" w:cs="Arial"/>
          </w:rPr>
          <w:t>Kaeriyama, M. 2022. Warming climate impacts on production dynamics of southern populations of Pacific salmon in the North Pacific Ocean. Fisheries Oceanography. DOI: 10.1111/fog.12598</w:t>
        </w:r>
      </w:ins>
    </w:p>
    <w:p w14:paraId="30B724AA" w14:textId="2618ECDF" w:rsidR="002C3F46" w:rsidRPr="00D8797F" w:rsidRDefault="002C3F46" w:rsidP="002C3F46">
      <w:pPr>
        <w:widowControl w:val="0"/>
        <w:autoSpaceDE w:val="0"/>
        <w:autoSpaceDN w:val="0"/>
        <w:adjustRightInd w:val="0"/>
        <w:spacing w:line="240" w:lineRule="auto"/>
        <w:ind w:left="480" w:hanging="480"/>
        <w:rPr>
          <w:ins w:id="2424" w:author="Fu, Caihong" w:date="2023-01-19T09:09:00Z"/>
          <w:rFonts w:ascii="Arial" w:hAnsi="Arial" w:cs="Arial"/>
        </w:rPr>
      </w:pPr>
      <w:ins w:id="2425" w:author="Fu, Caihong" w:date="2023-01-30T10:24:00Z">
        <w:r w:rsidRPr="002C3F46">
          <w:rPr>
            <w:rFonts w:ascii="Arial" w:hAnsi="Arial" w:cs="Arial"/>
          </w:rPr>
          <w:t>Link, J., 2011. Ecosystem-based Fisheries Management: Confronting Tradeoffs. Cambridge</w:t>
        </w:r>
        <w:r>
          <w:rPr>
            <w:rFonts w:ascii="Arial" w:hAnsi="Arial" w:cs="Arial"/>
          </w:rPr>
          <w:t xml:space="preserve"> </w:t>
        </w:r>
        <w:r w:rsidRPr="002C3F46">
          <w:rPr>
            <w:rFonts w:ascii="Arial" w:hAnsi="Arial" w:cs="Arial"/>
          </w:rPr>
          <w:t>University Press, Cambridge.</w:t>
        </w:r>
      </w:ins>
    </w:p>
    <w:p w14:paraId="629B12A2" w14:textId="69BE580D" w:rsidR="00D8797F" w:rsidRDefault="00D8797F" w:rsidP="00D8797F">
      <w:pPr>
        <w:widowControl w:val="0"/>
        <w:autoSpaceDE w:val="0"/>
        <w:autoSpaceDN w:val="0"/>
        <w:adjustRightInd w:val="0"/>
        <w:spacing w:line="240" w:lineRule="auto"/>
        <w:ind w:left="480" w:hanging="480"/>
        <w:rPr>
          <w:ins w:id="2426" w:author="Fu, Caihong" w:date="2023-01-27T14:55:00Z"/>
          <w:rFonts w:ascii="Arial" w:hAnsi="Arial" w:cs="Arial"/>
        </w:rPr>
      </w:pPr>
      <w:ins w:id="2427" w:author="Fu, Caihong" w:date="2023-01-19T09:09:00Z">
        <w:r w:rsidRPr="00D8797F">
          <w:rPr>
            <w:rFonts w:ascii="Arial" w:hAnsi="Arial" w:cs="Arial"/>
          </w:rPr>
          <w:t>Litz, M.N.C., Agha, M., Dufault, A.M., Claiborne, A.M., Losee, J.P., Anderson, A.J. 2021. Competition with odd-year pink salmon in the ocean affects natural populations of chum salmon from Washington. Mar. Ecol. Prog. Ser. 663:179-195.</w:t>
        </w:r>
      </w:ins>
    </w:p>
    <w:p w14:paraId="4644D51F" w14:textId="03973BA7" w:rsidR="00042BF1" w:rsidRPr="00762CC0" w:rsidRDefault="00042BF1" w:rsidP="00042BF1">
      <w:pPr>
        <w:widowControl w:val="0"/>
        <w:autoSpaceDE w:val="0"/>
        <w:autoSpaceDN w:val="0"/>
        <w:adjustRightInd w:val="0"/>
        <w:spacing w:line="240" w:lineRule="auto"/>
        <w:ind w:left="480" w:hanging="480"/>
        <w:rPr>
          <w:ins w:id="2428" w:author="Fu, Caihong" w:date="2023-01-30T18:32:00Z"/>
          <w:rFonts w:ascii="Arial" w:hAnsi="Arial" w:cs="Arial"/>
          <w:lang w:val="fr-FR"/>
          <w:rPrChange w:id="2429" w:author="Fu, Caihong" w:date="2023-01-30T18:32:00Z">
            <w:rPr>
              <w:ins w:id="2430" w:author="Fu, Caihong" w:date="2023-01-30T18:32:00Z"/>
              <w:rFonts w:ascii="Arial" w:hAnsi="Arial" w:cs="Arial"/>
            </w:rPr>
          </w:rPrChange>
        </w:rPr>
      </w:pPr>
      <w:ins w:id="2431" w:author="Fu, Caihong" w:date="2023-01-27T14:55:00Z">
        <w:r w:rsidRPr="00042BF1">
          <w:rPr>
            <w:rFonts w:ascii="Arial" w:hAnsi="Arial" w:cs="Arial"/>
          </w:rPr>
          <w:t>Litzow, M. A., Ciannelli, L., Puerta, P., Wettstein, J. J., Rykaczewski, R.</w:t>
        </w:r>
        <w:r>
          <w:rPr>
            <w:rFonts w:ascii="Arial" w:hAnsi="Arial" w:cs="Arial"/>
          </w:rPr>
          <w:t xml:space="preserve"> </w:t>
        </w:r>
        <w:r w:rsidRPr="00042BF1">
          <w:rPr>
            <w:rFonts w:ascii="Arial" w:hAnsi="Arial" w:cs="Arial"/>
          </w:rPr>
          <w:t>R., &amp; Opiekun, M. (2018). Non-stationary</w:t>
        </w:r>
        <w:r>
          <w:rPr>
            <w:rFonts w:ascii="Arial" w:hAnsi="Arial" w:cs="Arial"/>
          </w:rPr>
          <w:t xml:space="preserve"> </w:t>
        </w:r>
        <w:r w:rsidRPr="00042BF1">
          <w:rPr>
            <w:rFonts w:ascii="Arial" w:hAnsi="Arial" w:cs="Arial"/>
          </w:rPr>
          <w:t>climate–salmon</w:t>
        </w:r>
        <w:r>
          <w:rPr>
            <w:rFonts w:ascii="Arial" w:hAnsi="Arial" w:cs="Arial"/>
          </w:rPr>
          <w:t xml:space="preserve"> </w:t>
        </w:r>
        <w:r w:rsidRPr="00042BF1">
          <w:rPr>
            <w:rFonts w:ascii="Arial" w:hAnsi="Arial" w:cs="Arial"/>
          </w:rPr>
          <w:t>relationships</w:t>
        </w:r>
        <w:r>
          <w:rPr>
            <w:rFonts w:ascii="Arial" w:hAnsi="Arial" w:cs="Arial"/>
          </w:rPr>
          <w:t xml:space="preserve"> </w:t>
        </w:r>
        <w:r w:rsidRPr="00042BF1">
          <w:rPr>
            <w:rFonts w:ascii="Arial" w:hAnsi="Arial" w:cs="Arial"/>
          </w:rPr>
          <w:t>in the Gulf of Alaska. Proceedings of the Royal Society B,</w:t>
        </w:r>
        <w:r>
          <w:rPr>
            <w:rFonts w:ascii="Arial" w:hAnsi="Arial" w:cs="Arial"/>
          </w:rPr>
          <w:t xml:space="preserve"> </w:t>
        </w:r>
        <w:r w:rsidRPr="00042BF1">
          <w:rPr>
            <w:rFonts w:ascii="Arial" w:hAnsi="Arial" w:cs="Arial"/>
          </w:rPr>
          <w:t xml:space="preserve">285(1890), 20181855. </w:t>
        </w:r>
      </w:ins>
      <w:ins w:id="2432" w:author="Fu, Caihong" w:date="2023-01-30T18:32:00Z">
        <w:r w:rsidR="00762CC0">
          <w:rPr>
            <w:rFonts w:ascii="Arial" w:hAnsi="Arial" w:cs="Arial"/>
          </w:rPr>
          <w:fldChar w:fldCharType="begin"/>
        </w:r>
        <w:r w:rsidR="00762CC0">
          <w:rPr>
            <w:rFonts w:ascii="Arial" w:hAnsi="Arial" w:cs="Arial"/>
          </w:rPr>
          <w:instrText xml:space="preserve"> HYPERLINK "</w:instrText>
        </w:r>
      </w:ins>
      <w:ins w:id="2433" w:author="Fu, Caihong" w:date="2023-01-27T14:55:00Z">
        <w:r w:rsidR="00762CC0" w:rsidRPr="00042BF1">
          <w:rPr>
            <w:rFonts w:ascii="Arial" w:hAnsi="Arial" w:cs="Arial"/>
          </w:rPr>
          <w:instrText>https://doi.org/10.1098/rspb.2018.1855</w:instrText>
        </w:r>
      </w:ins>
      <w:ins w:id="2434" w:author="Fu, Caihong" w:date="2023-01-30T18:32:00Z">
        <w:r w:rsidR="00762CC0">
          <w:rPr>
            <w:rFonts w:ascii="Arial" w:hAnsi="Arial" w:cs="Arial"/>
          </w:rPr>
          <w:instrText xml:space="preserve">" </w:instrText>
        </w:r>
        <w:r w:rsidR="00762CC0">
          <w:rPr>
            <w:rFonts w:ascii="Arial" w:hAnsi="Arial" w:cs="Arial"/>
          </w:rPr>
          <w:fldChar w:fldCharType="separate"/>
        </w:r>
      </w:ins>
      <w:ins w:id="2435" w:author="Fu, Caihong" w:date="2023-01-27T14:55:00Z">
        <w:r w:rsidR="00762CC0" w:rsidRPr="00762CC0">
          <w:rPr>
            <w:rStyle w:val="Hyperlink"/>
            <w:rFonts w:cs="Arial"/>
            <w:lang w:val="fr-FR"/>
            <w:rPrChange w:id="2436" w:author="Fu, Caihong" w:date="2023-01-30T18:32:00Z">
              <w:rPr>
                <w:rStyle w:val="Hyperlink"/>
                <w:rFonts w:cs="Arial"/>
              </w:rPr>
            </w:rPrChange>
          </w:rPr>
          <w:t>https://doi.org/10.1098/rspb.2018.1855</w:t>
        </w:r>
      </w:ins>
      <w:ins w:id="2437" w:author="Fu, Caihong" w:date="2023-01-30T18:32:00Z">
        <w:r w:rsidR="00762CC0">
          <w:rPr>
            <w:rFonts w:ascii="Arial" w:hAnsi="Arial" w:cs="Arial"/>
          </w:rPr>
          <w:fldChar w:fldCharType="end"/>
        </w:r>
      </w:ins>
    </w:p>
    <w:p w14:paraId="6785F9E7" w14:textId="694F2E24" w:rsidR="00762CC0" w:rsidRDefault="00762CC0" w:rsidP="00762CC0">
      <w:pPr>
        <w:widowControl w:val="0"/>
        <w:autoSpaceDE w:val="0"/>
        <w:autoSpaceDN w:val="0"/>
        <w:adjustRightInd w:val="0"/>
        <w:spacing w:line="240" w:lineRule="auto"/>
        <w:ind w:left="480" w:hanging="480"/>
        <w:rPr>
          <w:ins w:id="2438" w:author="Fu, Caihong" w:date="2023-01-27T14:54:00Z"/>
          <w:rFonts w:ascii="Arial" w:hAnsi="Arial" w:cs="Arial"/>
        </w:rPr>
      </w:pPr>
      <w:ins w:id="2439" w:author="Fu, Caihong" w:date="2023-01-30T18:32:00Z">
        <w:r w:rsidRPr="00762CC0">
          <w:rPr>
            <w:rFonts w:ascii="Arial" w:hAnsi="Arial" w:cs="Arial"/>
            <w:lang w:val="fr-FR"/>
            <w:rPrChange w:id="2440" w:author="Fu, Caihong" w:date="2023-01-30T18:32:00Z">
              <w:rPr>
                <w:rFonts w:ascii="Arial" w:hAnsi="Arial" w:cs="Arial"/>
              </w:rPr>
            </w:rPrChange>
          </w:rPr>
          <w:t>Litzow, M. A., Ciannelli, L., Puerta, P., Wettstein, J. J., Rykaczewski, R. R.,</w:t>
        </w:r>
        <w:r>
          <w:rPr>
            <w:rFonts w:ascii="Arial" w:hAnsi="Arial" w:cs="Arial"/>
            <w:lang w:val="fr-FR"/>
          </w:rPr>
          <w:t xml:space="preserve"> </w:t>
        </w:r>
        <w:r w:rsidRPr="00762CC0">
          <w:rPr>
            <w:rFonts w:ascii="Arial" w:hAnsi="Arial" w:cs="Arial"/>
            <w:lang w:val="fr-FR"/>
            <w:rPrChange w:id="2441" w:author="Fu, Caihong" w:date="2023-01-30T18:32:00Z">
              <w:rPr>
                <w:rFonts w:ascii="Arial" w:hAnsi="Arial" w:cs="Arial"/>
              </w:rPr>
            </w:rPrChange>
          </w:rPr>
          <w:t xml:space="preserve">&amp; Opiekun, M. (2019). </w:t>
        </w:r>
        <w:r w:rsidRPr="00762CC0">
          <w:rPr>
            <w:rFonts w:ascii="Arial" w:hAnsi="Arial" w:cs="Arial"/>
          </w:rPr>
          <w:t>Nonstationary environmental and community</w:t>
        </w:r>
        <w:r>
          <w:rPr>
            <w:rFonts w:ascii="Arial" w:hAnsi="Arial" w:cs="Arial"/>
          </w:rPr>
          <w:t xml:space="preserve"> </w:t>
        </w:r>
        <w:r w:rsidRPr="00762CC0">
          <w:rPr>
            <w:rFonts w:ascii="Arial" w:hAnsi="Arial" w:cs="Arial"/>
          </w:rPr>
          <w:t>relationships in the North Pacific Ocean. Ecology, 100, e02760.</w:t>
        </w:r>
        <w:r>
          <w:rPr>
            <w:rFonts w:ascii="Arial" w:hAnsi="Arial" w:cs="Arial"/>
          </w:rPr>
          <w:t xml:space="preserve"> </w:t>
        </w:r>
        <w:r w:rsidRPr="00762CC0">
          <w:rPr>
            <w:rFonts w:ascii="Arial" w:hAnsi="Arial" w:cs="Arial"/>
          </w:rPr>
          <w:t>https://doi.org/10.1002/ecy.2760</w:t>
        </w:r>
      </w:ins>
    </w:p>
    <w:p w14:paraId="237F1C7F" w14:textId="1DA9FEA9" w:rsidR="00042BF1" w:rsidRDefault="00042BF1" w:rsidP="00042BF1">
      <w:pPr>
        <w:widowControl w:val="0"/>
        <w:autoSpaceDE w:val="0"/>
        <w:autoSpaceDN w:val="0"/>
        <w:adjustRightInd w:val="0"/>
        <w:spacing w:line="240" w:lineRule="auto"/>
        <w:ind w:left="480" w:hanging="480"/>
        <w:rPr>
          <w:ins w:id="2442" w:author="Fu, Caihong" w:date="2023-01-30T18:33:00Z"/>
          <w:rFonts w:ascii="Arial" w:hAnsi="Arial" w:cs="Arial"/>
        </w:rPr>
      </w:pPr>
      <w:ins w:id="2443" w:author="Fu, Caihong" w:date="2023-01-27T14:54:00Z">
        <w:r w:rsidRPr="00042BF1">
          <w:rPr>
            <w:rFonts w:ascii="Arial" w:hAnsi="Arial" w:cs="Arial"/>
          </w:rPr>
          <w:t>Litzow, M. A., Hunsicker, M. E., Bond, N. A., Burke, B. J., Cunningham, C.</w:t>
        </w:r>
        <w:r>
          <w:rPr>
            <w:rFonts w:ascii="Arial" w:hAnsi="Arial" w:cs="Arial"/>
          </w:rPr>
          <w:t xml:space="preserve"> </w:t>
        </w:r>
        <w:r w:rsidRPr="00042BF1">
          <w:rPr>
            <w:rFonts w:ascii="Arial" w:hAnsi="Arial" w:cs="Arial"/>
          </w:rPr>
          <w:t>J., Gosselin, J. L., Norton, E. L., Ward, E. J., &amp; Zador, S. G. (2020). The</w:t>
        </w:r>
        <w:r>
          <w:rPr>
            <w:rFonts w:ascii="Arial" w:hAnsi="Arial" w:cs="Arial"/>
          </w:rPr>
          <w:t xml:space="preserve"> </w:t>
        </w:r>
        <w:r w:rsidRPr="00042BF1">
          <w:rPr>
            <w:rFonts w:ascii="Arial" w:hAnsi="Arial" w:cs="Arial"/>
          </w:rPr>
          <w:t>changing physical and ecological meanings of North Pacific Ocean</w:t>
        </w:r>
        <w:r>
          <w:rPr>
            <w:rFonts w:ascii="Arial" w:hAnsi="Arial" w:cs="Arial"/>
          </w:rPr>
          <w:t xml:space="preserve"> </w:t>
        </w:r>
        <w:r w:rsidRPr="00042BF1">
          <w:rPr>
            <w:rFonts w:ascii="Arial" w:hAnsi="Arial" w:cs="Arial"/>
          </w:rPr>
          <w:t xml:space="preserve">climate indices. Proceedings of the National Academy of </w:t>
        </w:r>
        <w:r w:rsidRPr="00042BF1">
          <w:rPr>
            <w:rFonts w:ascii="Arial" w:hAnsi="Arial" w:cs="Arial"/>
          </w:rPr>
          <w:lastRenderedPageBreak/>
          <w:t>Sciences</w:t>
        </w:r>
        <w:r>
          <w:rPr>
            <w:rFonts w:ascii="Arial" w:hAnsi="Arial" w:cs="Arial"/>
          </w:rPr>
          <w:t xml:space="preserve"> </w:t>
        </w:r>
        <w:r w:rsidRPr="00042BF1">
          <w:rPr>
            <w:rFonts w:ascii="Arial" w:hAnsi="Arial" w:cs="Arial"/>
          </w:rPr>
          <w:t>of the United States of America, 117(14), 7665–7671.</w:t>
        </w:r>
        <w:r>
          <w:rPr>
            <w:rFonts w:ascii="Arial" w:hAnsi="Arial" w:cs="Arial"/>
          </w:rPr>
          <w:t xml:space="preserve"> </w:t>
        </w:r>
        <w:r>
          <w:rPr>
            <w:rFonts w:ascii="Arial" w:hAnsi="Arial" w:cs="Arial"/>
          </w:rPr>
          <w:fldChar w:fldCharType="begin"/>
        </w:r>
        <w:r>
          <w:rPr>
            <w:rFonts w:ascii="Arial" w:hAnsi="Arial" w:cs="Arial"/>
          </w:rPr>
          <w:instrText xml:space="preserve"> HYPERLINK "</w:instrText>
        </w:r>
        <w:r w:rsidRPr="00042BF1">
          <w:rPr>
            <w:rFonts w:ascii="Arial" w:hAnsi="Arial" w:cs="Arial"/>
          </w:rPr>
          <w:instrText>https://doi</w:instrText>
        </w:r>
        <w:r>
          <w:rPr>
            <w:rFonts w:ascii="Arial" w:hAnsi="Arial" w:cs="Arial"/>
          </w:rPr>
          <w:instrText xml:space="preserve">" </w:instrText>
        </w:r>
        <w:r>
          <w:rPr>
            <w:rFonts w:ascii="Arial" w:hAnsi="Arial" w:cs="Arial"/>
          </w:rPr>
          <w:fldChar w:fldCharType="separate"/>
        </w:r>
        <w:r w:rsidRPr="00DD246C">
          <w:rPr>
            <w:rStyle w:val="Hyperlink"/>
            <w:rFonts w:cs="Arial"/>
          </w:rPr>
          <w:t>https://doi</w:t>
        </w:r>
        <w:r>
          <w:rPr>
            <w:rFonts w:ascii="Arial" w:hAnsi="Arial" w:cs="Arial"/>
          </w:rPr>
          <w:fldChar w:fldCharType="end"/>
        </w:r>
        <w:r w:rsidRPr="00042BF1">
          <w:rPr>
            <w:rFonts w:ascii="Arial" w:hAnsi="Arial" w:cs="Arial"/>
          </w:rPr>
          <w:t>.</w:t>
        </w:r>
        <w:r>
          <w:rPr>
            <w:rFonts w:ascii="Arial" w:hAnsi="Arial" w:cs="Arial"/>
          </w:rPr>
          <w:t xml:space="preserve"> </w:t>
        </w:r>
        <w:r w:rsidRPr="00042BF1">
          <w:rPr>
            <w:rFonts w:ascii="Arial" w:hAnsi="Arial" w:cs="Arial"/>
          </w:rPr>
          <w:t>org/10.1073/pnas.19212 66117</w:t>
        </w:r>
      </w:ins>
    </w:p>
    <w:p w14:paraId="1D9B5C3C" w14:textId="4723BA23" w:rsidR="00762CC0" w:rsidRPr="00D8797F" w:rsidRDefault="00762CC0" w:rsidP="00762CC0">
      <w:pPr>
        <w:widowControl w:val="0"/>
        <w:autoSpaceDE w:val="0"/>
        <w:autoSpaceDN w:val="0"/>
        <w:adjustRightInd w:val="0"/>
        <w:spacing w:line="240" w:lineRule="auto"/>
        <w:ind w:left="480" w:hanging="480"/>
        <w:rPr>
          <w:ins w:id="2444" w:author="Fu, Caihong" w:date="2023-01-19T09:09:00Z"/>
          <w:rFonts w:ascii="Arial" w:hAnsi="Arial" w:cs="Arial"/>
        </w:rPr>
      </w:pPr>
      <w:ins w:id="2445" w:author="Fu, Caihong" w:date="2023-01-30T18:33:00Z">
        <w:r w:rsidRPr="00762CC0">
          <w:rPr>
            <w:rFonts w:ascii="Arial" w:hAnsi="Arial" w:cs="Arial"/>
          </w:rPr>
          <w:t>Ma, S., Tian, Y., Fu, C., Yu, H., Li, J., Liu, Y., Cheng, J., Wan, R., &amp; Watanabe,</w:t>
        </w:r>
        <w:r>
          <w:rPr>
            <w:rFonts w:ascii="Arial" w:hAnsi="Arial" w:cs="Arial"/>
          </w:rPr>
          <w:t xml:space="preserve"> </w:t>
        </w:r>
        <w:r w:rsidRPr="00762CC0">
          <w:rPr>
            <w:rFonts w:ascii="Arial" w:hAnsi="Arial" w:cs="Arial"/>
          </w:rPr>
          <w:t>Y. (2021). Climate-induced</w:t>
        </w:r>
        <w:r>
          <w:rPr>
            <w:rFonts w:ascii="Arial" w:hAnsi="Arial" w:cs="Arial"/>
          </w:rPr>
          <w:t xml:space="preserve"> </w:t>
        </w:r>
        <w:r w:rsidRPr="00762CC0">
          <w:rPr>
            <w:rFonts w:ascii="Arial" w:hAnsi="Arial" w:cs="Arial"/>
          </w:rPr>
          <w:t>nonlinearity in pelagic communities and</w:t>
        </w:r>
        <w:r>
          <w:rPr>
            <w:rFonts w:ascii="Arial" w:hAnsi="Arial" w:cs="Arial"/>
          </w:rPr>
          <w:t xml:space="preserve"> </w:t>
        </w:r>
        <w:r w:rsidRPr="00762CC0">
          <w:rPr>
            <w:rFonts w:ascii="Arial" w:hAnsi="Arial" w:cs="Arial"/>
          </w:rPr>
          <w:t>non-stationary</w:t>
        </w:r>
        <w:r>
          <w:rPr>
            <w:rFonts w:ascii="Arial" w:hAnsi="Arial" w:cs="Arial"/>
          </w:rPr>
          <w:t xml:space="preserve"> </w:t>
        </w:r>
        <w:r w:rsidRPr="00762CC0">
          <w:rPr>
            <w:rFonts w:ascii="Arial" w:hAnsi="Arial" w:cs="Arial"/>
          </w:rPr>
          <w:t>relationships with physical drivers in the Kuroshio</w:t>
        </w:r>
        <w:r>
          <w:rPr>
            <w:rFonts w:ascii="Arial" w:hAnsi="Arial" w:cs="Arial"/>
          </w:rPr>
          <w:t xml:space="preserve"> </w:t>
        </w:r>
        <w:r w:rsidRPr="00762CC0">
          <w:rPr>
            <w:rFonts w:ascii="Arial" w:hAnsi="Arial" w:cs="Arial"/>
          </w:rPr>
          <w:t>ecosystem. Fish and Fisheries, 22(1), 1–17.</w:t>
        </w:r>
        <w:r>
          <w:rPr>
            <w:rFonts w:ascii="Arial" w:hAnsi="Arial" w:cs="Arial"/>
          </w:rPr>
          <w:t xml:space="preserve"> </w:t>
        </w:r>
        <w:r>
          <w:rPr>
            <w:rFonts w:ascii="Arial" w:hAnsi="Arial" w:cs="Arial"/>
          </w:rPr>
          <w:fldChar w:fldCharType="begin"/>
        </w:r>
        <w:r>
          <w:rPr>
            <w:rFonts w:ascii="Arial" w:hAnsi="Arial" w:cs="Arial"/>
          </w:rPr>
          <w:instrText xml:space="preserve"> HYPERLINK "</w:instrText>
        </w:r>
        <w:r w:rsidRPr="00762CC0">
          <w:rPr>
            <w:rFonts w:ascii="Arial" w:hAnsi="Arial" w:cs="Arial"/>
          </w:rPr>
          <w:instrText>https://doi.org/10.1111/</w:instrText>
        </w:r>
        <w:r>
          <w:rPr>
            <w:rFonts w:ascii="Arial" w:hAnsi="Arial" w:cs="Arial"/>
          </w:rPr>
          <w:instrText xml:space="preserve">" </w:instrText>
        </w:r>
        <w:r>
          <w:rPr>
            <w:rFonts w:ascii="Arial" w:hAnsi="Arial" w:cs="Arial"/>
          </w:rPr>
          <w:fldChar w:fldCharType="separate"/>
        </w:r>
        <w:r w:rsidRPr="00DD246C">
          <w:rPr>
            <w:rStyle w:val="Hyperlink"/>
            <w:rFonts w:cs="Arial"/>
          </w:rPr>
          <w:t>https://doi.org/10.1111/</w:t>
        </w:r>
        <w:r>
          <w:rPr>
            <w:rFonts w:ascii="Arial" w:hAnsi="Arial" w:cs="Arial"/>
          </w:rPr>
          <w:fldChar w:fldCharType="end"/>
        </w:r>
        <w:r>
          <w:rPr>
            <w:rFonts w:ascii="Arial" w:hAnsi="Arial" w:cs="Arial"/>
          </w:rPr>
          <w:t xml:space="preserve"> </w:t>
        </w:r>
        <w:r w:rsidRPr="00762CC0">
          <w:rPr>
            <w:rFonts w:ascii="Arial" w:hAnsi="Arial" w:cs="Arial"/>
          </w:rPr>
          <w:t>faf.12502</w:t>
        </w:r>
      </w:ins>
    </w:p>
    <w:p w14:paraId="7226BFD1" w14:textId="77777777" w:rsidR="00D8797F" w:rsidRPr="00D8797F" w:rsidRDefault="00D8797F" w:rsidP="00D8797F">
      <w:pPr>
        <w:widowControl w:val="0"/>
        <w:autoSpaceDE w:val="0"/>
        <w:autoSpaceDN w:val="0"/>
        <w:adjustRightInd w:val="0"/>
        <w:spacing w:line="240" w:lineRule="auto"/>
        <w:ind w:left="480" w:hanging="480"/>
        <w:rPr>
          <w:ins w:id="2446" w:author="Fu, Caihong" w:date="2023-01-19T09:09:00Z"/>
          <w:rFonts w:ascii="Arial" w:hAnsi="Arial" w:cs="Arial"/>
        </w:rPr>
      </w:pPr>
      <w:ins w:id="2447" w:author="Fu, Caihong" w:date="2023-01-19T09:09:00Z">
        <w:r w:rsidRPr="00D8797F">
          <w:rPr>
            <w:rFonts w:ascii="Arial" w:hAnsi="Arial" w:cs="Arial"/>
          </w:rPr>
          <w:t>MacDonald, B.L., and Grant, S.C.H. 2012. Pre-season run size forecasts for Fraser River sockeye salmon (Oncorhynchus nerka) in 2012. Can. Sci. Advis. Sec. Res. Doc. 2012/011(April): pp. v + 64 p.</w:t>
        </w:r>
      </w:ins>
    </w:p>
    <w:p w14:paraId="5399B580" w14:textId="64B6AA2A" w:rsidR="00D8797F" w:rsidRDefault="00D8797F" w:rsidP="00D8797F">
      <w:pPr>
        <w:widowControl w:val="0"/>
        <w:autoSpaceDE w:val="0"/>
        <w:autoSpaceDN w:val="0"/>
        <w:adjustRightInd w:val="0"/>
        <w:spacing w:line="240" w:lineRule="auto"/>
        <w:ind w:left="480" w:hanging="480"/>
        <w:rPr>
          <w:ins w:id="2448" w:author="Fu, Caihong" w:date="2023-01-30T18:20:00Z"/>
          <w:rFonts w:ascii="Arial" w:hAnsi="Arial" w:cs="Arial"/>
        </w:rPr>
      </w:pPr>
      <w:ins w:id="2449" w:author="Fu, Caihong" w:date="2023-01-19T09:09:00Z">
        <w:r w:rsidRPr="00D8797F">
          <w:rPr>
            <w:rFonts w:ascii="Arial" w:hAnsi="Arial" w:cs="Arial"/>
          </w:rPr>
          <w:t>MacDonald, B.L., Grant, S.C.H., Wilson, N., Patterson, D.A., Robinson, K.A., Boldt, K., King, J., Anderson, E., Decker, S., Leaf, B., Pon, L., Xu, Y., Davis, B., and Selbie, D.T. 2020. State of the Salmon: Informing the survival of Fraser sockeye returning in 2020 through life cycle observations. Can. Tech. Rep. Fish. Aquat. Sci. 3398: vi + 76 p.</w:t>
        </w:r>
      </w:ins>
    </w:p>
    <w:p w14:paraId="4EAB0A16" w14:textId="1E7FFFA6" w:rsidR="00663E2A" w:rsidRPr="00D8797F" w:rsidRDefault="00663E2A" w:rsidP="00D8797F">
      <w:pPr>
        <w:widowControl w:val="0"/>
        <w:autoSpaceDE w:val="0"/>
        <w:autoSpaceDN w:val="0"/>
        <w:adjustRightInd w:val="0"/>
        <w:spacing w:line="240" w:lineRule="auto"/>
        <w:ind w:left="480" w:hanging="480"/>
        <w:rPr>
          <w:ins w:id="2450" w:author="Fu, Caihong" w:date="2023-01-19T09:09:00Z"/>
          <w:rFonts w:ascii="Arial" w:hAnsi="Arial" w:cs="Arial"/>
        </w:rPr>
      </w:pPr>
      <w:ins w:id="2451" w:author="Fu, Caihong" w:date="2023-01-30T18:20:00Z">
        <w:r w:rsidRPr="00663E2A">
          <w:rPr>
            <w:rFonts w:ascii="Arial" w:hAnsi="Arial" w:cs="Arial"/>
          </w:rPr>
          <w:t>Malick, M.J. 2020. Time-varying relationships between ocean conditions and sockeye salmon productivity. Fish Oceanogr. 29: 265– 275.</w:t>
        </w:r>
      </w:ins>
    </w:p>
    <w:p w14:paraId="4AD4E403" w14:textId="0885B5D0" w:rsidR="00D8797F" w:rsidRDefault="00D8797F" w:rsidP="00D8797F">
      <w:pPr>
        <w:widowControl w:val="0"/>
        <w:autoSpaceDE w:val="0"/>
        <w:autoSpaceDN w:val="0"/>
        <w:adjustRightInd w:val="0"/>
        <w:spacing w:line="240" w:lineRule="auto"/>
        <w:ind w:left="480" w:hanging="480"/>
        <w:rPr>
          <w:ins w:id="2452" w:author="Fu, Caihong" w:date="2023-01-30T18:05:00Z"/>
          <w:rFonts w:ascii="Arial" w:hAnsi="Arial" w:cs="Arial"/>
        </w:rPr>
      </w:pPr>
      <w:ins w:id="2453" w:author="Fu, Caihong" w:date="2023-01-19T09:09:00Z">
        <w:r w:rsidRPr="00D8797F">
          <w:rPr>
            <w:rFonts w:ascii="Arial" w:hAnsi="Arial" w:cs="Arial"/>
          </w:rPr>
          <w:t>Mantua, N.J., Hare, S.R., Zhang, Y., Wallace, J.M., and Francis, R.C. 1997. A Pacific Interdecadal Climate Oscillation with Impacts on Salmon, Bull. Am. Meteorol. Soc., 78(6):1069–1079.</w:t>
        </w:r>
      </w:ins>
    </w:p>
    <w:p w14:paraId="0C9C95DA" w14:textId="63035598" w:rsidR="00D62707" w:rsidRDefault="00D62707" w:rsidP="00D62707">
      <w:pPr>
        <w:widowControl w:val="0"/>
        <w:autoSpaceDE w:val="0"/>
        <w:autoSpaceDN w:val="0"/>
        <w:adjustRightInd w:val="0"/>
        <w:spacing w:line="240" w:lineRule="auto"/>
        <w:ind w:left="480" w:hanging="480"/>
        <w:rPr>
          <w:ins w:id="2454" w:author="Fu, Caihong" w:date="2023-01-26T15:40:00Z"/>
          <w:rFonts w:ascii="Arial" w:hAnsi="Arial" w:cs="Arial"/>
        </w:rPr>
      </w:pPr>
      <w:ins w:id="2455" w:author="Fu, Caihong" w:date="2023-01-30T18:05:00Z">
        <w:r w:rsidRPr="00D62707">
          <w:rPr>
            <w:rFonts w:ascii="Arial" w:hAnsi="Arial" w:cs="Arial"/>
          </w:rPr>
          <w:t>Martins EG, Hinch SG, Cooke SJ, Patterson DA. 2012a. Climate effects on growth, phenology, and survival of sockeye salmon (Oncorhynchus nerka): a synthesis of the current state of knowledge and future research directions. Reviews in Fish Biology and Fisheries 22: 887–914.</w:t>
        </w:r>
      </w:ins>
    </w:p>
    <w:p w14:paraId="1C305CF2" w14:textId="467FE5AC" w:rsidR="009175C5" w:rsidRPr="00D8797F" w:rsidRDefault="009175C5" w:rsidP="00D8797F">
      <w:pPr>
        <w:widowControl w:val="0"/>
        <w:autoSpaceDE w:val="0"/>
        <w:autoSpaceDN w:val="0"/>
        <w:adjustRightInd w:val="0"/>
        <w:spacing w:line="240" w:lineRule="auto"/>
        <w:ind w:left="480" w:hanging="480"/>
        <w:rPr>
          <w:ins w:id="2456" w:author="Fu, Caihong" w:date="2023-01-19T09:09:00Z"/>
          <w:rFonts w:ascii="Arial" w:hAnsi="Arial" w:cs="Arial"/>
        </w:rPr>
      </w:pPr>
      <w:ins w:id="2457" w:author="Fu, Caihong" w:date="2023-01-26T15:40:00Z">
        <w:r>
          <w:rPr>
            <w:rFonts w:ascii="Arial" w:hAnsi="Arial" w:cs="Arial"/>
          </w:rPr>
          <w:t xml:space="preserve">Michielsens, C.G.J., and </w:t>
        </w:r>
      </w:ins>
      <w:ins w:id="2458" w:author="Fu, Caihong" w:date="2023-01-26T15:41:00Z">
        <w:r>
          <w:rPr>
            <w:rFonts w:ascii="Arial" w:hAnsi="Arial" w:cs="Arial"/>
          </w:rPr>
          <w:t>Cave, J.D. 201</w:t>
        </w:r>
      </w:ins>
      <w:ins w:id="2459" w:author="Fu, Caihong" w:date="2023-01-26T15:42:00Z">
        <w:r>
          <w:rPr>
            <w:rFonts w:ascii="Arial" w:hAnsi="Arial" w:cs="Arial"/>
          </w:rPr>
          <w:t>9</w:t>
        </w:r>
      </w:ins>
      <w:ins w:id="2460" w:author="Fu, Caihong" w:date="2023-01-26T15:41:00Z">
        <w:r>
          <w:rPr>
            <w:rFonts w:ascii="Arial" w:hAnsi="Arial" w:cs="Arial"/>
          </w:rPr>
          <w:t xml:space="preserve">. </w:t>
        </w:r>
      </w:ins>
      <w:ins w:id="2461" w:author="Fu, Caihong" w:date="2023-01-26T15:42:00Z">
        <w:r>
          <w:rPr>
            <w:rFonts w:ascii="Arial" w:hAnsi="Arial" w:cs="Arial"/>
          </w:rPr>
          <w:t>In-season assessment and management of salmon stocks using a Bayesian time</w:t>
        </w:r>
      </w:ins>
      <w:ins w:id="2462" w:author="Fu, Caihong" w:date="2023-01-26T15:43:00Z">
        <w:r>
          <w:rPr>
            <w:rFonts w:ascii="Arial" w:hAnsi="Arial" w:cs="Arial"/>
          </w:rPr>
          <w:t xml:space="preserve">-density model. </w:t>
        </w:r>
      </w:ins>
      <w:ins w:id="2463" w:author="Fu, Caihong" w:date="2023-01-26T15:40:00Z">
        <w:r w:rsidRPr="009175C5">
          <w:rPr>
            <w:rFonts w:ascii="Arial" w:hAnsi="Arial" w:cs="Arial"/>
          </w:rPr>
          <w:t>Can. J. Fish. Aquat. Sci. 76: 1073–1085</w:t>
        </w:r>
      </w:ins>
      <w:ins w:id="2464" w:author="Fu, Caihong" w:date="2023-01-26T15:42:00Z">
        <w:r>
          <w:rPr>
            <w:rFonts w:ascii="Arial" w:hAnsi="Arial" w:cs="Arial"/>
          </w:rPr>
          <w:t>.</w:t>
        </w:r>
      </w:ins>
      <w:ins w:id="2465" w:author="Fu, Caihong" w:date="2023-01-26T15:40:00Z">
        <w:r w:rsidRPr="009175C5">
          <w:rPr>
            <w:rFonts w:ascii="Arial" w:hAnsi="Arial" w:cs="Arial"/>
          </w:rPr>
          <w:t xml:space="preserve"> dx.doi.org/10.1139/cjfas-2018-0213</w:t>
        </w:r>
      </w:ins>
    </w:p>
    <w:p w14:paraId="643C323C" w14:textId="0C47C9B4" w:rsidR="00D8797F" w:rsidRDefault="00D8797F" w:rsidP="00D8797F">
      <w:pPr>
        <w:widowControl w:val="0"/>
        <w:autoSpaceDE w:val="0"/>
        <w:autoSpaceDN w:val="0"/>
        <w:adjustRightInd w:val="0"/>
        <w:spacing w:line="240" w:lineRule="auto"/>
        <w:ind w:left="480" w:hanging="480"/>
        <w:rPr>
          <w:ins w:id="2466" w:author="Fu, Caihong" w:date="2023-01-30T12:08:00Z"/>
          <w:rFonts w:ascii="Arial" w:hAnsi="Arial" w:cs="Arial"/>
        </w:rPr>
      </w:pPr>
      <w:ins w:id="2467" w:author="Fu, Caihong" w:date="2023-01-19T09:09:00Z">
        <w:r w:rsidRPr="00D8797F">
          <w:rPr>
            <w:rFonts w:ascii="Arial" w:hAnsi="Arial" w:cs="Arial"/>
          </w:rPr>
          <w:t>Myers, K.W., Aydin, K.Y., Walker, R.V., Fowler, S., and Dahlberg, M.L. 1996. Known Ocean ranges of stocks of Pacific salmon and steelhead as shown by tagging experiments, 1956–1995. N. Pac. Anadr. Fish Comm. Doc. 192(4).</w:t>
        </w:r>
      </w:ins>
    </w:p>
    <w:p w14:paraId="74601E41" w14:textId="0198CB86" w:rsidR="00D8797F" w:rsidRDefault="00D8797F" w:rsidP="00D8797F">
      <w:pPr>
        <w:widowControl w:val="0"/>
        <w:autoSpaceDE w:val="0"/>
        <w:autoSpaceDN w:val="0"/>
        <w:adjustRightInd w:val="0"/>
        <w:spacing w:line="240" w:lineRule="auto"/>
        <w:ind w:left="480" w:hanging="480"/>
        <w:rPr>
          <w:ins w:id="2468" w:author="Fu, Caihong" w:date="2023-01-27T16:32:00Z"/>
          <w:rFonts w:ascii="Arial" w:hAnsi="Arial" w:cs="Arial"/>
        </w:rPr>
      </w:pPr>
      <w:ins w:id="2469" w:author="Fu, Caihong" w:date="2023-01-19T09:09:00Z">
        <w:r w:rsidRPr="00D8797F">
          <w:rPr>
            <w:rFonts w:ascii="Arial" w:hAnsi="Arial" w:cs="Arial"/>
          </w:rPr>
          <w:t>Mueter, F.J., Peterman, R.M., and Pyper, B.J. 2002. Opposite effects of ocean temperature on survival rates of 120 stocks of Pacific salmon (Oncorhynchus spp.) in northern and southern areas. Can. J. Fish. Aquat. Sci. 59: 456-463.</w:t>
        </w:r>
      </w:ins>
    </w:p>
    <w:p w14:paraId="5DC47818" w14:textId="664C9EB0" w:rsidR="001F065B" w:rsidRDefault="001F065B" w:rsidP="00D8797F">
      <w:pPr>
        <w:widowControl w:val="0"/>
        <w:autoSpaceDE w:val="0"/>
        <w:autoSpaceDN w:val="0"/>
        <w:adjustRightInd w:val="0"/>
        <w:spacing w:line="240" w:lineRule="auto"/>
        <w:ind w:left="480" w:hanging="480"/>
        <w:rPr>
          <w:ins w:id="2470" w:author="Fu, Caihong" w:date="2023-01-30T09:55:00Z"/>
          <w:rFonts w:ascii="Arial" w:hAnsi="Arial" w:cs="Arial"/>
        </w:rPr>
      </w:pPr>
      <w:ins w:id="2471" w:author="Fu, Caihong" w:date="2023-01-27T16:32:00Z">
        <w:r w:rsidRPr="001F065B">
          <w:rPr>
            <w:rFonts w:ascii="Arial" w:hAnsi="Arial" w:cs="Arial"/>
          </w:rPr>
          <w:t>Ogden, A.D., Irvine, J.R., English, K.K., Grant, S., Hyatt, K.D., Godbout, L., and Holt, C.A. 2015. Productivity (recruits-per-spawner) data for sockeye, pink and chum salmon from British Columbia. Can. Tech. Rep. Fish. Aquat. Sci. 3130: vi + 57 p.</w:t>
        </w:r>
      </w:ins>
    </w:p>
    <w:p w14:paraId="2470A865" w14:textId="505CD808" w:rsidR="007F5BBC" w:rsidRDefault="007F5BBC" w:rsidP="00D8797F">
      <w:pPr>
        <w:widowControl w:val="0"/>
        <w:autoSpaceDE w:val="0"/>
        <w:autoSpaceDN w:val="0"/>
        <w:adjustRightInd w:val="0"/>
        <w:spacing w:line="240" w:lineRule="auto"/>
        <w:ind w:left="480" w:hanging="480"/>
        <w:rPr>
          <w:ins w:id="2472" w:author="Fu, Caihong" w:date="2023-01-30T18:01:00Z"/>
          <w:rFonts w:ascii="Arial" w:hAnsi="Arial" w:cs="Arial"/>
        </w:rPr>
      </w:pPr>
      <w:ins w:id="2473" w:author="Fu, Caihong" w:date="2023-01-30T09:55:00Z">
        <w:r w:rsidRPr="007F5BBC">
          <w:rPr>
            <w:rFonts w:ascii="Arial" w:hAnsi="Arial" w:cs="Arial"/>
          </w:rPr>
          <w:t>Ohlberger, J., Ward, E. J., Brenner, R. E., Hunsicker, M. E., Haught, S. B.,Finnoff, D., Litzow, M. A., Schwoere, T., Ruggerone, G. T., &amp; Hauri, C. (2022). Non-stationary and interactive effects of climate and competition on pink salmon productivity. Global Change Biology, 28(6), 2026–2040.https://doi.org/10.1111/gcb.16049</w:t>
        </w:r>
      </w:ins>
    </w:p>
    <w:p w14:paraId="14D88D24" w14:textId="6547032E" w:rsidR="00286337" w:rsidRDefault="00286337" w:rsidP="00D8797F">
      <w:pPr>
        <w:widowControl w:val="0"/>
        <w:autoSpaceDE w:val="0"/>
        <w:autoSpaceDN w:val="0"/>
        <w:adjustRightInd w:val="0"/>
        <w:spacing w:line="240" w:lineRule="auto"/>
        <w:ind w:left="480" w:hanging="480"/>
        <w:rPr>
          <w:ins w:id="2474" w:author="Fu, Caihong" w:date="2023-01-30T09:55:00Z"/>
          <w:rFonts w:ascii="Arial" w:hAnsi="Arial" w:cs="Arial"/>
        </w:rPr>
      </w:pPr>
      <w:ins w:id="2475" w:author="Fu, Caihong" w:date="2023-01-30T18:01:00Z">
        <w:r w:rsidRPr="00286337">
          <w:rPr>
            <w:rFonts w:ascii="Arial" w:hAnsi="Arial" w:cs="Arial"/>
          </w:rPr>
          <w:t>Padilla, A., Rasouli, K., and Déry, S.J. (2015) Impacts of variability and trends in runoff and water temperature on salmon migration in the Fraser River Basin, Canada, Hydrological Sciences Journal, 60:3, 523-533, DOI: 10.1080/02626667.2014.892602</w:t>
        </w:r>
      </w:ins>
    </w:p>
    <w:p w14:paraId="5EAD26B3" w14:textId="0E6E1C96" w:rsidR="007F5BBC" w:rsidRPr="00D8797F" w:rsidRDefault="007F5BBC" w:rsidP="00D8797F">
      <w:pPr>
        <w:widowControl w:val="0"/>
        <w:autoSpaceDE w:val="0"/>
        <w:autoSpaceDN w:val="0"/>
        <w:adjustRightInd w:val="0"/>
        <w:spacing w:line="240" w:lineRule="auto"/>
        <w:ind w:left="480" w:hanging="480"/>
        <w:rPr>
          <w:ins w:id="2476" w:author="Fu, Caihong" w:date="2023-01-19T09:09:00Z"/>
          <w:rFonts w:ascii="Arial" w:hAnsi="Arial" w:cs="Arial"/>
        </w:rPr>
      </w:pPr>
      <w:ins w:id="2477" w:author="Fu, Caihong" w:date="2023-01-30T09:55:00Z">
        <w:r w:rsidRPr="007F5BBC">
          <w:rPr>
            <w:rFonts w:ascii="Arial" w:hAnsi="Arial" w:cs="Arial"/>
          </w:rPr>
          <w:t xml:space="preserve">Patterson DA, Cooke SJ, Hinch SG, Robinson KA, Young N, Farrell AP, Miller KM (2016) A </w:t>
        </w:r>
        <w:r w:rsidRPr="007F5BBC">
          <w:rPr>
            <w:rFonts w:ascii="Arial" w:hAnsi="Arial" w:cs="Arial"/>
          </w:rPr>
          <w:lastRenderedPageBreak/>
          <w:t>perspective on physiological studies supporting the provision of scientific advice for the management of Fraser River sockeye salmon (Oncorhynchus nerka). Conservation Physiology 4(1): cow026.</w:t>
        </w:r>
      </w:ins>
    </w:p>
    <w:p w14:paraId="2675AA7C" w14:textId="556DF7A0" w:rsidR="00D8797F" w:rsidRDefault="00D8797F" w:rsidP="00D8797F">
      <w:pPr>
        <w:widowControl w:val="0"/>
        <w:autoSpaceDE w:val="0"/>
        <w:autoSpaceDN w:val="0"/>
        <w:adjustRightInd w:val="0"/>
        <w:spacing w:line="240" w:lineRule="auto"/>
        <w:ind w:left="480" w:hanging="480"/>
        <w:rPr>
          <w:ins w:id="2478" w:author="Fu, Caihong" w:date="2023-01-30T13:26:00Z"/>
          <w:rFonts w:ascii="Arial" w:hAnsi="Arial" w:cs="Arial"/>
        </w:rPr>
      </w:pPr>
      <w:ins w:id="2479" w:author="Fu, Caihong" w:date="2023-01-19T09:09:00Z">
        <w:r w:rsidRPr="00D8797F">
          <w:rPr>
            <w:rFonts w:ascii="Arial" w:hAnsi="Arial" w:cs="Arial"/>
          </w:rPr>
          <w:t xml:space="preserve">Peterman, R.M. and Dorner, B. 2012. A widespread decrease in productivity of sockeye salmon (Oncorhynchus nerka) populations in western North America. Can. J. Fish. Aquat. Sci. 69(8): 1255–1260. </w:t>
        </w:r>
      </w:ins>
    </w:p>
    <w:p w14:paraId="76C18A3E" w14:textId="32939B1D" w:rsidR="005F0453" w:rsidRPr="00D8797F" w:rsidRDefault="005F0453" w:rsidP="005F0453">
      <w:pPr>
        <w:widowControl w:val="0"/>
        <w:autoSpaceDE w:val="0"/>
        <w:autoSpaceDN w:val="0"/>
        <w:adjustRightInd w:val="0"/>
        <w:spacing w:line="240" w:lineRule="auto"/>
        <w:ind w:left="480" w:hanging="480"/>
        <w:rPr>
          <w:ins w:id="2480" w:author="Fu, Caihong" w:date="2023-01-19T09:09:00Z"/>
          <w:rFonts w:ascii="Arial" w:hAnsi="Arial" w:cs="Arial"/>
        </w:rPr>
      </w:pPr>
      <w:ins w:id="2481" w:author="Fu, Caihong" w:date="2023-01-30T13:26:00Z">
        <w:r w:rsidRPr="005F0453">
          <w:rPr>
            <w:rFonts w:ascii="Arial" w:hAnsi="Arial" w:cs="Arial"/>
          </w:rPr>
          <w:t>Pinsky, M.L., Worm, B., Fogarty, M.J., Sarmiento, J.L., and Levin, S.A. 2013. Marine</w:t>
        </w:r>
        <w:r>
          <w:rPr>
            <w:rFonts w:ascii="Arial" w:hAnsi="Arial" w:cs="Arial"/>
          </w:rPr>
          <w:t xml:space="preserve"> </w:t>
        </w:r>
        <w:r w:rsidRPr="005F0453">
          <w:rPr>
            <w:rFonts w:ascii="Arial" w:hAnsi="Arial" w:cs="Arial"/>
          </w:rPr>
          <w:t>taxa track local climate velocities. Science, 341(6151): 1239–1242. doi:10.1126/</w:t>
        </w:r>
        <w:r>
          <w:rPr>
            <w:rFonts w:ascii="Arial" w:hAnsi="Arial" w:cs="Arial"/>
          </w:rPr>
          <w:t xml:space="preserve"> </w:t>
        </w:r>
        <w:r w:rsidRPr="005F0453">
          <w:rPr>
            <w:rFonts w:ascii="Arial" w:hAnsi="Arial" w:cs="Arial"/>
          </w:rPr>
          <w:t>science.1239352. PMID:24031017.</w:t>
        </w:r>
      </w:ins>
    </w:p>
    <w:p w14:paraId="0B1A2F17" w14:textId="703AD844" w:rsidR="00D8797F" w:rsidRDefault="00D8797F" w:rsidP="00D8797F">
      <w:pPr>
        <w:widowControl w:val="0"/>
        <w:autoSpaceDE w:val="0"/>
        <w:autoSpaceDN w:val="0"/>
        <w:adjustRightInd w:val="0"/>
        <w:spacing w:line="240" w:lineRule="auto"/>
        <w:ind w:left="480" w:hanging="480"/>
        <w:rPr>
          <w:ins w:id="2482" w:author="Fu, Caihong" w:date="2023-01-25T16:27:00Z"/>
          <w:rFonts w:ascii="Arial" w:hAnsi="Arial" w:cs="Arial"/>
        </w:rPr>
      </w:pPr>
      <w:ins w:id="2483" w:author="Fu, Caihong" w:date="2023-01-19T09:09:00Z">
        <w:r w:rsidRPr="00D8797F">
          <w:rPr>
            <w:rFonts w:ascii="Arial" w:hAnsi="Arial" w:cs="Arial"/>
          </w:rPr>
          <w:t>Rosengard, S.Z., Freshwater, C., McKinnell, S., Xu, Y., Tortell, P.D. 2021. Covariability of Fraser River sockeye salmon productivity and phytoplankton biomass in the Gulf of Alaska. Fish. Oceanogr. 30: 666-678.</w:t>
        </w:r>
      </w:ins>
    </w:p>
    <w:p w14:paraId="1C87ACF4" w14:textId="44358619" w:rsidR="00BF76CD" w:rsidRPr="00D8797F" w:rsidRDefault="00BF76CD" w:rsidP="00D8797F">
      <w:pPr>
        <w:widowControl w:val="0"/>
        <w:autoSpaceDE w:val="0"/>
        <w:autoSpaceDN w:val="0"/>
        <w:adjustRightInd w:val="0"/>
        <w:spacing w:line="240" w:lineRule="auto"/>
        <w:ind w:left="480" w:hanging="480"/>
        <w:rPr>
          <w:ins w:id="2484" w:author="Fu, Caihong" w:date="2023-01-19T09:09:00Z"/>
          <w:rFonts w:ascii="Arial" w:hAnsi="Arial" w:cs="Arial"/>
        </w:rPr>
      </w:pPr>
      <w:ins w:id="2485" w:author="Fu, Caihong" w:date="2023-01-25T16:28:00Z">
        <w:r w:rsidRPr="00D8797F">
          <w:rPr>
            <w:rFonts w:ascii="Arial" w:hAnsi="Arial" w:cs="Arial"/>
          </w:rPr>
          <w:t>Ruggerone</w:t>
        </w:r>
        <w:r>
          <w:rPr>
            <w:rFonts w:ascii="Arial" w:hAnsi="Arial" w:cs="Arial"/>
          </w:rPr>
          <w:t>,</w:t>
        </w:r>
        <w:r w:rsidRPr="00BF76CD">
          <w:rPr>
            <w:rFonts w:ascii="Arial" w:hAnsi="Arial" w:cs="Arial"/>
          </w:rPr>
          <w:t xml:space="preserve"> </w:t>
        </w:r>
      </w:ins>
      <w:ins w:id="2486" w:author="Fu, Caihong" w:date="2023-01-25T16:27:00Z">
        <w:r w:rsidRPr="00BF76CD">
          <w:rPr>
            <w:rFonts w:ascii="Arial" w:hAnsi="Arial" w:cs="Arial"/>
          </w:rPr>
          <w:t>G.T., and Connors, B.M. 2015. Productivity and life history of sockeye salmon in relation to competition with pink and sockeye salmon in the North Pacific Ocean. Can. J. Fish. Aquat. Sci. 72(6): 818–833. doi:10.1139/cjfas-2014-0134.</w:t>
        </w:r>
      </w:ins>
    </w:p>
    <w:p w14:paraId="774691BC" w14:textId="77777777" w:rsidR="006C1480" w:rsidRPr="00D8797F" w:rsidRDefault="006C1480" w:rsidP="006C1480">
      <w:pPr>
        <w:widowControl w:val="0"/>
        <w:autoSpaceDE w:val="0"/>
        <w:autoSpaceDN w:val="0"/>
        <w:adjustRightInd w:val="0"/>
        <w:spacing w:line="240" w:lineRule="auto"/>
        <w:ind w:left="480" w:hanging="480"/>
        <w:rPr>
          <w:ins w:id="2487" w:author="Fu, Caihong" w:date="2023-01-19T09:21:00Z"/>
          <w:rFonts w:ascii="Arial" w:hAnsi="Arial" w:cs="Arial"/>
        </w:rPr>
      </w:pPr>
      <w:ins w:id="2488" w:author="Fu, Caihong" w:date="2023-01-19T09:21:00Z">
        <w:r w:rsidRPr="00D8797F">
          <w:rPr>
            <w:rFonts w:ascii="Arial" w:hAnsi="Arial" w:cs="Arial"/>
          </w:rPr>
          <w:t>Ruggerone, G.T. and Irvine, J.R., 2018. Numbers and biomass of natural- and hatchery-origin pink, chum, and sockeye salmon in the North Pacific Ocean, 1925-2015. Mar. Coast. Fish. Dyn. Manage. Ecosyst. Sci. 10: 152-168.</w:t>
        </w:r>
      </w:ins>
    </w:p>
    <w:p w14:paraId="068D493F" w14:textId="07ADC095" w:rsidR="00D8797F" w:rsidRDefault="00D8797F" w:rsidP="00D8797F">
      <w:pPr>
        <w:widowControl w:val="0"/>
        <w:autoSpaceDE w:val="0"/>
        <w:autoSpaceDN w:val="0"/>
        <w:adjustRightInd w:val="0"/>
        <w:spacing w:line="240" w:lineRule="auto"/>
        <w:ind w:left="480" w:hanging="480"/>
        <w:rPr>
          <w:ins w:id="2489" w:author="Fu, Caihong" w:date="2023-01-26T17:01:00Z"/>
          <w:rFonts w:ascii="Arial" w:hAnsi="Arial" w:cs="Arial"/>
        </w:rPr>
      </w:pPr>
      <w:ins w:id="2490" w:author="Fu, Caihong" w:date="2023-01-19T09:09:00Z">
        <w:r w:rsidRPr="00D8797F">
          <w:rPr>
            <w:rFonts w:ascii="Arial" w:hAnsi="Arial" w:cs="Arial"/>
          </w:rPr>
          <w:t>Ruggerone, G.T., Irvine, J.R., Connors, B. 2021. Did recent marine heatwaves and record high Pink salmon abundance lead to a tipping point that caused record declines in North Pacific salmon abundance and harvest in 2020? NPAFC Tech. Rep. 17: 78-82.</w:t>
        </w:r>
      </w:ins>
    </w:p>
    <w:p w14:paraId="749A5B97" w14:textId="775A9ABE" w:rsidR="00D403F2" w:rsidRDefault="00D403F2" w:rsidP="00D8797F">
      <w:pPr>
        <w:widowControl w:val="0"/>
        <w:autoSpaceDE w:val="0"/>
        <w:autoSpaceDN w:val="0"/>
        <w:adjustRightInd w:val="0"/>
        <w:spacing w:line="240" w:lineRule="auto"/>
        <w:ind w:left="480" w:hanging="480"/>
        <w:rPr>
          <w:ins w:id="2491" w:author="Fu, Caihong" w:date="2023-01-30T10:46:00Z"/>
          <w:rFonts w:ascii="Arial" w:hAnsi="Arial" w:cs="Arial"/>
        </w:rPr>
      </w:pPr>
      <w:ins w:id="2492" w:author="Fu, Caihong" w:date="2023-01-26T17:02:00Z">
        <w:r w:rsidRPr="00D403F2">
          <w:rPr>
            <w:rFonts w:ascii="Arial" w:hAnsi="Arial" w:cs="Arial"/>
          </w:rPr>
          <w:t>Satterthwaite, W. H., Andrews, K. S., Burke, B. J., Gosselin, J. L., Greene, C. M., Harvey, C. J., Munsch, S. H., O’Farrell, M. R., Samhouri, J. F., and Sobocinski, K. L. 2020. Ecological thresholds in forecast performance for key United States West Coast Chinook salmon stocks. – ICES Journal of Marine Science, 77: 1503–1515. doi:10.1093/icesjms/fsz189</w:t>
        </w:r>
        <w:r w:rsidRPr="00D403F2">
          <w:rPr>
            <w:rFonts w:ascii="Arial" w:hAnsi="Arial" w:cs="Arial"/>
          </w:rPr>
          <w:t xml:space="preserve"> </w:t>
        </w:r>
      </w:ins>
    </w:p>
    <w:p w14:paraId="69EF50B3" w14:textId="79A5506E" w:rsidR="00D340ED" w:rsidRDefault="00D340ED" w:rsidP="00D340ED">
      <w:pPr>
        <w:widowControl w:val="0"/>
        <w:autoSpaceDE w:val="0"/>
        <w:autoSpaceDN w:val="0"/>
        <w:adjustRightInd w:val="0"/>
        <w:spacing w:line="240" w:lineRule="auto"/>
        <w:ind w:left="480" w:hanging="480"/>
        <w:rPr>
          <w:ins w:id="2493" w:author="Fu, Caihong" w:date="2023-01-26T17:02:00Z"/>
          <w:rFonts w:ascii="Arial" w:hAnsi="Arial" w:cs="Arial"/>
        </w:rPr>
      </w:pPr>
      <w:ins w:id="2494" w:author="Fu, Caihong" w:date="2023-01-30T10:46:00Z">
        <w:r w:rsidRPr="00D340ED">
          <w:rPr>
            <w:rFonts w:ascii="Arial" w:hAnsi="Arial" w:cs="Arial"/>
          </w:rPr>
          <w:t>Sissenwine, M., Murawski, S., 2004. Moving beyond ‘intelligent thinking’: advancing</w:t>
        </w:r>
      </w:ins>
      <w:ins w:id="2495" w:author="Fu, Caihong" w:date="2023-01-30T10:47:00Z">
        <w:r>
          <w:rPr>
            <w:rFonts w:ascii="Arial" w:hAnsi="Arial" w:cs="Arial"/>
          </w:rPr>
          <w:t xml:space="preserve"> </w:t>
        </w:r>
      </w:ins>
      <w:ins w:id="2496" w:author="Fu, Caihong" w:date="2023-01-30T10:46:00Z">
        <w:r w:rsidRPr="00D340ED">
          <w:rPr>
            <w:rFonts w:ascii="Arial" w:hAnsi="Arial" w:cs="Arial"/>
          </w:rPr>
          <w:t>an ecosystem approach to fisheries. In: Perspectives on Ecosystem-based</w:t>
        </w:r>
      </w:ins>
      <w:ins w:id="2497" w:author="Fu, Caihong" w:date="2023-01-30T10:47:00Z">
        <w:r>
          <w:rPr>
            <w:rFonts w:ascii="Arial" w:hAnsi="Arial" w:cs="Arial"/>
          </w:rPr>
          <w:t xml:space="preserve"> </w:t>
        </w:r>
      </w:ins>
      <w:ins w:id="2498" w:author="Fu, Caihong" w:date="2023-01-30T10:46:00Z">
        <w:r w:rsidRPr="00D340ED">
          <w:rPr>
            <w:rFonts w:ascii="Arial" w:hAnsi="Arial" w:cs="Arial"/>
          </w:rPr>
          <w:t>Approaches to the Management of Marine Resources. Marine Ecology Progress</w:t>
        </w:r>
      </w:ins>
      <w:ins w:id="2499" w:author="Fu, Caihong" w:date="2023-01-30T10:47:00Z">
        <w:r>
          <w:rPr>
            <w:rFonts w:ascii="Arial" w:hAnsi="Arial" w:cs="Arial"/>
          </w:rPr>
          <w:t xml:space="preserve"> </w:t>
        </w:r>
      </w:ins>
      <w:ins w:id="2500" w:author="Fu, Caihong" w:date="2023-01-30T10:46:00Z">
        <w:r w:rsidRPr="00D340ED">
          <w:rPr>
            <w:rFonts w:ascii="Arial" w:hAnsi="Arial" w:cs="Arial"/>
          </w:rPr>
          <w:t>Series, vol. 274, pp. 269–303.</w:t>
        </w:r>
      </w:ins>
    </w:p>
    <w:p w14:paraId="23D3032B" w14:textId="50AC147A" w:rsidR="00D8797F" w:rsidRPr="00D8797F" w:rsidRDefault="00D8797F" w:rsidP="00D8797F">
      <w:pPr>
        <w:widowControl w:val="0"/>
        <w:autoSpaceDE w:val="0"/>
        <w:autoSpaceDN w:val="0"/>
        <w:adjustRightInd w:val="0"/>
        <w:spacing w:line="240" w:lineRule="auto"/>
        <w:ind w:left="480" w:hanging="480"/>
        <w:rPr>
          <w:ins w:id="2501" w:author="Fu, Caihong" w:date="2023-01-19T09:09:00Z"/>
          <w:rFonts w:ascii="Arial" w:hAnsi="Arial" w:cs="Arial"/>
        </w:rPr>
      </w:pPr>
      <w:ins w:id="2502" w:author="Fu, Caihong" w:date="2023-01-19T09:09:00Z">
        <w:r w:rsidRPr="00D8797F">
          <w:rPr>
            <w:rFonts w:ascii="Arial" w:hAnsi="Arial" w:cs="Arial"/>
          </w:rPr>
          <w:t>Taylor, K.E. 2001. Summarizing multiple aspects of model performance in a single diagram. J. Geophys. Res. 106: 7183–7192. doi:10.1029/2000JD900719.</w:t>
        </w:r>
      </w:ins>
    </w:p>
    <w:p w14:paraId="712D5C2A" w14:textId="77777777" w:rsidR="00D8797F" w:rsidRPr="00D8797F" w:rsidRDefault="00D8797F" w:rsidP="00D8797F">
      <w:pPr>
        <w:widowControl w:val="0"/>
        <w:autoSpaceDE w:val="0"/>
        <w:autoSpaceDN w:val="0"/>
        <w:adjustRightInd w:val="0"/>
        <w:spacing w:line="240" w:lineRule="auto"/>
        <w:ind w:left="480" w:hanging="480"/>
        <w:rPr>
          <w:ins w:id="2503" w:author="Fu, Caihong" w:date="2023-01-19T09:09:00Z"/>
          <w:rFonts w:ascii="Arial" w:hAnsi="Arial" w:cs="Arial"/>
        </w:rPr>
      </w:pPr>
      <w:ins w:id="2504" w:author="Fu, Caihong" w:date="2023-01-19T09:09:00Z">
        <w:r w:rsidRPr="00D8797F">
          <w:rPr>
            <w:rFonts w:ascii="Arial" w:hAnsi="Arial" w:cs="Arial"/>
          </w:rPr>
          <w:t xml:space="preserve">Thorson, J.T. 2018. Forecast skill for predicting distribution shifts: A retrospective experiment for marine fishes in the Eastern Bering Sea Fish and Fisheries 20:159–173. </w:t>
        </w:r>
      </w:ins>
    </w:p>
    <w:p w14:paraId="7435A566" w14:textId="6827D634" w:rsidR="00D8797F" w:rsidRDefault="00D8797F" w:rsidP="00D8797F">
      <w:pPr>
        <w:widowControl w:val="0"/>
        <w:autoSpaceDE w:val="0"/>
        <w:autoSpaceDN w:val="0"/>
        <w:adjustRightInd w:val="0"/>
        <w:spacing w:line="240" w:lineRule="auto"/>
        <w:ind w:left="480" w:hanging="480"/>
        <w:rPr>
          <w:ins w:id="2505" w:author="Fu, Caihong" w:date="2023-01-26T16:05:00Z"/>
          <w:rFonts w:ascii="Arial" w:hAnsi="Arial" w:cs="Arial"/>
        </w:rPr>
      </w:pPr>
      <w:ins w:id="2506" w:author="Fu, Caihong" w:date="2023-01-19T09:09:00Z">
        <w:r w:rsidRPr="00D8797F">
          <w:rPr>
            <w:rFonts w:ascii="Arial" w:hAnsi="Arial" w:cs="Arial"/>
          </w:rPr>
          <w:t>Treaty between the Government of Canada and the Government of the United States of America concerning Pacific Salmon. 2022. Prepared by Pacific Salmon Commission.</w:t>
        </w:r>
      </w:ins>
    </w:p>
    <w:p w14:paraId="5B518798" w14:textId="46290FCD" w:rsidR="006175B8" w:rsidRDefault="006175B8" w:rsidP="00D8797F">
      <w:pPr>
        <w:widowControl w:val="0"/>
        <w:autoSpaceDE w:val="0"/>
        <w:autoSpaceDN w:val="0"/>
        <w:adjustRightInd w:val="0"/>
        <w:spacing w:line="240" w:lineRule="auto"/>
        <w:ind w:left="480" w:hanging="480"/>
        <w:rPr>
          <w:ins w:id="2507" w:author="Fu, Caihong" w:date="2023-01-28T11:52:00Z"/>
          <w:rFonts w:ascii="Arial" w:hAnsi="Arial" w:cs="Arial"/>
        </w:rPr>
      </w:pPr>
      <w:ins w:id="2508" w:author="Fu, Caihong" w:date="2023-01-26T16:05:00Z">
        <w:r w:rsidRPr="006175B8">
          <w:rPr>
            <w:rFonts w:ascii="Arial" w:hAnsi="Arial" w:cs="Arial"/>
          </w:rPr>
          <w:t>Wainwright, T.C. 2021. Ephemeral relationships in salmon forecasting: A cautionary tale. Progress in Oceanography, 193, 102522</w:t>
        </w:r>
      </w:ins>
    </w:p>
    <w:p w14:paraId="3050186B" w14:textId="19AA5ACF" w:rsidR="00603565" w:rsidRPr="00D8797F" w:rsidRDefault="00603565" w:rsidP="00D8797F">
      <w:pPr>
        <w:widowControl w:val="0"/>
        <w:autoSpaceDE w:val="0"/>
        <w:autoSpaceDN w:val="0"/>
        <w:adjustRightInd w:val="0"/>
        <w:spacing w:line="240" w:lineRule="auto"/>
        <w:ind w:left="480" w:hanging="480"/>
        <w:rPr>
          <w:ins w:id="2509" w:author="Fu, Caihong" w:date="2023-01-19T09:09:00Z"/>
          <w:rFonts w:ascii="Arial" w:hAnsi="Arial" w:cs="Arial"/>
        </w:rPr>
      </w:pPr>
      <w:ins w:id="2510" w:author="Fu, Caihong" w:date="2023-01-28T11:52:00Z">
        <w:r w:rsidRPr="00603565">
          <w:rPr>
            <w:rFonts w:ascii="Arial" w:hAnsi="Arial" w:cs="Arial"/>
          </w:rPr>
          <w:t>Willmott, C</w:t>
        </w:r>
        <w:r>
          <w:rPr>
            <w:rFonts w:ascii="Arial" w:hAnsi="Arial" w:cs="Arial"/>
          </w:rPr>
          <w:t>.</w:t>
        </w:r>
        <w:r w:rsidRPr="00603565">
          <w:rPr>
            <w:rFonts w:ascii="Arial" w:hAnsi="Arial" w:cs="Arial"/>
          </w:rPr>
          <w:t xml:space="preserve"> J.</w:t>
        </w:r>
        <w:r>
          <w:rPr>
            <w:rFonts w:ascii="Arial" w:hAnsi="Arial" w:cs="Arial"/>
          </w:rPr>
          <w:t xml:space="preserve"> and</w:t>
        </w:r>
        <w:r w:rsidRPr="00603565">
          <w:rPr>
            <w:rFonts w:ascii="Arial" w:hAnsi="Arial" w:cs="Arial"/>
          </w:rPr>
          <w:t xml:space="preserve"> Matsuura, K</w:t>
        </w:r>
        <w:r>
          <w:rPr>
            <w:rFonts w:ascii="Arial" w:hAnsi="Arial" w:cs="Arial"/>
          </w:rPr>
          <w:t xml:space="preserve">. </w:t>
        </w:r>
        <w:r w:rsidRPr="00603565">
          <w:rPr>
            <w:rFonts w:ascii="Arial" w:hAnsi="Arial" w:cs="Arial"/>
          </w:rPr>
          <w:t>2005. Advantages of the mean absolute error (MAE) over the root mean square error (RMSE) in assessing average model performance. Climate Research. 30: 79–82. doi:10.3354/cr030079.</w:t>
        </w:r>
      </w:ins>
    </w:p>
    <w:p w14:paraId="071C5512" w14:textId="1B39C6B1" w:rsidR="00F01B0B" w:rsidRPr="00ED4E38" w:rsidRDefault="00D8797F" w:rsidP="00D8797F">
      <w:pPr>
        <w:widowControl w:val="0"/>
        <w:autoSpaceDE w:val="0"/>
        <w:autoSpaceDN w:val="0"/>
        <w:adjustRightInd w:val="0"/>
        <w:spacing w:line="240" w:lineRule="auto"/>
        <w:ind w:left="480" w:hanging="480"/>
        <w:rPr>
          <w:rFonts w:ascii="Arial" w:hAnsi="Arial" w:cs="Arial"/>
        </w:rPr>
      </w:pPr>
      <w:ins w:id="2511" w:author="Fu, Caihong" w:date="2023-01-19T09:09:00Z">
        <w:r w:rsidRPr="00D8797F">
          <w:rPr>
            <w:rFonts w:ascii="Arial" w:hAnsi="Arial" w:cs="Arial"/>
          </w:rPr>
          <w:t xml:space="preserve">Zhang Y., Wallace, J.M., and Battisti, D.S. 1997: ENSO-like interdecadal variability: 1900-1993. </w:t>
        </w:r>
        <w:r w:rsidRPr="00D8797F">
          <w:rPr>
            <w:rFonts w:ascii="Arial" w:hAnsi="Arial" w:cs="Arial"/>
          </w:rPr>
          <w:lastRenderedPageBreak/>
          <w:t>J. Climate: 10.</w:t>
        </w:r>
      </w:ins>
    </w:p>
    <w:p w14:paraId="221A0987" w14:textId="77777777" w:rsidR="00F01B0B" w:rsidDel="006A436D" w:rsidRDefault="00F01B0B">
      <w:pPr>
        <w:rPr>
          <w:del w:id="2512" w:author="Fu, Caihong" w:date="2023-01-28T20:51:00Z"/>
          <w:rFonts w:ascii="Arial" w:hAnsi="Arial" w:cs="Arial"/>
        </w:rPr>
      </w:pPr>
      <w:del w:id="2513" w:author="Fu, Caihong" w:date="2023-01-28T20:51:00Z">
        <w:r w:rsidDel="006A436D">
          <w:rPr>
            <w:rFonts w:ascii="Arial" w:hAnsi="Arial" w:cs="Arial"/>
          </w:rPr>
          <w:br w:type="page"/>
        </w:r>
      </w:del>
    </w:p>
    <w:p w14:paraId="7A08978E" w14:textId="5B183718" w:rsidR="00ED4E38" w:rsidRPr="00ED4E38" w:rsidRDefault="00ED4E38" w:rsidP="006A436D">
      <w:pPr>
        <w:rPr>
          <w:rFonts w:ascii="Arial" w:hAnsi="Arial" w:cs="Arial"/>
        </w:rPr>
        <w:pPrChange w:id="2514" w:author="Fu, Caihong" w:date="2023-01-28T20:51:00Z">
          <w:pPr>
            <w:autoSpaceDE w:val="0"/>
            <w:autoSpaceDN w:val="0"/>
            <w:adjustRightInd w:val="0"/>
            <w:spacing w:after="0" w:line="240" w:lineRule="auto"/>
          </w:pPr>
        </w:pPrChange>
      </w:pPr>
      <w:bookmarkStart w:id="2515" w:name="_3znysh7" w:colFirst="0" w:colLast="0"/>
      <w:bookmarkStart w:id="2516" w:name="_3dy6vkm" w:colFirst="0" w:colLast="0"/>
      <w:bookmarkStart w:id="2517" w:name="1t3h5sf" w:colFirst="0" w:colLast="0"/>
      <w:bookmarkStart w:id="2518" w:name="_4d34og8" w:colFirst="0" w:colLast="0"/>
      <w:bookmarkEnd w:id="1"/>
      <w:bookmarkEnd w:id="2515"/>
      <w:bookmarkEnd w:id="2516"/>
      <w:bookmarkEnd w:id="2517"/>
      <w:bookmarkEnd w:id="2518"/>
    </w:p>
    <w:sectPr w:rsidR="00ED4E38" w:rsidRPr="00ED4E38" w:rsidSect="00ED4E38">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45" w:author="Liu, Qi" w:date="2023-01-12T19:43:00Z" w:initials="LQ">
    <w:p w14:paraId="2673D691" w14:textId="11B18A61" w:rsidR="006C0326" w:rsidRDefault="006C0326">
      <w:pPr>
        <w:pStyle w:val="CommentText"/>
      </w:pPr>
      <w:r>
        <w:rPr>
          <w:rStyle w:val="CommentReference"/>
        </w:rPr>
        <w:annotationRef/>
      </w:r>
      <w:r>
        <w:t>Should this be 2018?</w:t>
      </w:r>
    </w:p>
  </w:comment>
  <w:comment w:id="556" w:author="Liu, Qi" w:date="2023-01-12T19:44:00Z" w:initials="LQ">
    <w:p w14:paraId="1430A303" w14:textId="564D3471" w:rsidR="006C0326" w:rsidRDefault="006C0326">
      <w:pPr>
        <w:pStyle w:val="CommentText"/>
      </w:pPr>
      <w:r>
        <w:rPr>
          <w:rStyle w:val="CommentReference"/>
        </w:rPr>
        <w:annotationRef/>
      </w:r>
      <w:r>
        <w:t xml:space="preserve">Why is 2022? We didn’t know it when the analysis occurred? </w:t>
      </w:r>
    </w:p>
  </w:comment>
  <w:comment w:id="584" w:author="Fu, Caihong" w:date="2023-01-19T08:23:00Z" w:initials="FC">
    <w:p w14:paraId="40B130DE" w14:textId="755B39B4" w:rsidR="000F35FC" w:rsidRDefault="000F35FC">
      <w:pPr>
        <w:pStyle w:val="CommentText"/>
      </w:pPr>
      <w:r>
        <w:rPr>
          <w:rStyle w:val="CommentReference"/>
        </w:rPr>
        <w:annotationRef/>
      </w:r>
      <w:r>
        <w:t xml:space="preserve">This is a first mention without definition and the only mention. </w:t>
      </w:r>
    </w:p>
  </w:comment>
  <w:comment w:id="681" w:author="Liu, Qi" w:date="2023-01-13T10:16:00Z" w:initials="LQ">
    <w:p w14:paraId="6134DE58" w14:textId="0D389DC5" w:rsidR="00755F01" w:rsidRDefault="00755F01">
      <w:pPr>
        <w:pStyle w:val="CommentText"/>
      </w:pPr>
      <w:r>
        <w:rPr>
          <w:rStyle w:val="CommentReference"/>
        </w:rPr>
        <w:annotationRef/>
      </w:r>
      <w:r>
        <w:t>Was a special software used to query the data?</w:t>
      </w:r>
    </w:p>
  </w:comment>
  <w:comment w:id="1156" w:author="Liu, Qi" w:date="2023-01-13T13:49:00Z" w:initials="LQ">
    <w:p w14:paraId="5DF7A201" w14:textId="515C1936" w:rsidR="004B6DAA" w:rsidRDefault="00884ECF">
      <w:pPr>
        <w:pStyle w:val="CommentText"/>
      </w:pPr>
      <w:r>
        <w:rPr>
          <w:rStyle w:val="CommentReference"/>
        </w:rPr>
        <w:annotationRef/>
      </w:r>
      <w:r w:rsidR="004B6DAA">
        <w:t xml:space="preserve">Some random thoughts… maybe ignore this… </w:t>
      </w:r>
    </w:p>
    <w:p w14:paraId="1B62BB71" w14:textId="481B64D2" w:rsidR="00884ECF" w:rsidRDefault="00884ECF">
      <w:pPr>
        <w:pStyle w:val="CommentText"/>
      </w:pPr>
      <w:r>
        <w:t xml:space="preserve">Do we need to better present results from retrospective analysis based on performance measures; RMSD vs. MRE vs. MPE….…. We only showed overall model ranking here, not by number but by color? The overall model ranking should be in supplement as two heat map figures are from those ranking tables. </w:t>
      </w:r>
    </w:p>
    <w:p w14:paraId="5EEF7BEB" w14:textId="77777777" w:rsidR="00591D80" w:rsidRDefault="00591D80">
      <w:pPr>
        <w:pStyle w:val="CommentText"/>
      </w:pPr>
    </w:p>
    <w:p w14:paraId="4AA56003" w14:textId="77777777" w:rsidR="00591D80" w:rsidRDefault="00591D80">
      <w:pPr>
        <w:pStyle w:val="CommentText"/>
      </w:pPr>
      <w:r>
        <w:t>Previous FC vs. returns</w:t>
      </w:r>
    </w:p>
    <w:p w14:paraId="3DFF615F" w14:textId="7BDBB485" w:rsidR="00591D80" w:rsidRDefault="00591D80">
      <w:pPr>
        <w:pStyle w:val="CommentText"/>
      </w:pPr>
    </w:p>
    <w:p w14:paraId="36A95FDB" w14:textId="1038FEF2" w:rsidR="00E57269" w:rsidRDefault="00E57269">
      <w:pPr>
        <w:pStyle w:val="CommentText"/>
      </w:pPr>
      <w:r>
        <w:t>Ranking table vs. taylor diagram</w:t>
      </w:r>
      <w:r w:rsidR="00794916">
        <w:t xml:space="preserve"> (RMSE)</w:t>
      </w:r>
    </w:p>
    <w:p w14:paraId="6D6CC95C" w14:textId="77777777" w:rsidR="00591D80" w:rsidRDefault="00591D80">
      <w:pPr>
        <w:pStyle w:val="CommentText"/>
      </w:pPr>
      <w:r>
        <w:t>Naïve models in both ranking and taylor?</w:t>
      </w:r>
    </w:p>
    <w:p w14:paraId="1CD2C0EA" w14:textId="77777777" w:rsidR="00591D80" w:rsidRDefault="00591D80">
      <w:pPr>
        <w:pStyle w:val="CommentText"/>
      </w:pPr>
    </w:p>
    <w:p w14:paraId="149B364F" w14:textId="77777777" w:rsidR="00591D80" w:rsidRDefault="00591D80">
      <w:pPr>
        <w:pStyle w:val="CommentText"/>
      </w:pPr>
      <w:r>
        <w:t>Biological models (null/baseline models)</w:t>
      </w:r>
    </w:p>
    <w:p w14:paraId="27F583D9" w14:textId="77777777" w:rsidR="00591D80" w:rsidRDefault="00591D80">
      <w:pPr>
        <w:pStyle w:val="CommentText"/>
      </w:pPr>
    </w:p>
    <w:p w14:paraId="3A06AEAD" w14:textId="582CAFCA" w:rsidR="00591D80" w:rsidRDefault="00591D80">
      <w:pPr>
        <w:pStyle w:val="CommentText"/>
      </w:pPr>
      <w:r>
        <w:t>Models that combined with old covariates vs. new covariates</w:t>
      </w:r>
      <w:r w:rsidR="005224AF">
        <w:t xml:space="preserve">, comment on each covariate </w:t>
      </w:r>
    </w:p>
    <w:p w14:paraId="022154A7" w14:textId="53B93B25" w:rsidR="00591D80" w:rsidRDefault="00591D80">
      <w:pPr>
        <w:pStyle w:val="CommentText"/>
      </w:pPr>
    </w:p>
    <w:p w14:paraId="041EE84B" w14:textId="2A5C2687" w:rsidR="00591D80" w:rsidRDefault="00591D80">
      <w:pPr>
        <w:pStyle w:val="CommentText"/>
      </w:pPr>
      <w:r>
        <w:t>How salmon abundance compared with other covaries in terms of temporal patterns and  its effect  to forecast model and on forecasts? Reduce forecast abundance?</w:t>
      </w:r>
    </w:p>
    <w:p w14:paraId="3C2F845F" w14:textId="77777777" w:rsidR="00591D80" w:rsidRDefault="00591D80">
      <w:pPr>
        <w:pStyle w:val="CommentText"/>
      </w:pPr>
    </w:p>
    <w:p w14:paraId="4EC20D19" w14:textId="614980B3" w:rsidR="00591D80" w:rsidRDefault="00591D80">
      <w:pPr>
        <w:pStyle w:val="CommentText"/>
      </w:pPr>
      <w:r>
        <w:t xml:space="preserve">Mentioning sibling? </w:t>
      </w:r>
    </w:p>
    <w:p w14:paraId="2EC12E08" w14:textId="1F5983A0" w:rsidR="00591D80" w:rsidRDefault="00591D80">
      <w:pPr>
        <w:pStyle w:val="CommentText"/>
      </w:pPr>
      <w:r>
        <w:t>RMSD?</w:t>
      </w:r>
      <w:r w:rsidR="004B6DAA">
        <w:t xml:space="preserve"> SD </w:t>
      </w:r>
    </w:p>
  </w:comment>
  <w:comment w:id="1635" w:author="Liu, Qi" w:date="2023-01-16T15:21:00Z" w:initials="LQ">
    <w:p w14:paraId="201C807B" w14:textId="5C30956D" w:rsidR="00324034" w:rsidRDefault="00324034">
      <w:pPr>
        <w:pStyle w:val="CommentText"/>
      </w:pPr>
      <w:r>
        <w:rPr>
          <w:rStyle w:val="CommentReference"/>
        </w:rPr>
        <w:annotationRef/>
      </w:r>
      <w:r>
        <w:t>I copied this from the 2022 tech report</w:t>
      </w:r>
      <w:r w:rsidR="003314AD">
        <w:t xml:space="preserve"> but revised it a bit…</w:t>
      </w:r>
      <w:r>
        <w:t>…</w:t>
      </w:r>
      <w:r w:rsidR="003314AD">
        <w:t xml:space="preserve"> still </w:t>
      </w:r>
      <w:r w:rsidR="000D35BD">
        <w:t xml:space="preserve">trying to </w:t>
      </w:r>
      <w:r w:rsidR="003314AD">
        <w:t>wrap my head around th</w:t>
      </w:r>
      <w:r w:rsidR="000D35BD">
        <w:t xml:space="preserve">e </w:t>
      </w:r>
      <w:r w:rsidR="003314AD">
        <w:t>result</w:t>
      </w:r>
      <w:r w:rsidR="000D35BD">
        <w:t>s</w:t>
      </w:r>
      <w:r w:rsidR="003314AD">
        <w:t>… maybe we can work on it in the coming weeks to better structure the results…. Just a thought…</w:t>
      </w:r>
    </w:p>
  </w:comment>
  <w:comment w:id="1662" w:author="Liu, Qi" w:date="2023-01-13T14:02:00Z" w:initials="LQ">
    <w:p w14:paraId="69253375" w14:textId="6072D3C6" w:rsidR="00591D80" w:rsidRDefault="00591D80" w:rsidP="00C31F3A">
      <w:pPr>
        <w:pStyle w:val="CommentText"/>
        <w:ind w:firstLine="720"/>
      </w:pPr>
      <w:r>
        <w:rPr>
          <w:rStyle w:val="CommentReference"/>
        </w:rPr>
        <w:annotationRef/>
      </w:r>
      <w:r w:rsidR="0014788F">
        <w:t>Since the same salmon abundance index works for nearly all stocks, does it mean it s</w:t>
      </w:r>
      <w:r>
        <w:t>upport</w:t>
      </w:r>
      <w:r w:rsidR="0014788F">
        <w:t>s early finding of all Fraser stocks have</w:t>
      </w:r>
      <w:r>
        <w:t xml:space="preserve"> ‘Shared survival’?</w:t>
      </w:r>
      <w:r w:rsidR="0014788F">
        <w:t xml:space="preserve"> This may pave the road for Ecosystem management topic???</w:t>
      </w:r>
    </w:p>
    <w:p w14:paraId="4F48EF90" w14:textId="7AAC21C0" w:rsidR="00591D80" w:rsidRDefault="00591D8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3D691" w15:done="0"/>
  <w15:commentEx w15:paraId="1430A303" w15:done="0"/>
  <w15:commentEx w15:paraId="40B130DE" w15:done="0"/>
  <w15:commentEx w15:paraId="6134DE58" w15:done="0"/>
  <w15:commentEx w15:paraId="2EC12E08" w15:done="0"/>
  <w15:commentEx w15:paraId="201C807B" w15:done="0"/>
  <w15:commentEx w15:paraId="4F48EF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AE169" w16cex:dateUtc="2023-01-13T03:43:00Z"/>
  <w16cex:commentExtensible w16cex:durableId="276AE1B7" w16cex:dateUtc="2023-01-13T03:44:00Z"/>
  <w16cex:commentExtensible w16cex:durableId="27737C7B" w16cex:dateUtc="2023-01-19T16:23:00Z"/>
  <w16cex:commentExtensible w16cex:durableId="276BAE14" w16cex:dateUtc="2023-01-13T18:16:00Z"/>
  <w16cex:commentExtensible w16cex:durableId="276BDFF2" w16cex:dateUtc="2023-01-13T21:49:00Z"/>
  <w16cex:commentExtensible w16cex:durableId="276FE9EF" w16cex:dateUtc="2023-01-16T23:21:00Z"/>
  <w16cex:commentExtensible w16cex:durableId="276BE2FE" w16cex:dateUtc="2023-01-13T2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3D691" w16cid:durableId="276AE169"/>
  <w16cid:commentId w16cid:paraId="1430A303" w16cid:durableId="276AE1B7"/>
  <w16cid:commentId w16cid:paraId="40B130DE" w16cid:durableId="27737C7B"/>
  <w16cid:commentId w16cid:paraId="6134DE58" w16cid:durableId="276BAE14"/>
  <w16cid:commentId w16cid:paraId="2EC12E08" w16cid:durableId="276BDFF2"/>
  <w16cid:commentId w16cid:paraId="201C807B" w16cid:durableId="276FE9EF"/>
  <w16cid:commentId w16cid:paraId="4F48EF90" w16cid:durableId="276BE2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0EEB3" w14:textId="77777777" w:rsidR="0028782A" w:rsidRDefault="0028782A" w:rsidP="00D35F6B">
      <w:pPr>
        <w:spacing w:after="0" w:line="240" w:lineRule="auto"/>
      </w:pPr>
      <w:r>
        <w:separator/>
      </w:r>
    </w:p>
  </w:endnote>
  <w:endnote w:type="continuationSeparator" w:id="0">
    <w:p w14:paraId="463DE5A5" w14:textId="77777777" w:rsidR="0028782A" w:rsidRDefault="0028782A" w:rsidP="00D35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9EAED" w14:textId="77777777" w:rsidR="00071B82" w:rsidRDefault="00071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5425846"/>
      <w:docPartObj>
        <w:docPartGallery w:val="Page Numbers (Bottom of Page)"/>
        <w:docPartUnique/>
      </w:docPartObj>
    </w:sdtPr>
    <w:sdtEndPr>
      <w:rPr>
        <w:noProof/>
      </w:rPr>
    </w:sdtEndPr>
    <w:sdtContent>
      <w:p w14:paraId="21AA4ACB" w14:textId="249CA8A5" w:rsidR="007C1A4E" w:rsidRDefault="007C1A4E">
        <w:pPr>
          <w:jc w:val="center"/>
        </w:pPr>
        <w:r>
          <w:fldChar w:fldCharType="begin"/>
        </w:r>
        <w:r>
          <w:instrText xml:space="preserve"> PAGE   \* MERGEFORMAT </w:instrText>
        </w:r>
        <w:r>
          <w:fldChar w:fldCharType="separate"/>
        </w:r>
        <w:r>
          <w:rPr>
            <w:noProof/>
          </w:rPr>
          <w:t>6</w:t>
        </w:r>
        <w:r>
          <w:rPr>
            <w:noProof/>
          </w:rPr>
          <w:fldChar w:fldCharType="end"/>
        </w:r>
      </w:p>
    </w:sdtContent>
  </w:sdt>
  <w:p w14:paraId="20410F72" w14:textId="77777777" w:rsidR="007C1A4E" w:rsidRDefault="007C1A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8DA83" w14:textId="77777777" w:rsidR="00071B82" w:rsidRDefault="00071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D117E" w14:textId="77777777" w:rsidR="0028782A" w:rsidRDefault="0028782A" w:rsidP="00D35F6B">
      <w:pPr>
        <w:spacing w:after="0" w:line="240" w:lineRule="auto"/>
      </w:pPr>
      <w:r>
        <w:separator/>
      </w:r>
    </w:p>
  </w:footnote>
  <w:footnote w:type="continuationSeparator" w:id="0">
    <w:p w14:paraId="2CD2CC46" w14:textId="77777777" w:rsidR="0028782A" w:rsidRDefault="0028782A" w:rsidP="00D35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AF35C" w14:textId="77777777" w:rsidR="00071B82" w:rsidRDefault="00071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2FDC" w14:textId="77777777" w:rsidR="00071B82" w:rsidRDefault="00071B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F7F1" w14:textId="77777777" w:rsidR="00071B82" w:rsidRDefault="00071B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63858E0"/>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4B5A20D2"/>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1FDCA51A"/>
    <w:lvl w:ilvl="0">
      <w:start w:val="1"/>
      <w:numFmt w:val="bullet"/>
      <w:pStyle w:val="ListBullet"/>
      <w:lvlText w:val=""/>
      <w:lvlJc w:val="left"/>
      <w:pPr>
        <w:tabs>
          <w:tab w:val="num" w:pos="360"/>
        </w:tabs>
        <w:ind w:left="360" w:hanging="360"/>
      </w:pPr>
      <w:rPr>
        <w:rFonts w:ascii="Symbol" w:hAnsi="Symbol" w:hint="default"/>
        <w:lang w:val="en-US"/>
      </w:rPr>
    </w:lvl>
  </w:abstractNum>
  <w:abstractNum w:abstractNumId="3" w15:restartNumberingAfterBreak="0">
    <w:nsid w:val="0000A990"/>
    <w:multiLevelType w:val="multilevel"/>
    <w:tmpl w:val="0CF6AC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125A4796"/>
    <w:multiLevelType w:val="hybridMultilevel"/>
    <w:tmpl w:val="D5C438C8"/>
    <w:lvl w:ilvl="0" w:tplc="8E62D1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33DF9"/>
    <w:multiLevelType w:val="hybridMultilevel"/>
    <w:tmpl w:val="3CB0A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A5D6A"/>
    <w:multiLevelType w:val="hybridMultilevel"/>
    <w:tmpl w:val="FF5E7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6D3F1B"/>
    <w:multiLevelType w:val="hybridMultilevel"/>
    <w:tmpl w:val="DA92D29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2276E"/>
    <w:multiLevelType w:val="hybridMultilevel"/>
    <w:tmpl w:val="BDA4D83E"/>
    <w:lvl w:ilvl="0" w:tplc="74568B44">
      <w:start w:val="1"/>
      <w:numFmt w:val="bullet"/>
      <w:lvlText w:val="•"/>
      <w:lvlJc w:val="left"/>
      <w:pPr>
        <w:tabs>
          <w:tab w:val="num" w:pos="720"/>
        </w:tabs>
        <w:ind w:left="720" w:hanging="360"/>
      </w:pPr>
      <w:rPr>
        <w:rFonts w:ascii="Arial" w:hAnsi="Arial" w:hint="default"/>
      </w:rPr>
    </w:lvl>
    <w:lvl w:ilvl="1" w:tplc="308E1C06" w:tentative="1">
      <w:start w:val="1"/>
      <w:numFmt w:val="bullet"/>
      <w:lvlText w:val="•"/>
      <w:lvlJc w:val="left"/>
      <w:pPr>
        <w:tabs>
          <w:tab w:val="num" w:pos="1440"/>
        </w:tabs>
        <w:ind w:left="1440" w:hanging="360"/>
      </w:pPr>
      <w:rPr>
        <w:rFonts w:ascii="Arial" w:hAnsi="Arial" w:hint="default"/>
      </w:rPr>
    </w:lvl>
    <w:lvl w:ilvl="2" w:tplc="7804C09A" w:tentative="1">
      <w:start w:val="1"/>
      <w:numFmt w:val="bullet"/>
      <w:lvlText w:val="•"/>
      <w:lvlJc w:val="left"/>
      <w:pPr>
        <w:tabs>
          <w:tab w:val="num" w:pos="2160"/>
        </w:tabs>
        <w:ind w:left="2160" w:hanging="360"/>
      </w:pPr>
      <w:rPr>
        <w:rFonts w:ascii="Arial" w:hAnsi="Arial" w:hint="default"/>
      </w:rPr>
    </w:lvl>
    <w:lvl w:ilvl="3" w:tplc="4F583878" w:tentative="1">
      <w:start w:val="1"/>
      <w:numFmt w:val="bullet"/>
      <w:lvlText w:val="•"/>
      <w:lvlJc w:val="left"/>
      <w:pPr>
        <w:tabs>
          <w:tab w:val="num" w:pos="2880"/>
        </w:tabs>
        <w:ind w:left="2880" w:hanging="360"/>
      </w:pPr>
      <w:rPr>
        <w:rFonts w:ascii="Arial" w:hAnsi="Arial" w:hint="default"/>
      </w:rPr>
    </w:lvl>
    <w:lvl w:ilvl="4" w:tplc="E5FA6512" w:tentative="1">
      <w:start w:val="1"/>
      <w:numFmt w:val="bullet"/>
      <w:lvlText w:val="•"/>
      <w:lvlJc w:val="left"/>
      <w:pPr>
        <w:tabs>
          <w:tab w:val="num" w:pos="3600"/>
        </w:tabs>
        <w:ind w:left="3600" w:hanging="360"/>
      </w:pPr>
      <w:rPr>
        <w:rFonts w:ascii="Arial" w:hAnsi="Arial" w:hint="default"/>
      </w:rPr>
    </w:lvl>
    <w:lvl w:ilvl="5" w:tplc="D27A1C2A" w:tentative="1">
      <w:start w:val="1"/>
      <w:numFmt w:val="bullet"/>
      <w:lvlText w:val="•"/>
      <w:lvlJc w:val="left"/>
      <w:pPr>
        <w:tabs>
          <w:tab w:val="num" w:pos="4320"/>
        </w:tabs>
        <w:ind w:left="4320" w:hanging="360"/>
      </w:pPr>
      <w:rPr>
        <w:rFonts w:ascii="Arial" w:hAnsi="Arial" w:hint="default"/>
      </w:rPr>
    </w:lvl>
    <w:lvl w:ilvl="6" w:tplc="C936991A" w:tentative="1">
      <w:start w:val="1"/>
      <w:numFmt w:val="bullet"/>
      <w:lvlText w:val="•"/>
      <w:lvlJc w:val="left"/>
      <w:pPr>
        <w:tabs>
          <w:tab w:val="num" w:pos="5040"/>
        </w:tabs>
        <w:ind w:left="5040" w:hanging="360"/>
      </w:pPr>
      <w:rPr>
        <w:rFonts w:ascii="Arial" w:hAnsi="Arial" w:hint="default"/>
      </w:rPr>
    </w:lvl>
    <w:lvl w:ilvl="7" w:tplc="F23A327C" w:tentative="1">
      <w:start w:val="1"/>
      <w:numFmt w:val="bullet"/>
      <w:lvlText w:val="•"/>
      <w:lvlJc w:val="left"/>
      <w:pPr>
        <w:tabs>
          <w:tab w:val="num" w:pos="5760"/>
        </w:tabs>
        <w:ind w:left="5760" w:hanging="360"/>
      </w:pPr>
      <w:rPr>
        <w:rFonts w:ascii="Arial" w:hAnsi="Arial" w:hint="default"/>
      </w:rPr>
    </w:lvl>
    <w:lvl w:ilvl="8" w:tplc="2D3CC4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D94C18"/>
    <w:multiLevelType w:val="multilevel"/>
    <w:tmpl w:val="F8CEA498"/>
    <w:lvl w:ilvl="0">
      <w:start w:val="1"/>
      <w:numFmt w:val="decimal"/>
      <w:pStyle w:val="Heading1"/>
      <w:lvlText w:val="%1."/>
      <w:lvlJc w:val="left"/>
      <w:pPr>
        <w:ind w:left="430" w:hanging="340"/>
      </w:pPr>
      <w:rPr>
        <w:rFonts w:ascii="Arial Bold" w:eastAsia="Times New Roman" w:hAnsi="Arial Bold" w:cs="Times New Roman"/>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1645" w:hanging="794"/>
      </w:pPr>
      <w:rPr>
        <w:rFonts w:hint="default"/>
      </w:rPr>
    </w:lvl>
    <w:lvl w:ilvl="3">
      <w:start w:val="1"/>
      <w:numFmt w:val="decimal"/>
      <w:lvlRestart w:val="0"/>
      <w:lvlText w:val="%1.%2.%3.%4."/>
      <w:lvlJc w:val="left"/>
      <w:pPr>
        <w:ind w:left="907" w:hanging="3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B090FAE"/>
    <w:multiLevelType w:val="hybridMultilevel"/>
    <w:tmpl w:val="130622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BA30D16"/>
    <w:multiLevelType w:val="multilevel"/>
    <w:tmpl w:val="51C8BCBC"/>
    <w:lvl w:ilvl="0">
      <w:start w:val="2"/>
      <w:numFmt w:val="decimal"/>
      <w:lvlText w:val="%1.0"/>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19D71D2"/>
    <w:multiLevelType w:val="hybridMultilevel"/>
    <w:tmpl w:val="8FAA07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2686135"/>
    <w:multiLevelType w:val="hybridMultilevel"/>
    <w:tmpl w:val="E7B46EE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A24369"/>
    <w:multiLevelType w:val="multilevel"/>
    <w:tmpl w:val="A4B68CCE"/>
    <w:lvl w:ilvl="0">
      <w:start w:val="3"/>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9370D8B"/>
    <w:multiLevelType w:val="multilevel"/>
    <w:tmpl w:val="9B08EB4A"/>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B0A0BFB"/>
    <w:multiLevelType w:val="hybridMultilevel"/>
    <w:tmpl w:val="B35A2A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A019DB"/>
    <w:multiLevelType w:val="multilevel"/>
    <w:tmpl w:val="BD66981C"/>
    <w:lvl w:ilvl="0">
      <w:start w:val="1"/>
      <w:numFmt w:val="upperLetter"/>
      <w:pStyle w:val="AppendixH1"/>
      <w:suff w:val="space"/>
      <w:lvlText w:val="Appendix %1."/>
      <w:lvlJc w:val="left"/>
      <w:pPr>
        <w:ind w:left="0" w:firstLine="0"/>
      </w:pPr>
      <w:rPr>
        <w:rFonts w:ascii="Arial" w:hAnsi="Arial" w:hint="default"/>
        <w:b/>
        <w:color w:val="auto"/>
        <w:sz w:val="24"/>
      </w:rPr>
    </w:lvl>
    <w:lvl w:ilvl="1">
      <w:start w:val="1"/>
      <w:numFmt w:val="decimal"/>
      <w:pStyle w:val="AppendixH2"/>
      <w:suff w:val="space"/>
      <w:lvlText w:val="%1.%2."/>
      <w:lvlJc w:val="left"/>
      <w:pPr>
        <w:ind w:left="0" w:firstLine="0"/>
      </w:pPr>
      <w:rPr>
        <w:rFonts w:ascii="Arial" w:hAnsi="Arial" w:hint="default"/>
        <w:b/>
        <w:color w:val="auto"/>
        <w:sz w:val="24"/>
        <w:lang w:val="en-CA"/>
      </w:rPr>
    </w:lvl>
    <w:lvl w:ilvl="2">
      <w:start w:val="1"/>
      <w:numFmt w:val="decimal"/>
      <w:pStyle w:val="AppendixH3"/>
      <w:suff w:val="space"/>
      <w:lvlText w:val="%1.%2.%3."/>
      <w:lvlJc w:val="left"/>
      <w:pPr>
        <w:ind w:left="0" w:firstLine="0"/>
      </w:pPr>
      <w:rPr>
        <w:rFonts w:ascii="Arial" w:hAnsi="Arial" w:hint="default"/>
        <w:b/>
        <w:color w:val="auto"/>
        <w:sz w:val="24"/>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8" w15:restartNumberingAfterBreak="0">
    <w:nsid w:val="7EB54B43"/>
    <w:multiLevelType w:val="multilevel"/>
    <w:tmpl w:val="D6F63666"/>
    <w:lvl w:ilvl="0">
      <w:start w:val="1"/>
      <w:numFmt w:val="decimal"/>
      <w:lvlText w:val="%1."/>
      <w:lvlJc w:val="left"/>
      <w:pPr>
        <w:ind w:left="340" w:hanging="340"/>
      </w:pPr>
      <w:rPr>
        <w:rFonts w:ascii="Arial Bold" w:eastAsia="Times New Roman" w:hAnsi="Arial Bold" w:cs="Times New Roman"/>
      </w:rPr>
    </w:lvl>
    <w:lvl w:ilvl="1">
      <w:start w:val="1"/>
      <w:numFmt w:val="decimal"/>
      <w:lvlText w:val="%1.%2."/>
      <w:lvlJc w:val="left"/>
      <w:pPr>
        <w:ind w:left="-2943" w:hanging="567"/>
      </w:pPr>
      <w:rPr>
        <w:rFonts w:hint="default"/>
      </w:rPr>
    </w:lvl>
    <w:lvl w:ilvl="2">
      <w:start w:val="1"/>
      <w:numFmt w:val="decimal"/>
      <w:lvlText w:val="%1.%2.%3."/>
      <w:lvlJc w:val="left"/>
      <w:pPr>
        <w:ind w:left="-1865" w:hanging="794"/>
      </w:pPr>
      <w:rPr>
        <w:rFonts w:hint="default"/>
      </w:rPr>
    </w:lvl>
    <w:lvl w:ilvl="3">
      <w:start w:val="1"/>
      <w:numFmt w:val="decimal"/>
      <w:lvlRestart w:val="0"/>
      <w:lvlText w:val="%1.%2.%3.%4."/>
      <w:lvlJc w:val="left"/>
      <w:pPr>
        <w:ind w:left="-2603" w:hanging="340"/>
      </w:pPr>
      <w:rPr>
        <w:rFonts w:hint="default"/>
      </w:rPr>
    </w:lvl>
    <w:lvl w:ilvl="4">
      <w:start w:val="1"/>
      <w:numFmt w:val="lowerLetter"/>
      <w:lvlText w:val="(%5)"/>
      <w:lvlJc w:val="left"/>
      <w:pPr>
        <w:ind w:left="-1710" w:hanging="360"/>
      </w:pPr>
      <w:rPr>
        <w:rFonts w:hint="default"/>
      </w:rPr>
    </w:lvl>
    <w:lvl w:ilvl="5">
      <w:start w:val="1"/>
      <w:numFmt w:val="lowerRoman"/>
      <w:lvlText w:val="(%6)"/>
      <w:lvlJc w:val="left"/>
      <w:pPr>
        <w:ind w:left="-1350" w:hanging="360"/>
      </w:pPr>
      <w:rPr>
        <w:rFonts w:hint="default"/>
      </w:rPr>
    </w:lvl>
    <w:lvl w:ilvl="6">
      <w:start w:val="1"/>
      <w:numFmt w:val="decimal"/>
      <w:lvlText w:val="%7."/>
      <w:lvlJc w:val="left"/>
      <w:pPr>
        <w:ind w:left="-990" w:hanging="360"/>
      </w:pPr>
      <w:rPr>
        <w:rFonts w:hint="default"/>
      </w:rPr>
    </w:lvl>
    <w:lvl w:ilvl="7">
      <w:start w:val="1"/>
      <w:numFmt w:val="lowerLetter"/>
      <w:lvlText w:val="%8."/>
      <w:lvlJc w:val="left"/>
      <w:pPr>
        <w:ind w:left="-630" w:hanging="360"/>
      </w:pPr>
      <w:rPr>
        <w:rFonts w:hint="default"/>
      </w:rPr>
    </w:lvl>
    <w:lvl w:ilvl="8">
      <w:start w:val="1"/>
      <w:numFmt w:val="lowerRoman"/>
      <w:lvlText w:val="%9."/>
      <w:lvlJc w:val="left"/>
      <w:pPr>
        <w:ind w:left="-270" w:hanging="360"/>
      </w:pPr>
      <w:rPr>
        <w:rFonts w:hint="default"/>
      </w:rPr>
    </w:lvl>
  </w:abstractNum>
  <w:num w:numId="1">
    <w:abstractNumId w:val="9"/>
  </w:num>
  <w:num w:numId="2">
    <w:abstractNumId w:val="2"/>
  </w:num>
  <w:num w:numId="3">
    <w:abstractNumId w:val="8"/>
  </w:num>
  <w:num w:numId="4">
    <w:abstractNumId w:val="1"/>
  </w:num>
  <w:num w:numId="5">
    <w:abstractNumId w:val="1"/>
    <w:lvlOverride w:ilvl="0">
      <w:startOverride w:val="1"/>
    </w:lvlOverride>
  </w:num>
  <w:num w:numId="6">
    <w:abstractNumId w:val="14"/>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6"/>
  </w:num>
  <w:num w:numId="10">
    <w:abstractNumId w:val="3"/>
  </w:num>
  <w:num w:numId="11">
    <w:abstractNumId w:val="15"/>
  </w:num>
  <w:num w:numId="12">
    <w:abstractNumId w:val="11"/>
  </w:num>
  <w:num w:numId="13">
    <w:abstractNumId w:val="17"/>
  </w:num>
  <w:num w:numId="14">
    <w:abstractNumId w:val="10"/>
  </w:num>
  <w:num w:numId="15">
    <w:abstractNumId w:val="4"/>
  </w:num>
  <w:num w:numId="16">
    <w:abstractNumId w:val="18"/>
  </w:num>
  <w:num w:numId="17">
    <w:abstractNumId w:val="5"/>
  </w:num>
  <w:num w:numId="18">
    <w:abstractNumId w:val="6"/>
  </w:num>
  <w:num w:numId="19">
    <w:abstractNumId w:val="13"/>
  </w:num>
  <w:num w:numId="20">
    <w:abstractNumId w:val="7"/>
  </w:num>
  <w:num w:numId="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u, Caihong">
    <w15:presenceInfo w15:providerId="AD" w15:userId="S::Caihong.Fu@dfo-mpo.gc.ca::af4f083f-55b4-45ef-b3b0-6b237a9d3cb5"/>
  </w15:person>
  <w15:person w15:author="Liu, Qi">
    <w15:presenceInfo w15:providerId="AD" w15:userId="S::Qi.Liu@dfo-mpo.gc.ca::5177f87f-c4fb-4d9a-a2b8-fd3698fd0c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324"/>
    <w:rsid w:val="0000075D"/>
    <w:rsid w:val="000007BE"/>
    <w:rsid w:val="0000235C"/>
    <w:rsid w:val="00002382"/>
    <w:rsid w:val="00003170"/>
    <w:rsid w:val="0000587C"/>
    <w:rsid w:val="00006A2C"/>
    <w:rsid w:val="00006B85"/>
    <w:rsid w:val="00011460"/>
    <w:rsid w:val="000119A9"/>
    <w:rsid w:val="00011FC2"/>
    <w:rsid w:val="000120F3"/>
    <w:rsid w:val="00014E45"/>
    <w:rsid w:val="00015D5D"/>
    <w:rsid w:val="00016110"/>
    <w:rsid w:val="00017A1A"/>
    <w:rsid w:val="00020FC7"/>
    <w:rsid w:val="000214F8"/>
    <w:rsid w:val="00021BCA"/>
    <w:rsid w:val="00021C72"/>
    <w:rsid w:val="00022746"/>
    <w:rsid w:val="0002279C"/>
    <w:rsid w:val="000233D0"/>
    <w:rsid w:val="0002475E"/>
    <w:rsid w:val="000249DE"/>
    <w:rsid w:val="00025663"/>
    <w:rsid w:val="00030B66"/>
    <w:rsid w:val="00031115"/>
    <w:rsid w:val="000314E1"/>
    <w:rsid w:val="00031EE3"/>
    <w:rsid w:val="0003275F"/>
    <w:rsid w:val="00033393"/>
    <w:rsid w:val="000346D4"/>
    <w:rsid w:val="0003607B"/>
    <w:rsid w:val="00036333"/>
    <w:rsid w:val="0003675E"/>
    <w:rsid w:val="000375A2"/>
    <w:rsid w:val="00037E7F"/>
    <w:rsid w:val="00040597"/>
    <w:rsid w:val="00040A5B"/>
    <w:rsid w:val="00041AF0"/>
    <w:rsid w:val="00041C93"/>
    <w:rsid w:val="00042BF1"/>
    <w:rsid w:val="00043050"/>
    <w:rsid w:val="000436F1"/>
    <w:rsid w:val="000439FB"/>
    <w:rsid w:val="000453A3"/>
    <w:rsid w:val="000464A2"/>
    <w:rsid w:val="000477BA"/>
    <w:rsid w:val="00047AD0"/>
    <w:rsid w:val="0005023D"/>
    <w:rsid w:val="00051A93"/>
    <w:rsid w:val="000537DE"/>
    <w:rsid w:val="00054BF4"/>
    <w:rsid w:val="000604B4"/>
    <w:rsid w:val="0006094C"/>
    <w:rsid w:val="000619F2"/>
    <w:rsid w:val="00062A54"/>
    <w:rsid w:val="00063D28"/>
    <w:rsid w:val="00063F53"/>
    <w:rsid w:val="00065344"/>
    <w:rsid w:val="00065535"/>
    <w:rsid w:val="00066EBE"/>
    <w:rsid w:val="00071563"/>
    <w:rsid w:val="00071B82"/>
    <w:rsid w:val="00071D42"/>
    <w:rsid w:val="000728E3"/>
    <w:rsid w:val="00073652"/>
    <w:rsid w:val="00076D9F"/>
    <w:rsid w:val="000806FC"/>
    <w:rsid w:val="0008101B"/>
    <w:rsid w:val="0008140A"/>
    <w:rsid w:val="00081EEC"/>
    <w:rsid w:val="00082E9D"/>
    <w:rsid w:val="00083F7A"/>
    <w:rsid w:val="000847BC"/>
    <w:rsid w:val="00084922"/>
    <w:rsid w:val="00084C18"/>
    <w:rsid w:val="000857F9"/>
    <w:rsid w:val="0008693F"/>
    <w:rsid w:val="00086D21"/>
    <w:rsid w:val="00087058"/>
    <w:rsid w:val="0008762A"/>
    <w:rsid w:val="00092431"/>
    <w:rsid w:val="000947C5"/>
    <w:rsid w:val="000951E6"/>
    <w:rsid w:val="0009599F"/>
    <w:rsid w:val="00095C1F"/>
    <w:rsid w:val="000966AC"/>
    <w:rsid w:val="0009678A"/>
    <w:rsid w:val="000A021A"/>
    <w:rsid w:val="000A02AE"/>
    <w:rsid w:val="000A0320"/>
    <w:rsid w:val="000A11EA"/>
    <w:rsid w:val="000A197A"/>
    <w:rsid w:val="000A1D25"/>
    <w:rsid w:val="000A29EF"/>
    <w:rsid w:val="000A2D76"/>
    <w:rsid w:val="000A3324"/>
    <w:rsid w:val="000A45F7"/>
    <w:rsid w:val="000A5D9D"/>
    <w:rsid w:val="000B1B47"/>
    <w:rsid w:val="000B1C95"/>
    <w:rsid w:val="000B2566"/>
    <w:rsid w:val="000B5194"/>
    <w:rsid w:val="000B5433"/>
    <w:rsid w:val="000B6113"/>
    <w:rsid w:val="000B6157"/>
    <w:rsid w:val="000B6EB1"/>
    <w:rsid w:val="000B7A15"/>
    <w:rsid w:val="000C09BE"/>
    <w:rsid w:val="000C0AE5"/>
    <w:rsid w:val="000C2A9F"/>
    <w:rsid w:val="000C3711"/>
    <w:rsid w:val="000C4DE4"/>
    <w:rsid w:val="000C656A"/>
    <w:rsid w:val="000C79A4"/>
    <w:rsid w:val="000C7C8D"/>
    <w:rsid w:val="000C7E24"/>
    <w:rsid w:val="000D35BD"/>
    <w:rsid w:val="000D3B70"/>
    <w:rsid w:val="000D3C77"/>
    <w:rsid w:val="000D5770"/>
    <w:rsid w:val="000D5911"/>
    <w:rsid w:val="000D64A3"/>
    <w:rsid w:val="000D65D4"/>
    <w:rsid w:val="000D7150"/>
    <w:rsid w:val="000E271A"/>
    <w:rsid w:val="000E3446"/>
    <w:rsid w:val="000E4CF4"/>
    <w:rsid w:val="000E5BC1"/>
    <w:rsid w:val="000E6471"/>
    <w:rsid w:val="000F0550"/>
    <w:rsid w:val="000F12C0"/>
    <w:rsid w:val="000F35FC"/>
    <w:rsid w:val="000F3B8C"/>
    <w:rsid w:val="00100CCA"/>
    <w:rsid w:val="00100E00"/>
    <w:rsid w:val="00101DB4"/>
    <w:rsid w:val="00102005"/>
    <w:rsid w:val="001021F6"/>
    <w:rsid w:val="001037E0"/>
    <w:rsid w:val="00103B16"/>
    <w:rsid w:val="00107C9C"/>
    <w:rsid w:val="00110667"/>
    <w:rsid w:val="001107E5"/>
    <w:rsid w:val="0011095B"/>
    <w:rsid w:val="00110C48"/>
    <w:rsid w:val="001121DD"/>
    <w:rsid w:val="001122D2"/>
    <w:rsid w:val="00112406"/>
    <w:rsid w:val="00112F8F"/>
    <w:rsid w:val="001140E9"/>
    <w:rsid w:val="00114726"/>
    <w:rsid w:val="001177D9"/>
    <w:rsid w:val="00120A4E"/>
    <w:rsid w:val="00121046"/>
    <w:rsid w:val="00121DDB"/>
    <w:rsid w:val="00121E2D"/>
    <w:rsid w:val="00122726"/>
    <w:rsid w:val="00122811"/>
    <w:rsid w:val="00122D62"/>
    <w:rsid w:val="00124B9D"/>
    <w:rsid w:val="00125809"/>
    <w:rsid w:val="00125A87"/>
    <w:rsid w:val="00125BB8"/>
    <w:rsid w:val="00130C61"/>
    <w:rsid w:val="001310B0"/>
    <w:rsid w:val="0013155C"/>
    <w:rsid w:val="00132FED"/>
    <w:rsid w:val="00136082"/>
    <w:rsid w:val="001369BF"/>
    <w:rsid w:val="00137DF8"/>
    <w:rsid w:val="00137E81"/>
    <w:rsid w:val="00140A15"/>
    <w:rsid w:val="00142398"/>
    <w:rsid w:val="00142629"/>
    <w:rsid w:val="00142969"/>
    <w:rsid w:val="00144213"/>
    <w:rsid w:val="0014516C"/>
    <w:rsid w:val="001466D5"/>
    <w:rsid w:val="0014788F"/>
    <w:rsid w:val="00147EE2"/>
    <w:rsid w:val="00150BD6"/>
    <w:rsid w:val="0015210E"/>
    <w:rsid w:val="0015552F"/>
    <w:rsid w:val="00155DD2"/>
    <w:rsid w:val="00160163"/>
    <w:rsid w:val="001610D6"/>
    <w:rsid w:val="001613DB"/>
    <w:rsid w:val="00162EF5"/>
    <w:rsid w:val="00163C5B"/>
    <w:rsid w:val="00170517"/>
    <w:rsid w:val="001715D9"/>
    <w:rsid w:val="001726FC"/>
    <w:rsid w:val="001733D7"/>
    <w:rsid w:val="00175E17"/>
    <w:rsid w:val="0017684B"/>
    <w:rsid w:val="00176B0C"/>
    <w:rsid w:val="00180D8F"/>
    <w:rsid w:val="00181519"/>
    <w:rsid w:val="00184948"/>
    <w:rsid w:val="00184F04"/>
    <w:rsid w:val="001857A5"/>
    <w:rsid w:val="00185CF6"/>
    <w:rsid w:val="0018613C"/>
    <w:rsid w:val="00190998"/>
    <w:rsid w:val="001915CD"/>
    <w:rsid w:val="001944E9"/>
    <w:rsid w:val="00195478"/>
    <w:rsid w:val="00197D27"/>
    <w:rsid w:val="001A0AA1"/>
    <w:rsid w:val="001A46C4"/>
    <w:rsid w:val="001A5CE8"/>
    <w:rsid w:val="001A5E4B"/>
    <w:rsid w:val="001A6422"/>
    <w:rsid w:val="001A6D81"/>
    <w:rsid w:val="001B1BDB"/>
    <w:rsid w:val="001B36C9"/>
    <w:rsid w:val="001B4792"/>
    <w:rsid w:val="001B5C79"/>
    <w:rsid w:val="001B7991"/>
    <w:rsid w:val="001C09F5"/>
    <w:rsid w:val="001C0F3C"/>
    <w:rsid w:val="001C1831"/>
    <w:rsid w:val="001C187D"/>
    <w:rsid w:val="001C2ED6"/>
    <w:rsid w:val="001C33A6"/>
    <w:rsid w:val="001C4E8A"/>
    <w:rsid w:val="001C5E4A"/>
    <w:rsid w:val="001C62CB"/>
    <w:rsid w:val="001C72B2"/>
    <w:rsid w:val="001D0681"/>
    <w:rsid w:val="001D2487"/>
    <w:rsid w:val="001D321E"/>
    <w:rsid w:val="001D5391"/>
    <w:rsid w:val="001D5886"/>
    <w:rsid w:val="001D735A"/>
    <w:rsid w:val="001E0E8D"/>
    <w:rsid w:val="001E12B2"/>
    <w:rsid w:val="001E1B8F"/>
    <w:rsid w:val="001E1E14"/>
    <w:rsid w:val="001E269B"/>
    <w:rsid w:val="001E32D8"/>
    <w:rsid w:val="001E3736"/>
    <w:rsid w:val="001E61EE"/>
    <w:rsid w:val="001E63E1"/>
    <w:rsid w:val="001F065B"/>
    <w:rsid w:val="001F18B6"/>
    <w:rsid w:val="001F1A62"/>
    <w:rsid w:val="001F1B93"/>
    <w:rsid w:val="001F2A76"/>
    <w:rsid w:val="001F2FA7"/>
    <w:rsid w:val="001F3245"/>
    <w:rsid w:val="001F6624"/>
    <w:rsid w:val="00200F51"/>
    <w:rsid w:val="002012F6"/>
    <w:rsid w:val="00202BE0"/>
    <w:rsid w:val="00203ACF"/>
    <w:rsid w:val="002052AE"/>
    <w:rsid w:val="00205DDC"/>
    <w:rsid w:val="00205E9B"/>
    <w:rsid w:val="00206853"/>
    <w:rsid w:val="00206B1E"/>
    <w:rsid w:val="00207452"/>
    <w:rsid w:val="00207D7F"/>
    <w:rsid w:val="00213A1F"/>
    <w:rsid w:val="00214D62"/>
    <w:rsid w:val="00215450"/>
    <w:rsid w:val="00215573"/>
    <w:rsid w:val="00216D28"/>
    <w:rsid w:val="00216F49"/>
    <w:rsid w:val="00217853"/>
    <w:rsid w:val="00220164"/>
    <w:rsid w:val="002214FB"/>
    <w:rsid w:val="00221DFA"/>
    <w:rsid w:val="00222172"/>
    <w:rsid w:val="00225C62"/>
    <w:rsid w:val="0023002F"/>
    <w:rsid w:val="0023502D"/>
    <w:rsid w:val="0023778D"/>
    <w:rsid w:val="002401CC"/>
    <w:rsid w:val="002402D7"/>
    <w:rsid w:val="00240306"/>
    <w:rsid w:val="00240E8F"/>
    <w:rsid w:val="00241BCF"/>
    <w:rsid w:val="002424F4"/>
    <w:rsid w:val="00243367"/>
    <w:rsid w:val="00243D05"/>
    <w:rsid w:val="00244932"/>
    <w:rsid w:val="00245A3C"/>
    <w:rsid w:val="00245B20"/>
    <w:rsid w:val="00246853"/>
    <w:rsid w:val="00246DB8"/>
    <w:rsid w:val="00255C4A"/>
    <w:rsid w:val="00255E7E"/>
    <w:rsid w:val="002563F6"/>
    <w:rsid w:val="0025767C"/>
    <w:rsid w:val="00260B91"/>
    <w:rsid w:val="002616CC"/>
    <w:rsid w:val="00263010"/>
    <w:rsid w:val="00263132"/>
    <w:rsid w:val="00264386"/>
    <w:rsid w:val="0026559E"/>
    <w:rsid w:val="00265691"/>
    <w:rsid w:val="0026593C"/>
    <w:rsid w:val="00265AB2"/>
    <w:rsid w:val="00267272"/>
    <w:rsid w:val="00270512"/>
    <w:rsid w:val="00270A0E"/>
    <w:rsid w:val="00271392"/>
    <w:rsid w:val="0027171B"/>
    <w:rsid w:val="002746D9"/>
    <w:rsid w:val="00275489"/>
    <w:rsid w:val="0027558E"/>
    <w:rsid w:val="0027679E"/>
    <w:rsid w:val="00280A9B"/>
    <w:rsid w:val="0028110C"/>
    <w:rsid w:val="00282A3C"/>
    <w:rsid w:val="00284D89"/>
    <w:rsid w:val="00285085"/>
    <w:rsid w:val="00286337"/>
    <w:rsid w:val="0028782A"/>
    <w:rsid w:val="00290B4C"/>
    <w:rsid w:val="00291CD6"/>
    <w:rsid w:val="00293463"/>
    <w:rsid w:val="00294358"/>
    <w:rsid w:val="00294383"/>
    <w:rsid w:val="00294883"/>
    <w:rsid w:val="002963B6"/>
    <w:rsid w:val="00296426"/>
    <w:rsid w:val="0029696F"/>
    <w:rsid w:val="0029759F"/>
    <w:rsid w:val="002A22AA"/>
    <w:rsid w:val="002A2AB1"/>
    <w:rsid w:val="002A4892"/>
    <w:rsid w:val="002A59CD"/>
    <w:rsid w:val="002A62F4"/>
    <w:rsid w:val="002A695C"/>
    <w:rsid w:val="002A6C25"/>
    <w:rsid w:val="002A6F86"/>
    <w:rsid w:val="002A7E32"/>
    <w:rsid w:val="002B07F4"/>
    <w:rsid w:val="002B134D"/>
    <w:rsid w:val="002B1A7A"/>
    <w:rsid w:val="002B1BB1"/>
    <w:rsid w:val="002B1D88"/>
    <w:rsid w:val="002B1DDC"/>
    <w:rsid w:val="002B3FD1"/>
    <w:rsid w:val="002B6335"/>
    <w:rsid w:val="002B692B"/>
    <w:rsid w:val="002C10D9"/>
    <w:rsid w:val="002C20F2"/>
    <w:rsid w:val="002C2C26"/>
    <w:rsid w:val="002C3F46"/>
    <w:rsid w:val="002C4189"/>
    <w:rsid w:val="002C4C25"/>
    <w:rsid w:val="002C622C"/>
    <w:rsid w:val="002C79FE"/>
    <w:rsid w:val="002D035D"/>
    <w:rsid w:val="002D08C7"/>
    <w:rsid w:val="002D2D23"/>
    <w:rsid w:val="002D41A4"/>
    <w:rsid w:val="002D60C1"/>
    <w:rsid w:val="002D6B68"/>
    <w:rsid w:val="002D6ECF"/>
    <w:rsid w:val="002D72B3"/>
    <w:rsid w:val="002E2F64"/>
    <w:rsid w:val="002E315D"/>
    <w:rsid w:val="002E3488"/>
    <w:rsid w:val="002E44A7"/>
    <w:rsid w:val="002E4AF3"/>
    <w:rsid w:val="002E5E6E"/>
    <w:rsid w:val="002E5F1F"/>
    <w:rsid w:val="002E63BC"/>
    <w:rsid w:val="002F0D4B"/>
    <w:rsid w:val="002F16AF"/>
    <w:rsid w:val="002F2EC8"/>
    <w:rsid w:val="002F34C0"/>
    <w:rsid w:val="002F3514"/>
    <w:rsid w:val="002F3E9E"/>
    <w:rsid w:val="002F501B"/>
    <w:rsid w:val="002F5DC9"/>
    <w:rsid w:val="002F6B94"/>
    <w:rsid w:val="002F6CB7"/>
    <w:rsid w:val="002F6E81"/>
    <w:rsid w:val="002F7646"/>
    <w:rsid w:val="00300A3F"/>
    <w:rsid w:val="00300CA4"/>
    <w:rsid w:val="003010B4"/>
    <w:rsid w:val="003042CC"/>
    <w:rsid w:val="00305DD0"/>
    <w:rsid w:val="00310BEF"/>
    <w:rsid w:val="003110B1"/>
    <w:rsid w:val="00314782"/>
    <w:rsid w:val="00315DB1"/>
    <w:rsid w:val="0031635D"/>
    <w:rsid w:val="00316CC7"/>
    <w:rsid w:val="00316E06"/>
    <w:rsid w:val="00322FAA"/>
    <w:rsid w:val="00323760"/>
    <w:rsid w:val="00323925"/>
    <w:rsid w:val="00323CC8"/>
    <w:rsid w:val="00324034"/>
    <w:rsid w:val="003241C1"/>
    <w:rsid w:val="003244F8"/>
    <w:rsid w:val="00325AC0"/>
    <w:rsid w:val="00325C2B"/>
    <w:rsid w:val="0032638C"/>
    <w:rsid w:val="00330341"/>
    <w:rsid w:val="00330845"/>
    <w:rsid w:val="003314AD"/>
    <w:rsid w:val="00332D16"/>
    <w:rsid w:val="00333363"/>
    <w:rsid w:val="00333538"/>
    <w:rsid w:val="00337F77"/>
    <w:rsid w:val="00341D36"/>
    <w:rsid w:val="003433BB"/>
    <w:rsid w:val="003479CF"/>
    <w:rsid w:val="0035106F"/>
    <w:rsid w:val="00355591"/>
    <w:rsid w:val="00356A33"/>
    <w:rsid w:val="00356F29"/>
    <w:rsid w:val="00357512"/>
    <w:rsid w:val="003611E6"/>
    <w:rsid w:val="00361D16"/>
    <w:rsid w:val="00364260"/>
    <w:rsid w:val="003642C4"/>
    <w:rsid w:val="00365BED"/>
    <w:rsid w:val="00365F04"/>
    <w:rsid w:val="003660AE"/>
    <w:rsid w:val="0037243C"/>
    <w:rsid w:val="00373226"/>
    <w:rsid w:val="00373EC6"/>
    <w:rsid w:val="0037572C"/>
    <w:rsid w:val="00376B37"/>
    <w:rsid w:val="00377337"/>
    <w:rsid w:val="00377442"/>
    <w:rsid w:val="0038029D"/>
    <w:rsid w:val="00380B6C"/>
    <w:rsid w:val="003811CE"/>
    <w:rsid w:val="00381288"/>
    <w:rsid w:val="00381E73"/>
    <w:rsid w:val="003838FD"/>
    <w:rsid w:val="00383FC1"/>
    <w:rsid w:val="00384A3A"/>
    <w:rsid w:val="0038648D"/>
    <w:rsid w:val="00386BDD"/>
    <w:rsid w:val="0038771F"/>
    <w:rsid w:val="00387E85"/>
    <w:rsid w:val="00390E2E"/>
    <w:rsid w:val="00391983"/>
    <w:rsid w:val="0039338F"/>
    <w:rsid w:val="00394FB9"/>
    <w:rsid w:val="00395D1E"/>
    <w:rsid w:val="0039667A"/>
    <w:rsid w:val="003974B6"/>
    <w:rsid w:val="003A19F1"/>
    <w:rsid w:val="003A1F50"/>
    <w:rsid w:val="003A205A"/>
    <w:rsid w:val="003A37EE"/>
    <w:rsid w:val="003A6B8A"/>
    <w:rsid w:val="003A7B5F"/>
    <w:rsid w:val="003B10D9"/>
    <w:rsid w:val="003B1A5A"/>
    <w:rsid w:val="003B4978"/>
    <w:rsid w:val="003B4F29"/>
    <w:rsid w:val="003B512A"/>
    <w:rsid w:val="003B65FD"/>
    <w:rsid w:val="003B6F1C"/>
    <w:rsid w:val="003B6F49"/>
    <w:rsid w:val="003C0E77"/>
    <w:rsid w:val="003C185C"/>
    <w:rsid w:val="003C375C"/>
    <w:rsid w:val="003C46B9"/>
    <w:rsid w:val="003C4CF1"/>
    <w:rsid w:val="003C4D42"/>
    <w:rsid w:val="003C560C"/>
    <w:rsid w:val="003C6065"/>
    <w:rsid w:val="003C63B9"/>
    <w:rsid w:val="003C6748"/>
    <w:rsid w:val="003D08FA"/>
    <w:rsid w:val="003D16BE"/>
    <w:rsid w:val="003D26B2"/>
    <w:rsid w:val="003D2858"/>
    <w:rsid w:val="003D2C01"/>
    <w:rsid w:val="003D4F81"/>
    <w:rsid w:val="003D70AF"/>
    <w:rsid w:val="003D7771"/>
    <w:rsid w:val="003E0542"/>
    <w:rsid w:val="003E233D"/>
    <w:rsid w:val="003E33A5"/>
    <w:rsid w:val="003E37F1"/>
    <w:rsid w:val="003E4393"/>
    <w:rsid w:val="003E4C31"/>
    <w:rsid w:val="003E6EF1"/>
    <w:rsid w:val="003E7479"/>
    <w:rsid w:val="003E76AB"/>
    <w:rsid w:val="003F3E23"/>
    <w:rsid w:val="003F40A0"/>
    <w:rsid w:val="003F41AA"/>
    <w:rsid w:val="003F4407"/>
    <w:rsid w:val="003F7D25"/>
    <w:rsid w:val="0040327B"/>
    <w:rsid w:val="004035E5"/>
    <w:rsid w:val="00404E57"/>
    <w:rsid w:val="00405347"/>
    <w:rsid w:val="00405F03"/>
    <w:rsid w:val="004065E6"/>
    <w:rsid w:val="00406DBD"/>
    <w:rsid w:val="00407936"/>
    <w:rsid w:val="004133AB"/>
    <w:rsid w:val="0041607E"/>
    <w:rsid w:val="00416DAD"/>
    <w:rsid w:val="004173A2"/>
    <w:rsid w:val="00417587"/>
    <w:rsid w:val="00423381"/>
    <w:rsid w:val="004241B2"/>
    <w:rsid w:val="00426210"/>
    <w:rsid w:val="004278E7"/>
    <w:rsid w:val="00427F8B"/>
    <w:rsid w:val="00430B67"/>
    <w:rsid w:val="004314D9"/>
    <w:rsid w:val="00432C05"/>
    <w:rsid w:val="00432EA5"/>
    <w:rsid w:val="00434572"/>
    <w:rsid w:val="00436702"/>
    <w:rsid w:val="00436887"/>
    <w:rsid w:val="00436FF8"/>
    <w:rsid w:val="00442F7E"/>
    <w:rsid w:val="00443371"/>
    <w:rsid w:val="00443B36"/>
    <w:rsid w:val="0044427A"/>
    <w:rsid w:val="00444684"/>
    <w:rsid w:val="00444969"/>
    <w:rsid w:val="00445928"/>
    <w:rsid w:val="00445A09"/>
    <w:rsid w:val="00446009"/>
    <w:rsid w:val="00447265"/>
    <w:rsid w:val="004514CE"/>
    <w:rsid w:val="0045201D"/>
    <w:rsid w:val="00453D62"/>
    <w:rsid w:val="00457586"/>
    <w:rsid w:val="00460922"/>
    <w:rsid w:val="00461706"/>
    <w:rsid w:val="0046282C"/>
    <w:rsid w:val="00464E5B"/>
    <w:rsid w:val="004656AB"/>
    <w:rsid w:val="00465FC7"/>
    <w:rsid w:val="00466F87"/>
    <w:rsid w:val="0046773A"/>
    <w:rsid w:val="004677D7"/>
    <w:rsid w:val="00467A2B"/>
    <w:rsid w:val="0047114D"/>
    <w:rsid w:val="00472176"/>
    <w:rsid w:val="004745F7"/>
    <w:rsid w:val="0047488B"/>
    <w:rsid w:val="004749AC"/>
    <w:rsid w:val="00474AD0"/>
    <w:rsid w:val="00476156"/>
    <w:rsid w:val="00476581"/>
    <w:rsid w:val="0047765D"/>
    <w:rsid w:val="004802C5"/>
    <w:rsid w:val="00481CF0"/>
    <w:rsid w:val="00482803"/>
    <w:rsid w:val="00483211"/>
    <w:rsid w:val="0048529C"/>
    <w:rsid w:val="00485697"/>
    <w:rsid w:val="00485A13"/>
    <w:rsid w:val="00486608"/>
    <w:rsid w:val="00486E25"/>
    <w:rsid w:val="0049157D"/>
    <w:rsid w:val="00492D5E"/>
    <w:rsid w:val="004947AA"/>
    <w:rsid w:val="00496579"/>
    <w:rsid w:val="004976C1"/>
    <w:rsid w:val="004A0229"/>
    <w:rsid w:val="004A1E85"/>
    <w:rsid w:val="004A237B"/>
    <w:rsid w:val="004A3E4E"/>
    <w:rsid w:val="004A6B24"/>
    <w:rsid w:val="004B045D"/>
    <w:rsid w:val="004B07B8"/>
    <w:rsid w:val="004B0CAD"/>
    <w:rsid w:val="004B1281"/>
    <w:rsid w:val="004B17BF"/>
    <w:rsid w:val="004B244E"/>
    <w:rsid w:val="004B2C79"/>
    <w:rsid w:val="004B3974"/>
    <w:rsid w:val="004B4347"/>
    <w:rsid w:val="004B6DAA"/>
    <w:rsid w:val="004B70AE"/>
    <w:rsid w:val="004B7A86"/>
    <w:rsid w:val="004C4681"/>
    <w:rsid w:val="004C4881"/>
    <w:rsid w:val="004C5941"/>
    <w:rsid w:val="004D2790"/>
    <w:rsid w:val="004D28EB"/>
    <w:rsid w:val="004D2A81"/>
    <w:rsid w:val="004D6A12"/>
    <w:rsid w:val="004D78D8"/>
    <w:rsid w:val="004E0463"/>
    <w:rsid w:val="004E0C9A"/>
    <w:rsid w:val="004E0D5C"/>
    <w:rsid w:val="004E2600"/>
    <w:rsid w:val="004E4766"/>
    <w:rsid w:val="004E4DDA"/>
    <w:rsid w:val="004E5A7C"/>
    <w:rsid w:val="004E673B"/>
    <w:rsid w:val="004E6C74"/>
    <w:rsid w:val="004E7EA5"/>
    <w:rsid w:val="004F0577"/>
    <w:rsid w:val="004F2E4F"/>
    <w:rsid w:val="004F6E46"/>
    <w:rsid w:val="004F7D2A"/>
    <w:rsid w:val="00500BDF"/>
    <w:rsid w:val="00501B04"/>
    <w:rsid w:val="00502C2B"/>
    <w:rsid w:val="00502E29"/>
    <w:rsid w:val="005036F1"/>
    <w:rsid w:val="005038FF"/>
    <w:rsid w:val="00506389"/>
    <w:rsid w:val="00506453"/>
    <w:rsid w:val="00506F69"/>
    <w:rsid w:val="005074E9"/>
    <w:rsid w:val="00507DE0"/>
    <w:rsid w:val="0051424C"/>
    <w:rsid w:val="00514343"/>
    <w:rsid w:val="00514549"/>
    <w:rsid w:val="00514AAB"/>
    <w:rsid w:val="0051539D"/>
    <w:rsid w:val="00516D58"/>
    <w:rsid w:val="00517A49"/>
    <w:rsid w:val="00520B9F"/>
    <w:rsid w:val="0052179A"/>
    <w:rsid w:val="005224AF"/>
    <w:rsid w:val="00522608"/>
    <w:rsid w:val="005245B5"/>
    <w:rsid w:val="0052465E"/>
    <w:rsid w:val="005252DB"/>
    <w:rsid w:val="005266B1"/>
    <w:rsid w:val="0052734E"/>
    <w:rsid w:val="005273E9"/>
    <w:rsid w:val="005322A5"/>
    <w:rsid w:val="00532BCB"/>
    <w:rsid w:val="00532F75"/>
    <w:rsid w:val="00533B16"/>
    <w:rsid w:val="00533B19"/>
    <w:rsid w:val="00534367"/>
    <w:rsid w:val="00535231"/>
    <w:rsid w:val="00535942"/>
    <w:rsid w:val="00535F48"/>
    <w:rsid w:val="00536AE2"/>
    <w:rsid w:val="00537220"/>
    <w:rsid w:val="00540DF4"/>
    <w:rsid w:val="00541462"/>
    <w:rsid w:val="00541D43"/>
    <w:rsid w:val="00543774"/>
    <w:rsid w:val="00544020"/>
    <w:rsid w:val="00544F8C"/>
    <w:rsid w:val="00545BF6"/>
    <w:rsid w:val="005510AB"/>
    <w:rsid w:val="00552460"/>
    <w:rsid w:val="00552724"/>
    <w:rsid w:val="005527FF"/>
    <w:rsid w:val="00553444"/>
    <w:rsid w:val="00554CB4"/>
    <w:rsid w:val="00554D87"/>
    <w:rsid w:val="00555376"/>
    <w:rsid w:val="00556AC9"/>
    <w:rsid w:val="00560395"/>
    <w:rsid w:val="00560B39"/>
    <w:rsid w:val="005613C5"/>
    <w:rsid w:val="00561658"/>
    <w:rsid w:val="00562450"/>
    <w:rsid w:val="00566673"/>
    <w:rsid w:val="00566E82"/>
    <w:rsid w:val="00567950"/>
    <w:rsid w:val="00570341"/>
    <w:rsid w:val="005714D3"/>
    <w:rsid w:val="0057294D"/>
    <w:rsid w:val="00572A47"/>
    <w:rsid w:val="00573554"/>
    <w:rsid w:val="0057424B"/>
    <w:rsid w:val="0057488B"/>
    <w:rsid w:val="00574B19"/>
    <w:rsid w:val="00576FD9"/>
    <w:rsid w:val="00577534"/>
    <w:rsid w:val="0058095C"/>
    <w:rsid w:val="00580B9F"/>
    <w:rsid w:val="0058196A"/>
    <w:rsid w:val="00581A58"/>
    <w:rsid w:val="00581BAC"/>
    <w:rsid w:val="00581FDD"/>
    <w:rsid w:val="005831B7"/>
    <w:rsid w:val="00583283"/>
    <w:rsid w:val="0058656C"/>
    <w:rsid w:val="00586A37"/>
    <w:rsid w:val="0058725D"/>
    <w:rsid w:val="005877EC"/>
    <w:rsid w:val="00587E47"/>
    <w:rsid w:val="00590FAC"/>
    <w:rsid w:val="005913C4"/>
    <w:rsid w:val="00591B1D"/>
    <w:rsid w:val="00591D80"/>
    <w:rsid w:val="005921F2"/>
    <w:rsid w:val="00593090"/>
    <w:rsid w:val="00593118"/>
    <w:rsid w:val="00593410"/>
    <w:rsid w:val="0059439D"/>
    <w:rsid w:val="005952A1"/>
    <w:rsid w:val="00595DA2"/>
    <w:rsid w:val="005A0446"/>
    <w:rsid w:val="005A19E7"/>
    <w:rsid w:val="005A3179"/>
    <w:rsid w:val="005A3228"/>
    <w:rsid w:val="005A39B4"/>
    <w:rsid w:val="005A47C2"/>
    <w:rsid w:val="005A51E8"/>
    <w:rsid w:val="005A55EA"/>
    <w:rsid w:val="005A6A3E"/>
    <w:rsid w:val="005A6E32"/>
    <w:rsid w:val="005A7E3C"/>
    <w:rsid w:val="005B1A92"/>
    <w:rsid w:val="005B1CA4"/>
    <w:rsid w:val="005B254B"/>
    <w:rsid w:val="005B408D"/>
    <w:rsid w:val="005B53CF"/>
    <w:rsid w:val="005B6339"/>
    <w:rsid w:val="005C0614"/>
    <w:rsid w:val="005C08A9"/>
    <w:rsid w:val="005C1A0B"/>
    <w:rsid w:val="005C3A2F"/>
    <w:rsid w:val="005C3B5E"/>
    <w:rsid w:val="005C5B8B"/>
    <w:rsid w:val="005D0719"/>
    <w:rsid w:val="005D0ECB"/>
    <w:rsid w:val="005D14F1"/>
    <w:rsid w:val="005D1F16"/>
    <w:rsid w:val="005D31C8"/>
    <w:rsid w:val="005D3343"/>
    <w:rsid w:val="005D4F96"/>
    <w:rsid w:val="005D5D5B"/>
    <w:rsid w:val="005D77C2"/>
    <w:rsid w:val="005D7A24"/>
    <w:rsid w:val="005E00DF"/>
    <w:rsid w:val="005E21C9"/>
    <w:rsid w:val="005E3586"/>
    <w:rsid w:val="005E4039"/>
    <w:rsid w:val="005E724E"/>
    <w:rsid w:val="005E7ADD"/>
    <w:rsid w:val="005E7E6C"/>
    <w:rsid w:val="005F03E9"/>
    <w:rsid w:val="005F0453"/>
    <w:rsid w:val="005F1D9C"/>
    <w:rsid w:val="005F45D0"/>
    <w:rsid w:val="005F4F5B"/>
    <w:rsid w:val="005F5275"/>
    <w:rsid w:val="005F5CCC"/>
    <w:rsid w:val="005F5F65"/>
    <w:rsid w:val="005F7013"/>
    <w:rsid w:val="006001FF"/>
    <w:rsid w:val="00600515"/>
    <w:rsid w:val="006024C3"/>
    <w:rsid w:val="00603020"/>
    <w:rsid w:val="00603565"/>
    <w:rsid w:val="00605870"/>
    <w:rsid w:val="00605FF0"/>
    <w:rsid w:val="0060620C"/>
    <w:rsid w:val="006066F0"/>
    <w:rsid w:val="00610693"/>
    <w:rsid w:val="006118DD"/>
    <w:rsid w:val="00612722"/>
    <w:rsid w:val="00612A51"/>
    <w:rsid w:val="00612E31"/>
    <w:rsid w:val="00615984"/>
    <w:rsid w:val="00615B63"/>
    <w:rsid w:val="006160D2"/>
    <w:rsid w:val="006171B8"/>
    <w:rsid w:val="006175B8"/>
    <w:rsid w:val="00620F0F"/>
    <w:rsid w:val="0062116A"/>
    <w:rsid w:val="00622E14"/>
    <w:rsid w:val="0062403F"/>
    <w:rsid w:val="00625086"/>
    <w:rsid w:val="006254C8"/>
    <w:rsid w:val="00626540"/>
    <w:rsid w:val="00632A80"/>
    <w:rsid w:val="00634A57"/>
    <w:rsid w:val="00635768"/>
    <w:rsid w:val="00635F64"/>
    <w:rsid w:val="00636486"/>
    <w:rsid w:val="006406DD"/>
    <w:rsid w:val="0064164B"/>
    <w:rsid w:val="00641E8E"/>
    <w:rsid w:val="00641FF1"/>
    <w:rsid w:val="006425B8"/>
    <w:rsid w:val="00643F40"/>
    <w:rsid w:val="00644AF8"/>
    <w:rsid w:val="0064617F"/>
    <w:rsid w:val="00646932"/>
    <w:rsid w:val="006476BE"/>
    <w:rsid w:val="00650B64"/>
    <w:rsid w:val="00654A86"/>
    <w:rsid w:val="00655AB5"/>
    <w:rsid w:val="006565FE"/>
    <w:rsid w:val="00662156"/>
    <w:rsid w:val="00663E2A"/>
    <w:rsid w:val="0066493D"/>
    <w:rsid w:val="00665A6A"/>
    <w:rsid w:val="0066630D"/>
    <w:rsid w:val="00666629"/>
    <w:rsid w:val="00666716"/>
    <w:rsid w:val="006669FD"/>
    <w:rsid w:val="00666CA3"/>
    <w:rsid w:val="00667D7D"/>
    <w:rsid w:val="00670EB3"/>
    <w:rsid w:val="006829A4"/>
    <w:rsid w:val="00683615"/>
    <w:rsid w:val="006841EF"/>
    <w:rsid w:val="00684FC1"/>
    <w:rsid w:val="00685174"/>
    <w:rsid w:val="006868AC"/>
    <w:rsid w:val="006923D7"/>
    <w:rsid w:val="0069336A"/>
    <w:rsid w:val="00695193"/>
    <w:rsid w:val="006954AD"/>
    <w:rsid w:val="006960F1"/>
    <w:rsid w:val="006968FC"/>
    <w:rsid w:val="0069732B"/>
    <w:rsid w:val="00697BCF"/>
    <w:rsid w:val="006A10C5"/>
    <w:rsid w:val="006A1605"/>
    <w:rsid w:val="006A1B13"/>
    <w:rsid w:val="006A1DB3"/>
    <w:rsid w:val="006A2EC8"/>
    <w:rsid w:val="006A436D"/>
    <w:rsid w:val="006A46F0"/>
    <w:rsid w:val="006A48CC"/>
    <w:rsid w:val="006A4F18"/>
    <w:rsid w:val="006A5DE6"/>
    <w:rsid w:val="006A6E82"/>
    <w:rsid w:val="006A7142"/>
    <w:rsid w:val="006A7302"/>
    <w:rsid w:val="006A77C9"/>
    <w:rsid w:val="006B241F"/>
    <w:rsid w:val="006B2866"/>
    <w:rsid w:val="006B2BA4"/>
    <w:rsid w:val="006B67ED"/>
    <w:rsid w:val="006B7A60"/>
    <w:rsid w:val="006C0326"/>
    <w:rsid w:val="006C066E"/>
    <w:rsid w:val="006C1480"/>
    <w:rsid w:val="006C1D31"/>
    <w:rsid w:val="006C217B"/>
    <w:rsid w:val="006C5D6A"/>
    <w:rsid w:val="006C5E34"/>
    <w:rsid w:val="006C5F07"/>
    <w:rsid w:val="006C7BF8"/>
    <w:rsid w:val="006D5222"/>
    <w:rsid w:val="006E0FD9"/>
    <w:rsid w:val="006E3769"/>
    <w:rsid w:val="006E3CC1"/>
    <w:rsid w:val="006E450B"/>
    <w:rsid w:val="006E4A77"/>
    <w:rsid w:val="006E4C89"/>
    <w:rsid w:val="006E4C91"/>
    <w:rsid w:val="006E50F7"/>
    <w:rsid w:val="006E6B4E"/>
    <w:rsid w:val="006F12C0"/>
    <w:rsid w:val="006F15F7"/>
    <w:rsid w:val="006F2421"/>
    <w:rsid w:val="006F25CE"/>
    <w:rsid w:val="006F2B19"/>
    <w:rsid w:val="006F2BBE"/>
    <w:rsid w:val="006F2E45"/>
    <w:rsid w:val="006F3E3E"/>
    <w:rsid w:val="006F488E"/>
    <w:rsid w:val="006F55D3"/>
    <w:rsid w:val="006F652E"/>
    <w:rsid w:val="006F7938"/>
    <w:rsid w:val="00700D0E"/>
    <w:rsid w:val="00702B44"/>
    <w:rsid w:val="00703028"/>
    <w:rsid w:val="007040F0"/>
    <w:rsid w:val="0070482D"/>
    <w:rsid w:val="007068B7"/>
    <w:rsid w:val="00707E60"/>
    <w:rsid w:val="00710454"/>
    <w:rsid w:val="007108A3"/>
    <w:rsid w:val="00711B3A"/>
    <w:rsid w:val="007131D0"/>
    <w:rsid w:val="00713C78"/>
    <w:rsid w:val="00713DBF"/>
    <w:rsid w:val="00715BD2"/>
    <w:rsid w:val="00720273"/>
    <w:rsid w:val="00721C10"/>
    <w:rsid w:val="007223DF"/>
    <w:rsid w:val="00722499"/>
    <w:rsid w:val="00725064"/>
    <w:rsid w:val="00725086"/>
    <w:rsid w:val="00725638"/>
    <w:rsid w:val="00725D5A"/>
    <w:rsid w:val="00730111"/>
    <w:rsid w:val="00731574"/>
    <w:rsid w:val="00732806"/>
    <w:rsid w:val="00733A7D"/>
    <w:rsid w:val="00734153"/>
    <w:rsid w:val="00736807"/>
    <w:rsid w:val="00736974"/>
    <w:rsid w:val="00741336"/>
    <w:rsid w:val="007427CB"/>
    <w:rsid w:val="00742E8A"/>
    <w:rsid w:val="00744FDC"/>
    <w:rsid w:val="00745E0E"/>
    <w:rsid w:val="0075055B"/>
    <w:rsid w:val="00750DE6"/>
    <w:rsid w:val="00751965"/>
    <w:rsid w:val="00751983"/>
    <w:rsid w:val="00754CAD"/>
    <w:rsid w:val="00754FF6"/>
    <w:rsid w:val="00755F01"/>
    <w:rsid w:val="007566ED"/>
    <w:rsid w:val="00757C91"/>
    <w:rsid w:val="00762CC0"/>
    <w:rsid w:val="00763DA4"/>
    <w:rsid w:val="007641A9"/>
    <w:rsid w:val="00764A0E"/>
    <w:rsid w:val="0076726E"/>
    <w:rsid w:val="00770769"/>
    <w:rsid w:val="00770D02"/>
    <w:rsid w:val="00773467"/>
    <w:rsid w:val="007759E3"/>
    <w:rsid w:val="00776E94"/>
    <w:rsid w:val="00777030"/>
    <w:rsid w:val="007833DA"/>
    <w:rsid w:val="00783BEE"/>
    <w:rsid w:val="0078418A"/>
    <w:rsid w:val="007847FA"/>
    <w:rsid w:val="00786527"/>
    <w:rsid w:val="00787DD5"/>
    <w:rsid w:val="00792397"/>
    <w:rsid w:val="00792C3A"/>
    <w:rsid w:val="00793911"/>
    <w:rsid w:val="00793E5B"/>
    <w:rsid w:val="00794916"/>
    <w:rsid w:val="00794FE9"/>
    <w:rsid w:val="00797676"/>
    <w:rsid w:val="00797D6C"/>
    <w:rsid w:val="007A69BE"/>
    <w:rsid w:val="007B1149"/>
    <w:rsid w:val="007B5DFB"/>
    <w:rsid w:val="007C08E7"/>
    <w:rsid w:val="007C0F5D"/>
    <w:rsid w:val="007C1462"/>
    <w:rsid w:val="007C1A4E"/>
    <w:rsid w:val="007C26B8"/>
    <w:rsid w:val="007C324D"/>
    <w:rsid w:val="007C3843"/>
    <w:rsid w:val="007C3C76"/>
    <w:rsid w:val="007C4F3F"/>
    <w:rsid w:val="007D1530"/>
    <w:rsid w:val="007D2D00"/>
    <w:rsid w:val="007D331A"/>
    <w:rsid w:val="007D5B16"/>
    <w:rsid w:val="007D7C14"/>
    <w:rsid w:val="007E0DAA"/>
    <w:rsid w:val="007E30AC"/>
    <w:rsid w:val="007E4657"/>
    <w:rsid w:val="007E5B05"/>
    <w:rsid w:val="007E5B35"/>
    <w:rsid w:val="007E6357"/>
    <w:rsid w:val="007E6C11"/>
    <w:rsid w:val="007F060B"/>
    <w:rsid w:val="007F1350"/>
    <w:rsid w:val="007F1BB1"/>
    <w:rsid w:val="007F1EC1"/>
    <w:rsid w:val="007F3477"/>
    <w:rsid w:val="007F3CC0"/>
    <w:rsid w:val="007F3EC1"/>
    <w:rsid w:val="007F5BBC"/>
    <w:rsid w:val="007F6A2E"/>
    <w:rsid w:val="007F79B6"/>
    <w:rsid w:val="00800BE2"/>
    <w:rsid w:val="0080377A"/>
    <w:rsid w:val="0080466F"/>
    <w:rsid w:val="00804AB1"/>
    <w:rsid w:val="00804BDA"/>
    <w:rsid w:val="00804F75"/>
    <w:rsid w:val="00805A6D"/>
    <w:rsid w:val="008066DF"/>
    <w:rsid w:val="00807FAB"/>
    <w:rsid w:val="008108F8"/>
    <w:rsid w:val="00810EC2"/>
    <w:rsid w:val="00811080"/>
    <w:rsid w:val="00812005"/>
    <w:rsid w:val="008122C5"/>
    <w:rsid w:val="008124E2"/>
    <w:rsid w:val="0081266C"/>
    <w:rsid w:val="00812CE0"/>
    <w:rsid w:val="008144B8"/>
    <w:rsid w:val="00814993"/>
    <w:rsid w:val="008159E8"/>
    <w:rsid w:val="0081722C"/>
    <w:rsid w:val="008201D5"/>
    <w:rsid w:val="00821483"/>
    <w:rsid w:val="00822B25"/>
    <w:rsid w:val="00823AF0"/>
    <w:rsid w:val="00824E6E"/>
    <w:rsid w:val="00827552"/>
    <w:rsid w:val="0083050D"/>
    <w:rsid w:val="00833B40"/>
    <w:rsid w:val="0083402F"/>
    <w:rsid w:val="00834D8B"/>
    <w:rsid w:val="0083529A"/>
    <w:rsid w:val="00836648"/>
    <w:rsid w:val="00836A10"/>
    <w:rsid w:val="00836FDB"/>
    <w:rsid w:val="0083722C"/>
    <w:rsid w:val="00837498"/>
    <w:rsid w:val="008405B2"/>
    <w:rsid w:val="008421A0"/>
    <w:rsid w:val="0084358E"/>
    <w:rsid w:val="00843FB8"/>
    <w:rsid w:val="0084415C"/>
    <w:rsid w:val="00845578"/>
    <w:rsid w:val="00845C29"/>
    <w:rsid w:val="00847CFF"/>
    <w:rsid w:val="00850B33"/>
    <w:rsid w:val="00851287"/>
    <w:rsid w:val="008524E8"/>
    <w:rsid w:val="00852C60"/>
    <w:rsid w:val="00856157"/>
    <w:rsid w:val="00856219"/>
    <w:rsid w:val="00861D43"/>
    <w:rsid w:val="00864A33"/>
    <w:rsid w:val="00864AEB"/>
    <w:rsid w:val="00866836"/>
    <w:rsid w:val="008673EF"/>
    <w:rsid w:val="00867C6D"/>
    <w:rsid w:val="00871600"/>
    <w:rsid w:val="00872632"/>
    <w:rsid w:val="0087288A"/>
    <w:rsid w:val="008737A9"/>
    <w:rsid w:val="00874483"/>
    <w:rsid w:val="008749FE"/>
    <w:rsid w:val="008762F5"/>
    <w:rsid w:val="00876546"/>
    <w:rsid w:val="00876A3A"/>
    <w:rsid w:val="00884305"/>
    <w:rsid w:val="00884D4D"/>
    <w:rsid w:val="00884ECF"/>
    <w:rsid w:val="00885A48"/>
    <w:rsid w:val="008912E9"/>
    <w:rsid w:val="00891991"/>
    <w:rsid w:val="00891A9C"/>
    <w:rsid w:val="00891D68"/>
    <w:rsid w:val="008938A1"/>
    <w:rsid w:val="00893FF1"/>
    <w:rsid w:val="008954B6"/>
    <w:rsid w:val="0089614B"/>
    <w:rsid w:val="008973A8"/>
    <w:rsid w:val="00897F2D"/>
    <w:rsid w:val="008A2CDF"/>
    <w:rsid w:val="008A2E92"/>
    <w:rsid w:val="008A3DB7"/>
    <w:rsid w:val="008A59B3"/>
    <w:rsid w:val="008A6C97"/>
    <w:rsid w:val="008B09B3"/>
    <w:rsid w:val="008B1629"/>
    <w:rsid w:val="008B2938"/>
    <w:rsid w:val="008B39AA"/>
    <w:rsid w:val="008B5460"/>
    <w:rsid w:val="008B69F9"/>
    <w:rsid w:val="008C000F"/>
    <w:rsid w:val="008C0441"/>
    <w:rsid w:val="008C2BD9"/>
    <w:rsid w:val="008C383D"/>
    <w:rsid w:val="008C3B68"/>
    <w:rsid w:val="008C7CF7"/>
    <w:rsid w:val="008D054F"/>
    <w:rsid w:val="008D0A9A"/>
    <w:rsid w:val="008D2FF8"/>
    <w:rsid w:val="008D436C"/>
    <w:rsid w:val="008D54AA"/>
    <w:rsid w:val="008D61A6"/>
    <w:rsid w:val="008D6427"/>
    <w:rsid w:val="008D65FA"/>
    <w:rsid w:val="008D704F"/>
    <w:rsid w:val="008D74D9"/>
    <w:rsid w:val="008D7597"/>
    <w:rsid w:val="008D7C84"/>
    <w:rsid w:val="008E01A5"/>
    <w:rsid w:val="008E0761"/>
    <w:rsid w:val="008E0DB8"/>
    <w:rsid w:val="008E0F4D"/>
    <w:rsid w:val="008E170B"/>
    <w:rsid w:val="008E2E0C"/>
    <w:rsid w:val="008E3B2E"/>
    <w:rsid w:val="008E6604"/>
    <w:rsid w:val="008E66B7"/>
    <w:rsid w:val="008E766F"/>
    <w:rsid w:val="008E78B6"/>
    <w:rsid w:val="008E7BCE"/>
    <w:rsid w:val="008F037F"/>
    <w:rsid w:val="008F1DEB"/>
    <w:rsid w:val="008F2EA9"/>
    <w:rsid w:val="008F3DCB"/>
    <w:rsid w:val="009008C9"/>
    <w:rsid w:val="00901FD5"/>
    <w:rsid w:val="009042D8"/>
    <w:rsid w:val="00904437"/>
    <w:rsid w:val="00904D7A"/>
    <w:rsid w:val="00905218"/>
    <w:rsid w:val="00905573"/>
    <w:rsid w:val="00905F33"/>
    <w:rsid w:val="00906711"/>
    <w:rsid w:val="00906B18"/>
    <w:rsid w:val="00907008"/>
    <w:rsid w:val="009074A8"/>
    <w:rsid w:val="00910D8B"/>
    <w:rsid w:val="00911BA6"/>
    <w:rsid w:val="00913B54"/>
    <w:rsid w:val="00916837"/>
    <w:rsid w:val="00916922"/>
    <w:rsid w:val="009175C5"/>
    <w:rsid w:val="009213DE"/>
    <w:rsid w:val="00924388"/>
    <w:rsid w:val="00927B17"/>
    <w:rsid w:val="00927E56"/>
    <w:rsid w:val="0093104F"/>
    <w:rsid w:val="00931BCA"/>
    <w:rsid w:val="009333BA"/>
    <w:rsid w:val="00935169"/>
    <w:rsid w:val="00935BC3"/>
    <w:rsid w:val="00935F29"/>
    <w:rsid w:val="009400C7"/>
    <w:rsid w:val="009404E3"/>
    <w:rsid w:val="009426C3"/>
    <w:rsid w:val="00942A73"/>
    <w:rsid w:val="00943241"/>
    <w:rsid w:val="00943DC1"/>
    <w:rsid w:val="009458C4"/>
    <w:rsid w:val="009458DC"/>
    <w:rsid w:val="0094750A"/>
    <w:rsid w:val="00951648"/>
    <w:rsid w:val="009517A7"/>
    <w:rsid w:val="00953938"/>
    <w:rsid w:val="00953B28"/>
    <w:rsid w:val="0095540A"/>
    <w:rsid w:val="00955508"/>
    <w:rsid w:val="0096458F"/>
    <w:rsid w:val="00965042"/>
    <w:rsid w:val="00965BF6"/>
    <w:rsid w:val="00967A4B"/>
    <w:rsid w:val="00967E00"/>
    <w:rsid w:val="00970472"/>
    <w:rsid w:val="00970FF2"/>
    <w:rsid w:val="009740AC"/>
    <w:rsid w:val="00974C5B"/>
    <w:rsid w:val="009776A7"/>
    <w:rsid w:val="00977F49"/>
    <w:rsid w:val="00977F75"/>
    <w:rsid w:val="00980308"/>
    <w:rsid w:val="00980BA6"/>
    <w:rsid w:val="009810A1"/>
    <w:rsid w:val="00981124"/>
    <w:rsid w:val="00981C81"/>
    <w:rsid w:val="00982A63"/>
    <w:rsid w:val="00982EB3"/>
    <w:rsid w:val="009830A3"/>
    <w:rsid w:val="0098490E"/>
    <w:rsid w:val="00984D40"/>
    <w:rsid w:val="0098651C"/>
    <w:rsid w:val="0098662B"/>
    <w:rsid w:val="00987C2F"/>
    <w:rsid w:val="009900F4"/>
    <w:rsid w:val="0099026C"/>
    <w:rsid w:val="00990664"/>
    <w:rsid w:val="00991493"/>
    <w:rsid w:val="00992567"/>
    <w:rsid w:val="00993D44"/>
    <w:rsid w:val="00994479"/>
    <w:rsid w:val="00994F6C"/>
    <w:rsid w:val="00995EE1"/>
    <w:rsid w:val="00996A24"/>
    <w:rsid w:val="00997F57"/>
    <w:rsid w:val="009A1276"/>
    <w:rsid w:val="009A4D1F"/>
    <w:rsid w:val="009A4DD2"/>
    <w:rsid w:val="009B08ED"/>
    <w:rsid w:val="009B25C3"/>
    <w:rsid w:val="009B2763"/>
    <w:rsid w:val="009B2B82"/>
    <w:rsid w:val="009B53F5"/>
    <w:rsid w:val="009C05D6"/>
    <w:rsid w:val="009C2469"/>
    <w:rsid w:val="009C5842"/>
    <w:rsid w:val="009D2EDD"/>
    <w:rsid w:val="009D3002"/>
    <w:rsid w:val="009D314A"/>
    <w:rsid w:val="009D6271"/>
    <w:rsid w:val="009D644D"/>
    <w:rsid w:val="009E0283"/>
    <w:rsid w:val="009E04FD"/>
    <w:rsid w:val="009E1F87"/>
    <w:rsid w:val="009E27C3"/>
    <w:rsid w:val="009E35C4"/>
    <w:rsid w:val="009E4821"/>
    <w:rsid w:val="009E70BC"/>
    <w:rsid w:val="009E7302"/>
    <w:rsid w:val="009E7A29"/>
    <w:rsid w:val="009F0DEC"/>
    <w:rsid w:val="009F35BE"/>
    <w:rsid w:val="009F393D"/>
    <w:rsid w:val="009F5979"/>
    <w:rsid w:val="009F60FF"/>
    <w:rsid w:val="009F7DE8"/>
    <w:rsid w:val="00A01792"/>
    <w:rsid w:val="00A024DC"/>
    <w:rsid w:val="00A02E8A"/>
    <w:rsid w:val="00A033B5"/>
    <w:rsid w:val="00A03FB3"/>
    <w:rsid w:val="00A04BC4"/>
    <w:rsid w:val="00A1201A"/>
    <w:rsid w:val="00A12B6C"/>
    <w:rsid w:val="00A13BF8"/>
    <w:rsid w:val="00A15CAD"/>
    <w:rsid w:val="00A16415"/>
    <w:rsid w:val="00A16CE3"/>
    <w:rsid w:val="00A178DE"/>
    <w:rsid w:val="00A25ABA"/>
    <w:rsid w:val="00A268F2"/>
    <w:rsid w:val="00A278FD"/>
    <w:rsid w:val="00A30E64"/>
    <w:rsid w:val="00A31198"/>
    <w:rsid w:val="00A32154"/>
    <w:rsid w:val="00A3242F"/>
    <w:rsid w:val="00A32619"/>
    <w:rsid w:val="00A33B0D"/>
    <w:rsid w:val="00A34990"/>
    <w:rsid w:val="00A34B94"/>
    <w:rsid w:val="00A34C13"/>
    <w:rsid w:val="00A35D79"/>
    <w:rsid w:val="00A365A2"/>
    <w:rsid w:val="00A37428"/>
    <w:rsid w:val="00A40301"/>
    <w:rsid w:val="00A41085"/>
    <w:rsid w:val="00A410E1"/>
    <w:rsid w:val="00A41B0F"/>
    <w:rsid w:val="00A42730"/>
    <w:rsid w:val="00A43528"/>
    <w:rsid w:val="00A45C1D"/>
    <w:rsid w:val="00A461F0"/>
    <w:rsid w:val="00A47B7A"/>
    <w:rsid w:val="00A52727"/>
    <w:rsid w:val="00A53F1B"/>
    <w:rsid w:val="00A545D7"/>
    <w:rsid w:val="00A54A91"/>
    <w:rsid w:val="00A55C26"/>
    <w:rsid w:val="00A56784"/>
    <w:rsid w:val="00A61076"/>
    <w:rsid w:val="00A612B3"/>
    <w:rsid w:val="00A613AE"/>
    <w:rsid w:val="00A62A4D"/>
    <w:rsid w:val="00A63F6D"/>
    <w:rsid w:val="00A65C98"/>
    <w:rsid w:val="00A711C9"/>
    <w:rsid w:val="00A72243"/>
    <w:rsid w:val="00A73FE4"/>
    <w:rsid w:val="00A75711"/>
    <w:rsid w:val="00A8044C"/>
    <w:rsid w:val="00A81D80"/>
    <w:rsid w:val="00A82281"/>
    <w:rsid w:val="00A826D0"/>
    <w:rsid w:val="00A84441"/>
    <w:rsid w:val="00A857A2"/>
    <w:rsid w:val="00A85DAC"/>
    <w:rsid w:val="00A86AFC"/>
    <w:rsid w:val="00A8788C"/>
    <w:rsid w:val="00A90147"/>
    <w:rsid w:val="00A914A7"/>
    <w:rsid w:val="00A92331"/>
    <w:rsid w:val="00A93403"/>
    <w:rsid w:val="00A93615"/>
    <w:rsid w:val="00A9435E"/>
    <w:rsid w:val="00A946DC"/>
    <w:rsid w:val="00A947AA"/>
    <w:rsid w:val="00A94CF4"/>
    <w:rsid w:val="00A94FFB"/>
    <w:rsid w:val="00AA0604"/>
    <w:rsid w:val="00AA083C"/>
    <w:rsid w:val="00AA193B"/>
    <w:rsid w:val="00AA4ED5"/>
    <w:rsid w:val="00AA67E0"/>
    <w:rsid w:val="00AA73A0"/>
    <w:rsid w:val="00AB0783"/>
    <w:rsid w:val="00AB0D20"/>
    <w:rsid w:val="00AB2DE0"/>
    <w:rsid w:val="00AB4CCD"/>
    <w:rsid w:val="00AB771C"/>
    <w:rsid w:val="00AB7847"/>
    <w:rsid w:val="00AB7B75"/>
    <w:rsid w:val="00AB7FDA"/>
    <w:rsid w:val="00AC03D5"/>
    <w:rsid w:val="00AC0B6C"/>
    <w:rsid w:val="00AC11D9"/>
    <w:rsid w:val="00AC1DE4"/>
    <w:rsid w:val="00AC2ADD"/>
    <w:rsid w:val="00AC37EC"/>
    <w:rsid w:val="00AC4214"/>
    <w:rsid w:val="00AC4F4D"/>
    <w:rsid w:val="00AC5A93"/>
    <w:rsid w:val="00AC65DC"/>
    <w:rsid w:val="00AC6D52"/>
    <w:rsid w:val="00AC7F26"/>
    <w:rsid w:val="00AD22C4"/>
    <w:rsid w:val="00AD23C6"/>
    <w:rsid w:val="00AD2F3F"/>
    <w:rsid w:val="00AD3960"/>
    <w:rsid w:val="00AD3BB6"/>
    <w:rsid w:val="00AD4051"/>
    <w:rsid w:val="00AD417A"/>
    <w:rsid w:val="00AD4255"/>
    <w:rsid w:val="00AD5090"/>
    <w:rsid w:val="00AD5400"/>
    <w:rsid w:val="00AD5D7F"/>
    <w:rsid w:val="00AD6830"/>
    <w:rsid w:val="00AE1124"/>
    <w:rsid w:val="00AE19B7"/>
    <w:rsid w:val="00AE262D"/>
    <w:rsid w:val="00AE56A6"/>
    <w:rsid w:val="00AE58AE"/>
    <w:rsid w:val="00AE65D1"/>
    <w:rsid w:val="00AE6A80"/>
    <w:rsid w:val="00AF06D3"/>
    <w:rsid w:val="00AF23D6"/>
    <w:rsid w:val="00AF29E7"/>
    <w:rsid w:val="00AF4192"/>
    <w:rsid w:val="00AF4E56"/>
    <w:rsid w:val="00AF4E7D"/>
    <w:rsid w:val="00AF4F04"/>
    <w:rsid w:val="00AF66B1"/>
    <w:rsid w:val="00AF7933"/>
    <w:rsid w:val="00B00554"/>
    <w:rsid w:val="00B00628"/>
    <w:rsid w:val="00B0164F"/>
    <w:rsid w:val="00B028E1"/>
    <w:rsid w:val="00B029F2"/>
    <w:rsid w:val="00B02ABD"/>
    <w:rsid w:val="00B0339A"/>
    <w:rsid w:val="00B0403E"/>
    <w:rsid w:val="00B075CA"/>
    <w:rsid w:val="00B118A0"/>
    <w:rsid w:val="00B14967"/>
    <w:rsid w:val="00B15B1B"/>
    <w:rsid w:val="00B15DDE"/>
    <w:rsid w:val="00B15E41"/>
    <w:rsid w:val="00B15E6F"/>
    <w:rsid w:val="00B17F15"/>
    <w:rsid w:val="00B223F8"/>
    <w:rsid w:val="00B22F66"/>
    <w:rsid w:val="00B2321E"/>
    <w:rsid w:val="00B24B92"/>
    <w:rsid w:val="00B2664C"/>
    <w:rsid w:val="00B277E7"/>
    <w:rsid w:val="00B2786B"/>
    <w:rsid w:val="00B30357"/>
    <w:rsid w:val="00B3042D"/>
    <w:rsid w:val="00B311EC"/>
    <w:rsid w:val="00B313DF"/>
    <w:rsid w:val="00B31D4C"/>
    <w:rsid w:val="00B3277E"/>
    <w:rsid w:val="00B32816"/>
    <w:rsid w:val="00B34652"/>
    <w:rsid w:val="00B41B34"/>
    <w:rsid w:val="00B43CC6"/>
    <w:rsid w:val="00B440DC"/>
    <w:rsid w:val="00B442F4"/>
    <w:rsid w:val="00B47126"/>
    <w:rsid w:val="00B5013F"/>
    <w:rsid w:val="00B5161D"/>
    <w:rsid w:val="00B51987"/>
    <w:rsid w:val="00B53613"/>
    <w:rsid w:val="00B539C2"/>
    <w:rsid w:val="00B53EC7"/>
    <w:rsid w:val="00B55E26"/>
    <w:rsid w:val="00B561FF"/>
    <w:rsid w:val="00B60EE3"/>
    <w:rsid w:val="00B616E0"/>
    <w:rsid w:val="00B6180B"/>
    <w:rsid w:val="00B63124"/>
    <w:rsid w:val="00B63578"/>
    <w:rsid w:val="00B648FA"/>
    <w:rsid w:val="00B66853"/>
    <w:rsid w:val="00B6759F"/>
    <w:rsid w:val="00B70532"/>
    <w:rsid w:val="00B70F20"/>
    <w:rsid w:val="00B72783"/>
    <w:rsid w:val="00B72C90"/>
    <w:rsid w:val="00B744C4"/>
    <w:rsid w:val="00B77B13"/>
    <w:rsid w:val="00B77D5E"/>
    <w:rsid w:val="00B80EDD"/>
    <w:rsid w:val="00B81E83"/>
    <w:rsid w:val="00B82808"/>
    <w:rsid w:val="00B82CCC"/>
    <w:rsid w:val="00B83FE8"/>
    <w:rsid w:val="00B863BE"/>
    <w:rsid w:val="00B86BDC"/>
    <w:rsid w:val="00B916F4"/>
    <w:rsid w:val="00B91B7A"/>
    <w:rsid w:val="00B92E6D"/>
    <w:rsid w:val="00B94055"/>
    <w:rsid w:val="00B94D54"/>
    <w:rsid w:val="00B96609"/>
    <w:rsid w:val="00B96FD8"/>
    <w:rsid w:val="00BA06AC"/>
    <w:rsid w:val="00BA0950"/>
    <w:rsid w:val="00BA1DBD"/>
    <w:rsid w:val="00BA1EFC"/>
    <w:rsid w:val="00BA3CDE"/>
    <w:rsid w:val="00BA45D7"/>
    <w:rsid w:val="00BA4F47"/>
    <w:rsid w:val="00BA7EFD"/>
    <w:rsid w:val="00BB1EE2"/>
    <w:rsid w:val="00BB2192"/>
    <w:rsid w:val="00BB2282"/>
    <w:rsid w:val="00BB2865"/>
    <w:rsid w:val="00BB3A05"/>
    <w:rsid w:val="00BB3DB0"/>
    <w:rsid w:val="00BB3EF0"/>
    <w:rsid w:val="00BB4DA5"/>
    <w:rsid w:val="00BB5502"/>
    <w:rsid w:val="00BB619D"/>
    <w:rsid w:val="00BC1F9B"/>
    <w:rsid w:val="00BC47AC"/>
    <w:rsid w:val="00BC48F4"/>
    <w:rsid w:val="00BC4D91"/>
    <w:rsid w:val="00BC5BBE"/>
    <w:rsid w:val="00BC6385"/>
    <w:rsid w:val="00BD31D5"/>
    <w:rsid w:val="00BD535C"/>
    <w:rsid w:val="00BD5742"/>
    <w:rsid w:val="00BD5B2D"/>
    <w:rsid w:val="00BD7748"/>
    <w:rsid w:val="00BE04E7"/>
    <w:rsid w:val="00BE14B8"/>
    <w:rsid w:val="00BE5047"/>
    <w:rsid w:val="00BE5458"/>
    <w:rsid w:val="00BE548F"/>
    <w:rsid w:val="00BE6565"/>
    <w:rsid w:val="00BE776C"/>
    <w:rsid w:val="00BE7CF6"/>
    <w:rsid w:val="00BF0603"/>
    <w:rsid w:val="00BF4821"/>
    <w:rsid w:val="00BF4D09"/>
    <w:rsid w:val="00BF5C85"/>
    <w:rsid w:val="00BF5D8A"/>
    <w:rsid w:val="00BF66DB"/>
    <w:rsid w:val="00BF73D5"/>
    <w:rsid w:val="00BF76CD"/>
    <w:rsid w:val="00BF798C"/>
    <w:rsid w:val="00BF7AAD"/>
    <w:rsid w:val="00C00136"/>
    <w:rsid w:val="00C00461"/>
    <w:rsid w:val="00C010B4"/>
    <w:rsid w:val="00C03561"/>
    <w:rsid w:val="00C13042"/>
    <w:rsid w:val="00C16EA2"/>
    <w:rsid w:val="00C17D60"/>
    <w:rsid w:val="00C211EA"/>
    <w:rsid w:val="00C24691"/>
    <w:rsid w:val="00C27CEC"/>
    <w:rsid w:val="00C27E8E"/>
    <w:rsid w:val="00C30423"/>
    <w:rsid w:val="00C31406"/>
    <w:rsid w:val="00C31C0E"/>
    <w:rsid w:val="00C31F3A"/>
    <w:rsid w:val="00C322D6"/>
    <w:rsid w:val="00C332E1"/>
    <w:rsid w:val="00C33948"/>
    <w:rsid w:val="00C33AB8"/>
    <w:rsid w:val="00C35200"/>
    <w:rsid w:val="00C367C2"/>
    <w:rsid w:val="00C37ABB"/>
    <w:rsid w:val="00C41201"/>
    <w:rsid w:val="00C412C3"/>
    <w:rsid w:val="00C41743"/>
    <w:rsid w:val="00C41BA7"/>
    <w:rsid w:val="00C436E7"/>
    <w:rsid w:val="00C43BB4"/>
    <w:rsid w:val="00C43FF8"/>
    <w:rsid w:val="00C45351"/>
    <w:rsid w:val="00C453F4"/>
    <w:rsid w:val="00C46FA2"/>
    <w:rsid w:val="00C51E2C"/>
    <w:rsid w:val="00C53854"/>
    <w:rsid w:val="00C5588B"/>
    <w:rsid w:val="00C629E8"/>
    <w:rsid w:val="00C63308"/>
    <w:rsid w:val="00C6522D"/>
    <w:rsid w:val="00C66D6A"/>
    <w:rsid w:val="00C7442B"/>
    <w:rsid w:val="00C75B5B"/>
    <w:rsid w:val="00C75D02"/>
    <w:rsid w:val="00C75E3D"/>
    <w:rsid w:val="00C75EC6"/>
    <w:rsid w:val="00C82C2E"/>
    <w:rsid w:val="00C83F10"/>
    <w:rsid w:val="00C84BB6"/>
    <w:rsid w:val="00C85EF2"/>
    <w:rsid w:val="00C865F3"/>
    <w:rsid w:val="00C873ED"/>
    <w:rsid w:val="00C90E81"/>
    <w:rsid w:val="00C91883"/>
    <w:rsid w:val="00C930D7"/>
    <w:rsid w:val="00C93134"/>
    <w:rsid w:val="00C95CCC"/>
    <w:rsid w:val="00C9654E"/>
    <w:rsid w:val="00C96DCC"/>
    <w:rsid w:val="00C96F99"/>
    <w:rsid w:val="00C97442"/>
    <w:rsid w:val="00C97B02"/>
    <w:rsid w:val="00CA011B"/>
    <w:rsid w:val="00CA32E4"/>
    <w:rsid w:val="00CA47C4"/>
    <w:rsid w:val="00CA5920"/>
    <w:rsid w:val="00CA7B47"/>
    <w:rsid w:val="00CB0CC4"/>
    <w:rsid w:val="00CB1AFE"/>
    <w:rsid w:val="00CB1EF0"/>
    <w:rsid w:val="00CB3EF6"/>
    <w:rsid w:val="00CB5154"/>
    <w:rsid w:val="00CB5ADA"/>
    <w:rsid w:val="00CB6B8D"/>
    <w:rsid w:val="00CB6EE1"/>
    <w:rsid w:val="00CC29FE"/>
    <w:rsid w:val="00CC2ED6"/>
    <w:rsid w:val="00CC46CC"/>
    <w:rsid w:val="00CD26EF"/>
    <w:rsid w:val="00CD2A98"/>
    <w:rsid w:val="00CD3423"/>
    <w:rsid w:val="00CD3457"/>
    <w:rsid w:val="00CD3E7D"/>
    <w:rsid w:val="00CD696C"/>
    <w:rsid w:val="00CD79B2"/>
    <w:rsid w:val="00CE18DD"/>
    <w:rsid w:val="00CE276C"/>
    <w:rsid w:val="00CE2B38"/>
    <w:rsid w:val="00CE3D13"/>
    <w:rsid w:val="00CE44B1"/>
    <w:rsid w:val="00CE4EE6"/>
    <w:rsid w:val="00CE597E"/>
    <w:rsid w:val="00CE7A1C"/>
    <w:rsid w:val="00CF18E1"/>
    <w:rsid w:val="00CF1968"/>
    <w:rsid w:val="00CF1F2A"/>
    <w:rsid w:val="00CF3363"/>
    <w:rsid w:val="00CF402C"/>
    <w:rsid w:val="00CF4212"/>
    <w:rsid w:val="00CF689B"/>
    <w:rsid w:val="00D00816"/>
    <w:rsid w:val="00D0133B"/>
    <w:rsid w:val="00D01463"/>
    <w:rsid w:val="00D020F4"/>
    <w:rsid w:val="00D022CB"/>
    <w:rsid w:val="00D03FEF"/>
    <w:rsid w:val="00D04300"/>
    <w:rsid w:val="00D044F0"/>
    <w:rsid w:val="00D0491E"/>
    <w:rsid w:val="00D04C11"/>
    <w:rsid w:val="00D100DF"/>
    <w:rsid w:val="00D12CE5"/>
    <w:rsid w:val="00D14A4B"/>
    <w:rsid w:val="00D15954"/>
    <w:rsid w:val="00D16D8D"/>
    <w:rsid w:val="00D16E77"/>
    <w:rsid w:val="00D170F1"/>
    <w:rsid w:val="00D20462"/>
    <w:rsid w:val="00D211BA"/>
    <w:rsid w:val="00D222DA"/>
    <w:rsid w:val="00D22313"/>
    <w:rsid w:val="00D23BD2"/>
    <w:rsid w:val="00D24020"/>
    <w:rsid w:val="00D24532"/>
    <w:rsid w:val="00D24D5C"/>
    <w:rsid w:val="00D25AF5"/>
    <w:rsid w:val="00D306D3"/>
    <w:rsid w:val="00D3154D"/>
    <w:rsid w:val="00D31B54"/>
    <w:rsid w:val="00D32730"/>
    <w:rsid w:val="00D340ED"/>
    <w:rsid w:val="00D35F6B"/>
    <w:rsid w:val="00D36D44"/>
    <w:rsid w:val="00D37648"/>
    <w:rsid w:val="00D37E3E"/>
    <w:rsid w:val="00D4020A"/>
    <w:rsid w:val="00D403F2"/>
    <w:rsid w:val="00D40BC9"/>
    <w:rsid w:val="00D41853"/>
    <w:rsid w:val="00D44467"/>
    <w:rsid w:val="00D448FD"/>
    <w:rsid w:val="00D45405"/>
    <w:rsid w:val="00D5409D"/>
    <w:rsid w:val="00D5591C"/>
    <w:rsid w:val="00D56492"/>
    <w:rsid w:val="00D56DD6"/>
    <w:rsid w:val="00D573FB"/>
    <w:rsid w:val="00D605ED"/>
    <w:rsid w:val="00D60C37"/>
    <w:rsid w:val="00D6155E"/>
    <w:rsid w:val="00D61CA5"/>
    <w:rsid w:val="00D6225C"/>
    <w:rsid w:val="00D62707"/>
    <w:rsid w:val="00D62CFE"/>
    <w:rsid w:val="00D65AE2"/>
    <w:rsid w:val="00D65CCE"/>
    <w:rsid w:val="00D66D1D"/>
    <w:rsid w:val="00D67D26"/>
    <w:rsid w:val="00D70675"/>
    <w:rsid w:val="00D70F5C"/>
    <w:rsid w:val="00D71203"/>
    <w:rsid w:val="00D722E3"/>
    <w:rsid w:val="00D72F15"/>
    <w:rsid w:val="00D72F25"/>
    <w:rsid w:val="00D74A40"/>
    <w:rsid w:val="00D75D05"/>
    <w:rsid w:val="00D8119D"/>
    <w:rsid w:val="00D8155F"/>
    <w:rsid w:val="00D824B9"/>
    <w:rsid w:val="00D825BE"/>
    <w:rsid w:val="00D82A87"/>
    <w:rsid w:val="00D82E6E"/>
    <w:rsid w:val="00D831EC"/>
    <w:rsid w:val="00D843BE"/>
    <w:rsid w:val="00D85BCA"/>
    <w:rsid w:val="00D85E4E"/>
    <w:rsid w:val="00D86C74"/>
    <w:rsid w:val="00D87023"/>
    <w:rsid w:val="00D8797F"/>
    <w:rsid w:val="00D87D23"/>
    <w:rsid w:val="00D90F4C"/>
    <w:rsid w:val="00D91CEC"/>
    <w:rsid w:val="00D924E3"/>
    <w:rsid w:val="00D92CE9"/>
    <w:rsid w:val="00D937E1"/>
    <w:rsid w:val="00D94E7D"/>
    <w:rsid w:val="00D94F80"/>
    <w:rsid w:val="00D96172"/>
    <w:rsid w:val="00D9695D"/>
    <w:rsid w:val="00DA08A3"/>
    <w:rsid w:val="00DA0F36"/>
    <w:rsid w:val="00DA11DA"/>
    <w:rsid w:val="00DA17FC"/>
    <w:rsid w:val="00DA3750"/>
    <w:rsid w:val="00DA3F69"/>
    <w:rsid w:val="00DA54F8"/>
    <w:rsid w:val="00DB03FA"/>
    <w:rsid w:val="00DB0959"/>
    <w:rsid w:val="00DB1E3E"/>
    <w:rsid w:val="00DB293C"/>
    <w:rsid w:val="00DB3431"/>
    <w:rsid w:val="00DB3B47"/>
    <w:rsid w:val="00DB543E"/>
    <w:rsid w:val="00DB7A6F"/>
    <w:rsid w:val="00DB7EF0"/>
    <w:rsid w:val="00DC01A8"/>
    <w:rsid w:val="00DC0518"/>
    <w:rsid w:val="00DC0F6F"/>
    <w:rsid w:val="00DC1656"/>
    <w:rsid w:val="00DC17B5"/>
    <w:rsid w:val="00DC1B0B"/>
    <w:rsid w:val="00DC1C83"/>
    <w:rsid w:val="00DC419D"/>
    <w:rsid w:val="00DC484B"/>
    <w:rsid w:val="00DC545D"/>
    <w:rsid w:val="00DC5E33"/>
    <w:rsid w:val="00DC6A1E"/>
    <w:rsid w:val="00DD0D7E"/>
    <w:rsid w:val="00DD2607"/>
    <w:rsid w:val="00DD373D"/>
    <w:rsid w:val="00DD3797"/>
    <w:rsid w:val="00DE111F"/>
    <w:rsid w:val="00DE13FB"/>
    <w:rsid w:val="00DE1735"/>
    <w:rsid w:val="00DE306F"/>
    <w:rsid w:val="00DE36C6"/>
    <w:rsid w:val="00DE405F"/>
    <w:rsid w:val="00DE53D9"/>
    <w:rsid w:val="00DE570D"/>
    <w:rsid w:val="00DE5943"/>
    <w:rsid w:val="00DE6835"/>
    <w:rsid w:val="00DE71E1"/>
    <w:rsid w:val="00DF083A"/>
    <w:rsid w:val="00DF237D"/>
    <w:rsid w:val="00DF2B5C"/>
    <w:rsid w:val="00DF33F7"/>
    <w:rsid w:val="00DF49B6"/>
    <w:rsid w:val="00DF55A9"/>
    <w:rsid w:val="00DF5AA9"/>
    <w:rsid w:val="00DF5DC9"/>
    <w:rsid w:val="00DF79CB"/>
    <w:rsid w:val="00E023E3"/>
    <w:rsid w:val="00E03FF6"/>
    <w:rsid w:val="00E0455A"/>
    <w:rsid w:val="00E0491F"/>
    <w:rsid w:val="00E04B25"/>
    <w:rsid w:val="00E050CF"/>
    <w:rsid w:val="00E0586D"/>
    <w:rsid w:val="00E062D2"/>
    <w:rsid w:val="00E06A31"/>
    <w:rsid w:val="00E10227"/>
    <w:rsid w:val="00E10F3D"/>
    <w:rsid w:val="00E1135C"/>
    <w:rsid w:val="00E127A3"/>
    <w:rsid w:val="00E1427C"/>
    <w:rsid w:val="00E16DF8"/>
    <w:rsid w:val="00E170BC"/>
    <w:rsid w:val="00E21963"/>
    <w:rsid w:val="00E21974"/>
    <w:rsid w:val="00E2210E"/>
    <w:rsid w:val="00E229C8"/>
    <w:rsid w:val="00E23505"/>
    <w:rsid w:val="00E26FC1"/>
    <w:rsid w:val="00E31A72"/>
    <w:rsid w:val="00E332CB"/>
    <w:rsid w:val="00E33FD0"/>
    <w:rsid w:val="00E347FE"/>
    <w:rsid w:val="00E35D25"/>
    <w:rsid w:val="00E35E75"/>
    <w:rsid w:val="00E37A7C"/>
    <w:rsid w:val="00E37ABD"/>
    <w:rsid w:val="00E402AA"/>
    <w:rsid w:val="00E404B8"/>
    <w:rsid w:val="00E43157"/>
    <w:rsid w:val="00E43DB5"/>
    <w:rsid w:val="00E43FBF"/>
    <w:rsid w:val="00E441E2"/>
    <w:rsid w:val="00E454CF"/>
    <w:rsid w:val="00E45A79"/>
    <w:rsid w:val="00E45F3D"/>
    <w:rsid w:val="00E463D9"/>
    <w:rsid w:val="00E46DDE"/>
    <w:rsid w:val="00E46E70"/>
    <w:rsid w:val="00E474FE"/>
    <w:rsid w:val="00E50061"/>
    <w:rsid w:val="00E5082A"/>
    <w:rsid w:val="00E50BE4"/>
    <w:rsid w:val="00E518B3"/>
    <w:rsid w:val="00E5378D"/>
    <w:rsid w:val="00E53CDB"/>
    <w:rsid w:val="00E53FDC"/>
    <w:rsid w:val="00E54D5A"/>
    <w:rsid w:val="00E57269"/>
    <w:rsid w:val="00E577CC"/>
    <w:rsid w:val="00E60355"/>
    <w:rsid w:val="00E61317"/>
    <w:rsid w:val="00E6148C"/>
    <w:rsid w:val="00E629BE"/>
    <w:rsid w:val="00E63112"/>
    <w:rsid w:val="00E67141"/>
    <w:rsid w:val="00E700CD"/>
    <w:rsid w:val="00E7223B"/>
    <w:rsid w:val="00E722C2"/>
    <w:rsid w:val="00E72761"/>
    <w:rsid w:val="00E73358"/>
    <w:rsid w:val="00E7370E"/>
    <w:rsid w:val="00E739B8"/>
    <w:rsid w:val="00E74B2E"/>
    <w:rsid w:val="00E765CD"/>
    <w:rsid w:val="00E7671D"/>
    <w:rsid w:val="00E76D94"/>
    <w:rsid w:val="00E77D71"/>
    <w:rsid w:val="00E80A1E"/>
    <w:rsid w:val="00E80B7F"/>
    <w:rsid w:val="00E80E8E"/>
    <w:rsid w:val="00E81B5A"/>
    <w:rsid w:val="00E8228F"/>
    <w:rsid w:val="00E87632"/>
    <w:rsid w:val="00E90DBC"/>
    <w:rsid w:val="00E9157E"/>
    <w:rsid w:val="00E91EF8"/>
    <w:rsid w:val="00E9245D"/>
    <w:rsid w:val="00E936DB"/>
    <w:rsid w:val="00E93B64"/>
    <w:rsid w:val="00E94599"/>
    <w:rsid w:val="00E94700"/>
    <w:rsid w:val="00E96322"/>
    <w:rsid w:val="00E96E82"/>
    <w:rsid w:val="00EA3B05"/>
    <w:rsid w:val="00EA3D8B"/>
    <w:rsid w:val="00EA4807"/>
    <w:rsid w:val="00EA56CB"/>
    <w:rsid w:val="00EA5BDC"/>
    <w:rsid w:val="00EA66F6"/>
    <w:rsid w:val="00EA71FE"/>
    <w:rsid w:val="00EB00F9"/>
    <w:rsid w:val="00EB1A06"/>
    <w:rsid w:val="00EB24D6"/>
    <w:rsid w:val="00EB34AA"/>
    <w:rsid w:val="00EB3614"/>
    <w:rsid w:val="00EB3C51"/>
    <w:rsid w:val="00EB4573"/>
    <w:rsid w:val="00EC2D24"/>
    <w:rsid w:val="00EC2D97"/>
    <w:rsid w:val="00EC321D"/>
    <w:rsid w:val="00EC3856"/>
    <w:rsid w:val="00EC49F5"/>
    <w:rsid w:val="00EC51CD"/>
    <w:rsid w:val="00EC5CAB"/>
    <w:rsid w:val="00EC5EA7"/>
    <w:rsid w:val="00EC63E1"/>
    <w:rsid w:val="00ED1569"/>
    <w:rsid w:val="00ED3B5F"/>
    <w:rsid w:val="00ED4433"/>
    <w:rsid w:val="00ED443B"/>
    <w:rsid w:val="00ED4E38"/>
    <w:rsid w:val="00ED6A3D"/>
    <w:rsid w:val="00ED7874"/>
    <w:rsid w:val="00EE3669"/>
    <w:rsid w:val="00EE4F90"/>
    <w:rsid w:val="00EE7A09"/>
    <w:rsid w:val="00EE7FCF"/>
    <w:rsid w:val="00EF3289"/>
    <w:rsid w:val="00EF3490"/>
    <w:rsid w:val="00EF373F"/>
    <w:rsid w:val="00EF42B9"/>
    <w:rsid w:val="00EF55D5"/>
    <w:rsid w:val="00EF5A58"/>
    <w:rsid w:val="00EF5CA7"/>
    <w:rsid w:val="00EF5EC9"/>
    <w:rsid w:val="00EF6780"/>
    <w:rsid w:val="00EF6F90"/>
    <w:rsid w:val="00EF6FCD"/>
    <w:rsid w:val="00EF73D1"/>
    <w:rsid w:val="00F01431"/>
    <w:rsid w:val="00F01B0B"/>
    <w:rsid w:val="00F02EB0"/>
    <w:rsid w:val="00F05AFA"/>
    <w:rsid w:val="00F06921"/>
    <w:rsid w:val="00F06D9E"/>
    <w:rsid w:val="00F07DFF"/>
    <w:rsid w:val="00F07EA5"/>
    <w:rsid w:val="00F10A49"/>
    <w:rsid w:val="00F11DF0"/>
    <w:rsid w:val="00F12199"/>
    <w:rsid w:val="00F13A24"/>
    <w:rsid w:val="00F1402A"/>
    <w:rsid w:val="00F140F9"/>
    <w:rsid w:val="00F155A7"/>
    <w:rsid w:val="00F156A3"/>
    <w:rsid w:val="00F159CA"/>
    <w:rsid w:val="00F16376"/>
    <w:rsid w:val="00F168B8"/>
    <w:rsid w:val="00F17812"/>
    <w:rsid w:val="00F2026C"/>
    <w:rsid w:val="00F20AF9"/>
    <w:rsid w:val="00F20BC4"/>
    <w:rsid w:val="00F249D7"/>
    <w:rsid w:val="00F24DEB"/>
    <w:rsid w:val="00F2712A"/>
    <w:rsid w:val="00F27A8E"/>
    <w:rsid w:val="00F306C8"/>
    <w:rsid w:val="00F3122D"/>
    <w:rsid w:val="00F3147B"/>
    <w:rsid w:val="00F318C2"/>
    <w:rsid w:val="00F33AA0"/>
    <w:rsid w:val="00F33E50"/>
    <w:rsid w:val="00F36229"/>
    <w:rsid w:val="00F3682E"/>
    <w:rsid w:val="00F40FBE"/>
    <w:rsid w:val="00F4387B"/>
    <w:rsid w:val="00F4455F"/>
    <w:rsid w:val="00F45557"/>
    <w:rsid w:val="00F5147F"/>
    <w:rsid w:val="00F54965"/>
    <w:rsid w:val="00F61633"/>
    <w:rsid w:val="00F61BB9"/>
    <w:rsid w:val="00F62C23"/>
    <w:rsid w:val="00F64F7B"/>
    <w:rsid w:val="00F65487"/>
    <w:rsid w:val="00F657E4"/>
    <w:rsid w:val="00F6616A"/>
    <w:rsid w:val="00F7051A"/>
    <w:rsid w:val="00F72D5E"/>
    <w:rsid w:val="00F74AFE"/>
    <w:rsid w:val="00F775BE"/>
    <w:rsid w:val="00F77E2A"/>
    <w:rsid w:val="00F81FA2"/>
    <w:rsid w:val="00F8265B"/>
    <w:rsid w:val="00F8267D"/>
    <w:rsid w:val="00F83B63"/>
    <w:rsid w:val="00F84F0C"/>
    <w:rsid w:val="00F90CA8"/>
    <w:rsid w:val="00F913A3"/>
    <w:rsid w:val="00F914E5"/>
    <w:rsid w:val="00F924F3"/>
    <w:rsid w:val="00F928E0"/>
    <w:rsid w:val="00F9378A"/>
    <w:rsid w:val="00F9500A"/>
    <w:rsid w:val="00F96DD4"/>
    <w:rsid w:val="00F9776D"/>
    <w:rsid w:val="00FA0E12"/>
    <w:rsid w:val="00FA183E"/>
    <w:rsid w:val="00FA3090"/>
    <w:rsid w:val="00FA4EAE"/>
    <w:rsid w:val="00FA56BA"/>
    <w:rsid w:val="00FA663B"/>
    <w:rsid w:val="00FA76B2"/>
    <w:rsid w:val="00FB2742"/>
    <w:rsid w:val="00FB2EA5"/>
    <w:rsid w:val="00FB3486"/>
    <w:rsid w:val="00FB4960"/>
    <w:rsid w:val="00FB785E"/>
    <w:rsid w:val="00FC0B7F"/>
    <w:rsid w:val="00FC12F8"/>
    <w:rsid w:val="00FC286A"/>
    <w:rsid w:val="00FC4852"/>
    <w:rsid w:val="00FC5607"/>
    <w:rsid w:val="00FC59B5"/>
    <w:rsid w:val="00FC749C"/>
    <w:rsid w:val="00FD0E14"/>
    <w:rsid w:val="00FD1380"/>
    <w:rsid w:val="00FD16E1"/>
    <w:rsid w:val="00FD1ADB"/>
    <w:rsid w:val="00FD2951"/>
    <w:rsid w:val="00FD4920"/>
    <w:rsid w:val="00FD525D"/>
    <w:rsid w:val="00FD621C"/>
    <w:rsid w:val="00FE2B63"/>
    <w:rsid w:val="00FE351F"/>
    <w:rsid w:val="00FE431B"/>
    <w:rsid w:val="00FE49D9"/>
    <w:rsid w:val="00FE6239"/>
    <w:rsid w:val="00FE7B62"/>
    <w:rsid w:val="00FF01CD"/>
    <w:rsid w:val="00FF02D2"/>
    <w:rsid w:val="00FF086F"/>
    <w:rsid w:val="00FF22C1"/>
    <w:rsid w:val="00FF2662"/>
    <w:rsid w:val="00FF2754"/>
    <w:rsid w:val="00FF29B5"/>
    <w:rsid w:val="00FF2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F1FDF"/>
  <w15:chartTrackingRefBased/>
  <w15:docId w15:val="{A8DA175C-5293-4D09-9078-B5EA2419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35F6B"/>
    <w:pPr>
      <w:keepNext/>
      <w:numPr>
        <w:numId w:val="1"/>
      </w:numPr>
      <w:spacing w:before="360" w:after="120" w:line="240" w:lineRule="auto"/>
      <w:ind w:left="346" w:hanging="346"/>
      <w:jc w:val="center"/>
      <w:outlineLvl w:val="0"/>
    </w:pPr>
    <w:rPr>
      <w:rFonts w:ascii="Arial Bold" w:eastAsia="Times New Roman" w:hAnsi="Arial Bold" w:cs="Times New Roman"/>
      <w:b/>
      <w:caps/>
      <w:sz w:val="24"/>
      <w:szCs w:val="24"/>
    </w:rPr>
  </w:style>
  <w:style w:type="paragraph" w:styleId="Heading2">
    <w:name w:val="heading 2"/>
    <w:basedOn w:val="Normal"/>
    <w:next w:val="Normal"/>
    <w:link w:val="Heading2Char"/>
    <w:qFormat/>
    <w:rsid w:val="00D35F6B"/>
    <w:pPr>
      <w:keepNext/>
      <w:numPr>
        <w:ilvl w:val="1"/>
        <w:numId w:val="1"/>
      </w:numPr>
      <w:spacing w:before="240" w:after="120" w:line="240" w:lineRule="auto"/>
      <w:outlineLvl w:val="1"/>
    </w:pPr>
    <w:rPr>
      <w:rFonts w:ascii="Arial" w:eastAsia="Times New Roman" w:hAnsi="Arial" w:cs="Times New Roman"/>
      <w:b/>
      <w:caps/>
      <w:sz w:val="24"/>
      <w:szCs w:val="24"/>
    </w:rPr>
  </w:style>
  <w:style w:type="paragraph" w:styleId="Heading3">
    <w:name w:val="heading 3"/>
    <w:basedOn w:val="Normal"/>
    <w:next w:val="Normal"/>
    <w:link w:val="Heading3Char"/>
    <w:qFormat/>
    <w:rsid w:val="00D35F6B"/>
    <w:pPr>
      <w:keepNext/>
      <w:numPr>
        <w:ilvl w:val="2"/>
        <w:numId w:val="1"/>
      </w:numPr>
      <w:spacing w:before="120" w:after="120" w:line="240" w:lineRule="auto"/>
      <w:ind w:left="0" w:firstLine="0"/>
      <w:outlineLvl w:val="2"/>
    </w:pPr>
    <w:rPr>
      <w:rFonts w:ascii="Arial Bold" w:eastAsia="Times New Roman" w:hAnsi="Arial Bold" w:cs="Times New Roman"/>
      <w:b/>
      <w:sz w:val="24"/>
      <w:szCs w:val="24"/>
      <w:u w:val="single"/>
      <w:lang w:val="fr-CA"/>
    </w:rPr>
  </w:style>
  <w:style w:type="paragraph" w:styleId="Heading4">
    <w:name w:val="heading 4"/>
    <w:basedOn w:val="Normal"/>
    <w:next w:val="Normal"/>
    <w:link w:val="Heading4Char"/>
    <w:uiPriority w:val="9"/>
    <w:unhideWhenUsed/>
    <w:qFormat/>
    <w:rsid w:val="00D35F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35F6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A30E64"/>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A30E64"/>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A30E64"/>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A30E64"/>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5F6B"/>
    <w:rPr>
      <w:rFonts w:ascii="Arial Bold" w:eastAsia="Times New Roman" w:hAnsi="Arial Bold" w:cs="Times New Roman"/>
      <w:b/>
      <w:caps/>
      <w:sz w:val="24"/>
      <w:szCs w:val="24"/>
    </w:rPr>
  </w:style>
  <w:style w:type="character" w:customStyle="1" w:styleId="Heading2Char">
    <w:name w:val="Heading 2 Char"/>
    <w:basedOn w:val="DefaultParagraphFont"/>
    <w:link w:val="Heading2"/>
    <w:rsid w:val="00D35F6B"/>
    <w:rPr>
      <w:rFonts w:ascii="Arial" w:eastAsia="Times New Roman" w:hAnsi="Arial" w:cs="Times New Roman"/>
      <w:b/>
      <w:caps/>
      <w:sz w:val="24"/>
      <w:szCs w:val="24"/>
    </w:rPr>
  </w:style>
  <w:style w:type="character" w:customStyle="1" w:styleId="Heading3Char">
    <w:name w:val="Heading 3 Char"/>
    <w:basedOn w:val="DefaultParagraphFont"/>
    <w:link w:val="Heading3"/>
    <w:rsid w:val="00D35F6B"/>
    <w:rPr>
      <w:rFonts w:ascii="Arial Bold" w:eastAsia="Times New Roman" w:hAnsi="Arial Bold" w:cs="Times New Roman"/>
      <w:b/>
      <w:sz w:val="24"/>
      <w:szCs w:val="24"/>
      <w:u w:val="single"/>
      <w:lang w:val="fr-CA"/>
    </w:rPr>
  </w:style>
  <w:style w:type="character" w:customStyle="1" w:styleId="Heading4Char">
    <w:name w:val="Heading 4 Char"/>
    <w:basedOn w:val="DefaultParagraphFont"/>
    <w:link w:val="Heading4"/>
    <w:uiPriority w:val="9"/>
    <w:semiHidden/>
    <w:rsid w:val="00D35F6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35F6B"/>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99"/>
    <w:qFormat/>
    <w:rsid w:val="00D35F6B"/>
    <w:pPr>
      <w:spacing w:before="120" w:after="120" w:line="240" w:lineRule="auto"/>
    </w:pPr>
    <w:rPr>
      <w:rFonts w:ascii="Arial" w:eastAsia="Times New Roman" w:hAnsi="Arial" w:cs="Times New Roman"/>
      <w:szCs w:val="20"/>
    </w:rPr>
  </w:style>
  <w:style w:type="character" w:customStyle="1" w:styleId="BodyTextChar">
    <w:name w:val="Body Text Char"/>
    <w:basedOn w:val="DefaultParagraphFont"/>
    <w:link w:val="BodyText"/>
    <w:uiPriority w:val="99"/>
    <w:rsid w:val="00D35F6B"/>
    <w:rPr>
      <w:rFonts w:ascii="Arial" w:eastAsia="Times New Roman" w:hAnsi="Arial" w:cs="Times New Roman"/>
      <w:szCs w:val="20"/>
    </w:rPr>
  </w:style>
  <w:style w:type="character" w:customStyle="1" w:styleId="Heading6Char">
    <w:name w:val="Heading 6 Char"/>
    <w:basedOn w:val="DefaultParagraphFont"/>
    <w:link w:val="Heading6"/>
    <w:uiPriority w:val="9"/>
    <w:rsid w:val="00A30E64"/>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A30E64"/>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A30E64"/>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A30E64"/>
    <w:rPr>
      <w:rFonts w:asciiTheme="majorHAnsi" w:eastAsiaTheme="majorEastAsia" w:hAnsiTheme="majorHAnsi" w:cstheme="majorBidi"/>
      <w:color w:val="4472C4" w:themeColor="accent1"/>
      <w:sz w:val="24"/>
      <w:szCs w:val="24"/>
    </w:rPr>
  </w:style>
  <w:style w:type="character" w:styleId="Hyperlink">
    <w:name w:val="Hyperlink"/>
    <w:uiPriority w:val="99"/>
    <w:qFormat/>
    <w:rsid w:val="00D35F6B"/>
    <w:rPr>
      <w:rFonts w:ascii="Arial" w:hAnsi="Arial"/>
      <w:color w:val="0000FF"/>
      <w:sz w:val="22"/>
      <w:u w:val="single"/>
    </w:rPr>
  </w:style>
  <w:style w:type="paragraph" w:styleId="ListBullet">
    <w:name w:val="List Bullet"/>
    <w:basedOn w:val="Normal"/>
    <w:qFormat/>
    <w:rsid w:val="00D35F6B"/>
    <w:pPr>
      <w:numPr>
        <w:numId w:val="2"/>
      </w:numPr>
      <w:spacing w:after="120" w:line="240" w:lineRule="auto"/>
    </w:pPr>
    <w:rPr>
      <w:rFonts w:ascii="Arial" w:eastAsia="Times New Roman" w:hAnsi="Arial" w:cs="Times New Roman"/>
      <w:szCs w:val="20"/>
    </w:rPr>
  </w:style>
  <w:style w:type="paragraph" w:styleId="NormalWeb">
    <w:name w:val="Normal (Web)"/>
    <w:basedOn w:val="Normal"/>
    <w:uiPriority w:val="99"/>
    <w:unhideWhenUsed/>
    <w:rsid w:val="00031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0314E1"/>
    <w:rPr>
      <w:color w:val="605E5C"/>
      <w:shd w:val="clear" w:color="auto" w:fill="E1DFDD"/>
    </w:rPr>
  </w:style>
  <w:style w:type="paragraph" w:styleId="ListParagraph">
    <w:name w:val="List Paragraph"/>
    <w:aliases w:val="List Paragraph for Tables"/>
    <w:basedOn w:val="Normal"/>
    <w:link w:val="ListParagraphChar"/>
    <w:uiPriority w:val="34"/>
    <w:qFormat/>
    <w:rsid w:val="000314E1"/>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 Paragraph for Tables Char"/>
    <w:basedOn w:val="DefaultParagraphFont"/>
    <w:link w:val="ListParagraph"/>
    <w:uiPriority w:val="34"/>
    <w:locked/>
    <w:rsid w:val="002A4892"/>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0491E"/>
    <w:rPr>
      <w:color w:val="954F72" w:themeColor="followedHyperlink"/>
      <w:u w:val="single"/>
    </w:rPr>
  </w:style>
  <w:style w:type="character" w:styleId="Strong">
    <w:name w:val="Strong"/>
    <w:basedOn w:val="DefaultParagraphFont"/>
    <w:uiPriority w:val="22"/>
    <w:qFormat/>
    <w:rsid w:val="007F1BB1"/>
    <w:rPr>
      <w:b/>
      <w:bCs/>
    </w:rPr>
  </w:style>
  <w:style w:type="character" w:styleId="Emphasis">
    <w:name w:val="Emphasis"/>
    <w:basedOn w:val="DefaultParagraphFont"/>
    <w:uiPriority w:val="20"/>
    <w:qFormat/>
    <w:rsid w:val="007F1BB1"/>
    <w:rPr>
      <w:i/>
      <w:iCs/>
    </w:rPr>
  </w:style>
  <w:style w:type="paragraph" w:styleId="ListNumber">
    <w:name w:val="List Number"/>
    <w:basedOn w:val="Normal"/>
    <w:unhideWhenUsed/>
    <w:qFormat/>
    <w:rsid w:val="000120F3"/>
    <w:pPr>
      <w:numPr>
        <w:numId w:val="4"/>
      </w:numPr>
      <w:spacing w:after="120" w:line="240" w:lineRule="auto"/>
    </w:pPr>
    <w:rPr>
      <w:rFonts w:ascii="Arial" w:eastAsia="Times New Roman" w:hAnsi="Arial" w:cs="Times New Roman"/>
      <w:szCs w:val="20"/>
    </w:rPr>
  </w:style>
  <w:style w:type="paragraph" w:customStyle="1" w:styleId="Caption-Table">
    <w:name w:val="Caption - Table"/>
    <w:basedOn w:val="Normal"/>
    <w:qFormat/>
    <w:rsid w:val="005252DB"/>
    <w:pPr>
      <w:keepNext/>
      <w:spacing w:before="240" w:after="120" w:line="240" w:lineRule="auto"/>
    </w:pPr>
    <w:rPr>
      <w:rFonts w:ascii="Arial" w:eastAsia="Times New Roman" w:hAnsi="Arial" w:cs="Times New Roman"/>
      <w:i/>
      <w:sz w:val="20"/>
      <w:szCs w:val="20"/>
      <w:lang w:val="en-CA"/>
    </w:rPr>
  </w:style>
  <w:style w:type="paragraph" w:styleId="Header">
    <w:name w:val="header"/>
    <w:basedOn w:val="Normal"/>
    <w:link w:val="HeaderChar"/>
    <w:uiPriority w:val="99"/>
    <w:unhideWhenUsed/>
    <w:rsid w:val="00E50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BE4"/>
  </w:style>
  <w:style w:type="paragraph" w:styleId="Footer">
    <w:name w:val="footer"/>
    <w:basedOn w:val="Normal"/>
    <w:link w:val="FooterChar"/>
    <w:uiPriority w:val="99"/>
    <w:unhideWhenUsed/>
    <w:rsid w:val="00E50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BE4"/>
  </w:style>
  <w:style w:type="paragraph" w:customStyle="1" w:styleId="Caption-Figure">
    <w:name w:val="Caption - Figure"/>
    <w:basedOn w:val="Normal"/>
    <w:qFormat/>
    <w:rsid w:val="00443B36"/>
    <w:pPr>
      <w:keepLines/>
      <w:spacing w:before="120" w:after="240" w:line="240" w:lineRule="auto"/>
    </w:pPr>
    <w:rPr>
      <w:rFonts w:ascii="Arial" w:eastAsia="Times New Roman" w:hAnsi="Arial" w:cs="Times New Roman"/>
      <w:i/>
      <w:sz w:val="20"/>
      <w:szCs w:val="20"/>
    </w:rPr>
  </w:style>
  <w:style w:type="table" w:styleId="TableGrid">
    <w:name w:val="Table Grid"/>
    <w:basedOn w:val="TableNormal"/>
    <w:rsid w:val="00323CC8"/>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0">
    <w:name w:val="Heading 1#"/>
    <w:basedOn w:val="Heading1"/>
    <w:next w:val="BodyText"/>
    <w:qFormat/>
    <w:rsid w:val="00255C4A"/>
    <w:pPr>
      <w:numPr>
        <w:numId w:val="0"/>
      </w:numPr>
      <w:ind w:left="360" w:hanging="360"/>
    </w:pPr>
  </w:style>
  <w:style w:type="character" w:styleId="CommentReference">
    <w:name w:val="annotation reference"/>
    <w:basedOn w:val="DefaultParagraphFont"/>
    <w:uiPriority w:val="99"/>
    <w:semiHidden/>
    <w:unhideWhenUsed/>
    <w:rsid w:val="00EA3D8B"/>
    <w:rPr>
      <w:sz w:val="16"/>
      <w:szCs w:val="16"/>
    </w:rPr>
  </w:style>
  <w:style w:type="paragraph" w:styleId="CommentText">
    <w:name w:val="annotation text"/>
    <w:basedOn w:val="Normal"/>
    <w:link w:val="CommentTextChar"/>
    <w:uiPriority w:val="99"/>
    <w:semiHidden/>
    <w:unhideWhenUsed/>
    <w:rsid w:val="00EA3D8B"/>
    <w:pPr>
      <w:spacing w:line="240" w:lineRule="auto"/>
    </w:pPr>
    <w:rPr>
      <w:sz w:val="20"/>
      <w:szCs w:val="20"/>
    </w:rPr>
  </w:style>
  <w:style w:type="character" w:customStyle="1" w:styleId="CommentTextChar">
    <w:name w:val="Comment Text Char"/>
    <w:basedOn w:val="DefaultParagraphFont"/>
    <w:link w:val="CommentText"/>
    <w:uiPriority w:val="99"/>
    <w:semiHidden/>
    <w:rsid w:val="00EA3D8B"/>
    <w:rPr>
      <w:sz w:val="20"/>
      <w:szCs w:val="20"/>
    </w:rPr>
  </w:style>
  <w:style w:type="paragraph" w:styleId="CommentSubject">
    <w:name w:val="annotation subject"/>
    <w:basedOn w:val="CommentText"/>
    <w:next w:val="CommentText"/>
    <w:link w:val="CommentSubjectChar"/>
    <w:uiPriority w:val="99"/>
    <w:semiHidden/>
    <w:unhideWhenUsed/>
    <w:rsid w:val="00EA3D8B"/>
    <w:rPr>
      <w:b/>
      <w:bCs/>
    </w:rPr>
  </w:style>
  <w:style w:type="character" w:customStyle="1" w:styleId="CommentSubjectChar">
    <w:name w:val="Comment Subject Char"/>
    <w:basedOn w:val="CommentTextChar"/>
    <w:link w:val="CommentSubject"/>
    <w:uiPriority w:val="99"/>
    <w:semiHidden/>
    <w:rsid w:val="00EA3D8B"/>
    <w:rPr>
      <w:b/>
      <w:bCs/>
      <w:sz w:val="20"/>
      <w:szCs w:val="20"/>
    </w:rPr>
  </w:style>
  <w:style w:type="paragraph" w:styleId="BalloonText">
    <w:name w:val="Balloon Text"/>
    <w:basedOn w:val="Normal"/>
    <w:link w:val="BalloonTextChar"/>
    <w:uiPriority w:val="99"/>
    <w:semiHidden/>
    <w:unhideWhenUsed/>
    <w:rsid w:val="00EA3D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D8B"/>
    <w:rPr>
      <w:rFonts w:ascii="Segoe UI" w:hAnsi="Segoe UI" w:cs="Segoe UI"/>
      <w:sz w:val="18"/>
      <w:szCs w:val="18"/>
    </w:rPr>
  </w:style>
  <w:style w:type="paragraph" w:customStyle="1" w:styleId="CaptionTable">
    <w:name w:val="Caption: Table"/>
    <w:basedOn w:val="Normal"/>
    <w:rsid w:val="00325AC0"/>
    <w:pPr>
      <w:keepNext/>
      <w:spacing w:before="240" w:after="0" w:line="240" w:lineRule="auto"/>
    </w:pPr>
    <w:rPr>
      <w:rFonts w:ascii="Arial" w:eastAsia="Times New Roman" w:hAnsi="Arial" w:cs="Times New Roman"/>
      <w:i/>
      <w:sz w:val="20"/>
      <w:szCs w:val="20"/>
      <w:lang w:val="en-CA"/>
    </w:rPr>
  </w:style>
  <w:style w:type="paragraph" w:customStyle="1" w:styleId="citation">
    <w:name w:val="citation"/>
    <w:basedOn w:val="Normal"/>
    <w:qFormat/>
    <w:rsid w:val="00EB3C51"/>
    <w:pPr>
      <w:keepLines/>
      <w:spacing w:before="120" w:after="120" w:line="240" w:lineRule="auto"/>
      <w:ind w:left="360" w:hanging="360"/>
    </w:pPr>
    <w:rPr>
      <w:rFonts w:ascii="Arial" w:eastAsia="Times New Roman" w:hAnsi="Arial" w:cs="Times New Roman"/>
      <w:lang w:val="en-CA"/>
    </w:rPr>
  </w:style>
  <w:style w:type="paragraph" w:styleId="ListNumber2">
    <w:name w:val="List Number 2"/>
    <w:basedOn w:val="Normal"/>
    <w:uiPriority w:val="99"/>
    <w:semiHidden/>
    <w:unhideWhenUsed/>
    <w:rsid w:val="00B916F4"/>
    <w:pPr>
      <w:numPr>
        <w:numId w:val="8"/>
      </w:numPr>
      <w:contextualSpacing/>
    </w:pPr>
  </w:style>
  <w:style w:type="paragraph" w:customStyle="1" w:styleId="PageHeaderRegionsNameofthereport">
    <w:name w:val="Page Header: Region(s) + Name of the report"/>
    <w:basedOn w:val="BodyText"/>
    <w:link w:val="PageHeaderRegionsNameofthereportChar"/>
    <w:rsid w:val="00B916F4"/>
    <w:pPr>
      <w:spacing w:after="0"/>
    </w:pPr>
    <w:rPr>
      <w:b/>
    </w:rPr>
  </w:style>
  <w:style w:type="character" w:customStyle="1" w:styleId="PageHeaderRegionsNameofthereportChar">
    <w:name w:val="Page Header: Region(s) + Name of the report Char"/>
    <w:basedOn w:val="BodyTextChar"/>
    <w:link w:val="PageHeaderRegionsNameofthereport"/>
    <w:rsid w:val="00B916F4"/>
    <w:rPr>
      <w:rFonts w:ascii="Arial" w:eastAsia="Times New Roman" w:hAnsi="Arial" w:cs="Times New Roman"/>
      <w:b/>
      <w:szCs w:val="20"/>
    </w:rPr>
  </w:style>
  <w:style w:type="paragraph" w:customStyle="1" w:styleId="FirstParagraph">
    <w:name w:val="First Paragraph"/>
    <w:basedOn w:val="BodyText"/>
    <w:next w:val="BodyText"/>
    <w:qFormat/>
    <w:rsid w:val="00A30E64"/>
    <w:pPr>
      <w:spacing w:before="180" w:after="180"/>
    </w:pPr>
    <w:rPr>
      <w:rFonts w:asciiTheme="minorHAnsi" w:eastAsiaTheme="minorHAnsi" w:hAnsiTheme="minorHAnsi" w:cstheme="minorBidi"/>
      <w:sz w:val="24"/>
      <w:szCs w:val="24"/>
    </w:rPr>
  </w:style>
  <w:style w:type="paragraph" w:customStyle="1" w:styleId="Compact">
    <w:name w:val="Compact"/>
    <w:basedOn w:val="BodyText"/>
    <w:qFormat/>
    <w:rsid w:val="00A30E64"/>
    <w:pPr>
      <w:spacing w:before="36" w:after="36"/>
    </w:pPr>
    <w:rPr>
      <w:rFonts w:asciiTheme="minorHAnsi" w:eastAsiaTheme="minorHAnsi" w:hAnsiTheme="minorHAnsi" w:cstheme="minorBidi"/>
      <w:sz w:val="24"/>
      <w:szCs w:val="24"/>
    </w:rPr>
  </w:style>
  <w:style w:type="paragraph" w:styleId="Title">
    <w:name w:val="Title"/>
    <w:basedOn w:val="Normal"/>
    <w:next w:val="BodyText"/>
    <w:link w:val="TitleChar"/>
    <w:qFormat/>
    <w:rsid w:val="00A30E64"/>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A30E64"/>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A30E64"/>
    <w:pPr>
      <w:spacing w:before="240"/>
    </w:pPr>
    <w:rPr>
      <w:sz w:val="30"/>
      <w:szCs w:val="30"/>
    </w:rPr>
  </w:style>
  <w:style w:type="character" w:customStyle="1" w:styleId="SubtitleChar">
    <w:name w:val="Subtitle Char"/>
    <w:basedOn w:val="DefaultParagraphFont"/>
    <w:link w:val="Subtitle"/>
    <w:rsid w:val="00A30E64"/>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A30E64"/>
    <w:pPr>
      <w:keepNext/>
      <w:keepLines/>
      <w:spacing w:after="200" w:line="240" w:lineRule="auto"/>
      <w:jc w:val="center"/>
    </w:pPr>
    <w:rPr>
      <w:sz w:val="24"/>
      <w:szCs w:val="24"/>
    </w:rPr>
  </w:style>
  <w:style w:type="paragraph" w:styleId="Date">
    <w:name w:val="Date"/>
    <w:next w:val="BodyText"/>
    <w:link w:val="DateChar"/>
    <w:qFormat/>
    <w:rsid w:val="00A30E64"/>
    <w:pPr>
      <w:keepNext/>
      <w:keepLines/>
      <w:spacing w:after="200" w:line="240" w:lineRule="auto"/>
      <w:jc w:val="center"/>
    </w:pPr>
    <w:rPr>
      <w:sz w:val="24"/>
      <w:szCs w:val="24"/>
    </w:rPr>
  </w:style>
  <w:style w:type="character" w:customStyle="1" w:styleId="DateChar">
    <w:name w:val="Date Char"/>
    <w:basedOn w:val="DefaultParagraphFont"/>
    <w:link w:val="Date"/>
    <w:rsid w:val="00A30E64"/>
    <w:rPr>
      <w:sz w:val="24"/>
      <w:szCs w:val="24"/>
    </w:rPr>
  </w:style>
  <w:style w:type="paragraph" w:customStyle="1" w:styleId="Abstract">
    <w:name w:val="Abstract"/>
    <w:basedOn w:val="Normal"/>
    <w:next w:val="BodyText"/>
    <w:qFormat/>
    <w:rsid w:val="00A30E64"/>
    <w:pPr>
      <w:keepNext/>
      <w:keepLines/>
      <w:spacing w:before="300" w:after="300" w:line="240" w:lineRule="auto"/>
    </w:pPr>
    <w:rPr>
      <w:sz w:val="20"/>
      <w:szCs w:val="20"/>
    </w:rPr>
  </w:style>
  <w:style w:type="paragraph" w:styleId="Bibliography">
    <w:name w:val="Bibliography"/>
    <w:basedOn w:val="Normal"/>
    <w:qFormat/>
    <w:rsid w:val="00A30E64"/>
    <w:pPr>
      <w:spacing w:after="200" w:line="240" w:lineRule="auto"/>
    </w:pPr>
    <w:rPr>
      <w:sz w:val="24"/>
      <w:szCs w:val="24"/>
    </w:rPr>
  </w:style>
  <w:style w:type="paragraph" w:styleId="BlockText">
    <w:name w:val="Block Text"/>
    <w:basedOn w:val="BodyText"/>
    <w:next w:val="BodyText"/>
    <w:uiPriority w:val="9"/>
    <w:unhideWhenUsed/>
    <w:qFormat/>
    <w:rsid w:val="00A30E64"/>
    <w:pPr>
      <w:spacing w:before="100" w:after="100"/>
      <w:ind w:left="480" w:right="48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A30E64"/>
    <w:pPr>
      <w:spacing w:after="200" w:line="240" w:lineRule="auto"/>
    </w:pPr>
    <w:rPr>
      <w:sz w:val="24"/>
      <w:szCs w:val="24"/>
    </w:rPr>
  </w:style>
  <w:style w:type="character" w:customStyle="1" w:styleId="FootnoteTextChar">
    <w:name w:val="Footnote Text Char"/>
    <w:basedOn w:val="DefaultParagraphFont"/>
    <w:link w:val="FootnoteText"/>
    <w:uiPriority w:val="9"/>
    <w:rsid w:val="00A30E64"/>
    <w:rPr>
      <w:sz w:val="24"/>
      <w:szCs w:val="24"/>
    </w:rPr>
  </w:style>
  <w:style w:type="table" w:customStyle="1" w:styleId="Table">
    <w:name w:val="Table"/>
    <w:semiHidden/>
    <w:unhideWhenUsed/>
    <w:qFormat/>
    <w:rsid w:val="00A30E64"/>
    <w:pPr>
      <w:spacing w:after="200" w:line="240" w:lineRule="auto"/>
    </w:pPr>
    <w:rPr>
      <w:sz w:val="24"/>
      <w:szCs w:val="24"/>
      <w:lang w:eastAsia="zh-C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Caption">
    <w:name w:val="caption"/>
    <w:basedOn w:val="Normal"/>
    <w:link w:val="CaptionChar"/>
    <w:rsid w:val="00A30E64"/>
    <w:pPr>
      <w:spacing w:after="120" w:line="240" w:lineRule="auto"/>
    </w:pPr>
    <w:rPr>
      <w:i/>
      <w:sz w:val="24"/>
      <w:szCs w:val="24"/>
    </w:rPr>
  </w:style>
  <w:style w:type="character" w:customStyle="1" w:styleId="CaptionChar">
    <w:name w:val="Caption Char"/>
    <w:basedOn w:val="DefaultParagraphFont"/>
    <w:link w:val="Caption"/>
    <w:rsid w:val="00A30E64"/>
    <w:rPr>
      <w:i/>
      <w:sz w:val="24"/>
      <w:szCs w:val="24"/>
    </w:rPr>
  </w:style>
  <w:style w:type="character" w:customStyle="1" w:styleId="VerbatimChar">
    <w:name w:val="Verbatim Char"/>
    <w:basedOn w:val="CaptionChar"/>
    <w:link w:val="SourceCode"/>
    <w:rsid w:val="00A30E64"/>
    <w:rPr>
      <w:rFonts w:ascii="Consolas" w:hAnsi="Consolas"/>
      <w:i/>
      <w:sz w:val="24"/>
      <w:szCs w:val="24"/>
      <w:shd w:val="clear" w:color="auto" w:fill="F8F8F8"/>
    </w:rPr>
  </w:style>
  <w:style w:type="paragraph" w:customStyle="1" w:styleId="SourceCode">
    <w:name w:val="Source Code"/>
    <w:basedOn w:val="Normal"/>
    <w:link w:val="VerbatimChar"/>
    <w:rsid w:val="00A30E64"/>
    <w:pPr>
      <w:shd w:val="clear" w:color="auto" w:fill="F8F8F8"/>
      <w:wordWrap w:val="0"/>
      <w:spacing w:after="200" w:line="240" w:lineRule="auto"/>
    </w:pPr>
    <w:rPr>
      <w:rFonts w:ascii="Consolas" w:hAnsi="Consolas"/>
      <w:i/>
      <w:szCs w:val="24"/>
    </w:rPr>
  </w:style>
  <w:style w:type="paragraph" w:styleId="TOCHeading">
    <w:name w:val="TOC Heading"/>
    <w:basedOn w:val="Heading1"/>
    <w:next w:val="BodyText"/>
    <w:uiPriority w:val="39"/>
    <w:unhideWhenUsed/>
    <w:qFormat/>
    <w:rsid w:val="00A30E64"/>
    <w:pPr>
      <w:keepLines/>
      <w:numPr>
        <w:numId w:val="0"/>
      </w:numPr>
      <w:spacing w:before="240" w:after="0" w:line="259" w:lineRule="auto"/>
      <w:jc w:val="left"/>
      <w:outlineLvl w:val="9"/>
    </w:pPr>
    <w:rPr>
      <w:rFonts w:asciiTheme="majorHAnsi" w:eastAsiaTheme="majorEastAsia" w:hAnsiTheme="majorHAnsi" w:cstheme="majorBidi"/>
      <w:b w:val="0"/>
      <w:caps w:val="0"/>
      <w:color w:val="2F5496" w:themeColor="accent1" w:themeShade="BF"/>
      <w:sz w:val="32"/>
      <w:szCs w:val="32"/>
    </w:rPr>
  </w:style>
  <w:style w:type="paragraph" w:styleId="TOC1">
    <w:name w:val="toc 1"/>
    <w:basedOn w:val="Normal"/>
    <w:next w:val="Normal"/>
    <w:autoRedefine/>
    <w:uiPriority w:val="39"/>
    <w:unhideWhenUsed/>
    <w:rsid w:val="00A30E64"/>
    <w:pPr>
      <w:spacing w:after="100" w:line="240" w:lineRule="auto"/>
    </w:pPr>
    <w:rPr>
      <w:sz w:val="24"/>
      <w:szCs w:val="24"/>
    </w:rPr>
  </w:style>
  <w:style w:type="paragraph" w:styleId="TOC2">
    <w:name w:val="toc 2"/>
    <w:basedOn w:val="Normal"/>
    <w:next w:val="Normal"/>
    <w:autoRedefine/>
    <w:uiPriority w:val="39"/>
    <w:unhideWhenUsed/>
    <w:rsid w:val="00A30E64"/>
    <w:pPr>
      <w:spacing w:after="100" w:line="240" w:lineRule="auto"/>
      <w:ind w:left="240"/>
    </w:pPr>
    <w:rPr>
      <w:sz w:val="24"/>
      <w:szCs w:val="24"/>
    </w:rPr>
  </w:style>
  <w:style w:type="paragraph" w:customStyle="1" w:styleId="AppendixH1">
    <w:name w:val="Appendix H1"/>
    <w:basedOn w:val="Normal"/>
    <w:rsid w:val="00DB7A6F"/>
    <w:pPr>
      <w:keepNext/>
      <w:numPr>
        <w:numId w:val="13"/>
      </w:numPr>
      <w:spacing w:before="360" w:after="120" w:line="240" w:lineRule="auto"/>
      <w:jc w:val="center"/>
      <w:outlineLvl w:val="0"/>
    </w:pPr>
    <w:rPr>
      <w:rFonts w:ascii="Arial Bold" w:eastAsia="Times New Roman" w:hAnsi="Arial Bold" w:cs="Times New Roman"/>
      <w:b/>
      <w:caps/>
      <w:sz w:val="24"/>
      <w:szCs w:val="20"/>
    </w:rPr>
  </w:style>
  <w:style w:type="paragraph" w:customStyle="1" w:styleId="AppendixH2">
    <w:name w:val="Appendix H2"/>
    <w:basedOn w:val="Normal"/>
    <w:rsid w:val="00DB7A6F"/>
    <w:pPr>
      <w:keepNext/>
      <w:numPr>
        <w:ilvl w:val="1"/>
        <w:numId w:val="13"/>
      </w:numPr>
      <w:spacing w:before="240" w:after="120" w:line="240" w:lineRule="auto"/>
      <w:outlineLvl w:val="1"/>
    </w:pPr>
    <w:rPr>
      <w:rFonts w:ascii="Arial Bold" w:eastAsia="Times New Roman" w:hAnsi="Arial Bold" w:cs="Times New Roman"/>
      <w:b/>
      <w:caps/>
      <w:sz w:val="24"/>
      <w:szCs w:val="20"/>
    </w:rPr>
  </w:style>
  <w:style w:type="paragraph" w:customStyle="1" w:styleId="AppendixH3">
    <w:name w:val="Appendix H3"/>
    <w:basedOn w:val="Normal"/>
    <w:rsid w:val="00DB7A6F"/>
    <w:pPr>
      <w:keepNext/>
      <w:numPr>
        <w:ilvl w:val="2"/>
        <w:numId w:val="13"/>
      </w:numPr>
      <w:spacing w:before="240" w:after="120" w:line="240" w:lineRule="auto"/>
      <w:outlineLvl w:val="2"/>
    </w:pPr>
    <w:rPr>
      <w:rFonts w:ascii="Arial" w:eastAsia="Times New Roman" w:hAnsi="Arial" w:cs="Times New Roman"/>
      <w:b/>
      <w:sz w:val="24"/>
      <w:szCs w:val="20"/>
    </w:rPr>
  </w:style>
  <w:style w:type="paragraph" w:customStyle="1" w:styleId="Default">
    <w:name w:val="Default"/>
    <w:rsid w:val="002B3FD1"/>
    <w:pPr>
      <w:autoSpaceDE w:val="0"/>
      <w:autoSpaceDN w:val="0"/>
      <w:adjustRightInd w:val="0"/>
      <w:spacing w:after="0" w:line="240" w:lineRule="auto"/>
    </w:pPr>
    <w:rPr>
      <w:rFonts w:ascii="Cambria" w:hAnsi="Cambria" w:cs="Cambria"/>
      <w:color w:val="000000"/>
      <w:sz w:val="24"/>
      <w:szCs w:val="24"/>
    </w:rPr>
  </w:style>
  <w:style w:type="paragraph" w:styleId="TOC3">
    <w:name w:val="toc 3"/>
    <w:basedOn w:val="Normal"/>
    <w:next w:val="Normal"/>
    <w:autoRedefine/>
    <w:uiPriority w:val="39"/>
    <w:unhideWhenUsed/>
    <w:rsid w:val="008B2938"/>
    <w:pPr>
      <w:spacing w:after="100"/>
      <w:ind w:left="440"/>
    </w:pPr>
    <w:rPr>
      <w:rFonts w:eastAsiaTheme="minorEastAsia" w:cs="Times New Roman"/>
    </w:rPr>
  </w:style>
  <w:style w:type="paragraph" w:styleId="TOC4">
    <w:name w:val="toc 4"/>
    <w:basedOn w:val="Normal"/>
    <w:next w:val="Normal"/>
    <w:autoRedefine/>
    <w:uiPriority w:val="39"/>
    <w:unhideWhenUsed/>
    <w:rsid w:val="00916837"/>
    <w:pPr>
      <w:spacing w:after="100"/>
      <w:ind w:left="660"/>
    </w:pPr>
    <w:rPr>
      <w:rFonts w:eastAsiaTheme="minorEastAsia"/>
    </w:rPr>
  </w:style>
  <w:style w:type="paragraph" w:styleId="TOC5">
    <w:name w:val="toc 5"/>
    <w:basedOn w:val="Normal"/>
    <w:next w:val="Normal"/>
    <w:autoRedefine/>
    <w:uiPriority w:val="39"/>
    <w:unhideWhenUsed/>
    <w:rsid w:val="00916837"/>
    <w:pPr>
      <w:spacing w:after="100"/>
      <w:ind w:left="880"/>
    </w:pPr>
    <w:rPr>
      <w:rFonts w:eastAsiaTheme="minorEastAsia"/>
    </w:rPr>
  </w:style>
  <w:style w:type="paragraph" w:styleId="TOC6">
    <w:name w:val="toc 6"/>
    <w:basedOn w:val="Normal"/>
    <w:next w:val="Normal"/>
    <w:autoRedefine/>
    <w:uiPriority w:val="39"/>
    <w:unhideWhenUsed/>
    <w:rsid w:val="00916837"/>
    <w:pPr>
      <w:spacing w:after="100"/>
      <w:ind w:left="1100"/>
    </w:pPr>
    <w:rPr>
      <w:rFonts w:eastAsiaTheme="minorEastAsia"/>
    </w:rPr>
  </w:style>
  <w:style w:type="paragraph" w:styleId="TOC7">
    <w:name w:val="toc 7"/>
    <w:basedOn w:val="Normal"/>
    <w:next w:val="Normal"/>
    <w:autoRedefine/>
    <w:uiPriority w:val="39"/>
    <w:unhideWhenUsed/>
    <w:rsid w:val="00916837"/>
    <w:pPr>
      <w:spacing w:after="100"/>
      <w:ind w:left="1320"/>
    </w:pPr>
    <w:rPr>
      <w:rFonts w:eastAsiaTheme="minorEastAsia"/>
    </w:rPr>
  </w:style>
  <w:style w:type="paragraph" w:styleId="TOC8">
    <w:name w:val="toc 8"/>
    <w:basedOn w:val="Normal"/>
    <w:next w:val="Normal"/>
    <w:autoRedefine/>
    <w:uiPriority w:val="39"/>
    <w:unhideWhenUsed/>
    <w:rsid w:val="00916837"/>
    <w:pPr>
      <w:spacing w:after="100"/>
      <w:ind w:left="1540"/>
    </w:pPr>
    <w:rPr>
      <w:rFonts w:eastAsiaTheme="minorEastAsia"/>
    </w:rPr>
  </w:style>
  <w:style w:type="paragraph" w:styleId="TOC9">
    <w:name w:val="toc 9"/>
    <w:basedOn w:val="Normal"/>
    <w:next w:val="Normal"/>
    <w:autoRedefine/>
    <w:uiPriority w:val="39"/>
    <w:unhideWhenUsed/>
    <w:rsid w:val="00916837"/>
    <w:pPr>
      <w:spacing w:after="100"/>
      <w:ind w:left="1760"/>
    </w:pPr>
    <w:rPr>
      <w:rFonts w:eastAsiaTheme="minorEastAsia"/>
    </w:rPr>
  </w:style>
  <w:style w:type="character" w:styleId="UnresolvedMention">
    <w:name w:val="Unresolved Mention"/>
    <w:basedOn w:val="DefaultParagraphFont"/>
    <w:uiPriority w:val="99"/>
    <w:semiHidden/>
    <w:unhideWhenUsed/>
    <w:rsid w:val="00916837"/>
    <w:rPr>
      <w:color w:val="605E5C"/>
      <w:shd w:val="clear" w:color="auto" w:fill="E1DFDD"/>
    </w:rPr>
  </w:style>
  <w:style w:type="numbering" w:customStyle="1" w:styleId="NoList1">
    <w:name w:val="No List1"/>
    <w:next w:val="NoList"/>
    <w:uiPriority w:val="99"/>
    <w:semiHidden/>
    <w:unhideWhenUsed/>
    <w:rsid w:val="00D22313"/>
  </w:style>
  <w:style w:type="table" w:customStyle="1" w:styleId="TableGrid1">
    <w:name w:val="Table Grid1"/>
    <w:basedOn w:val="TableNormal"/>
    <w:next w:val="TableGrid"/>
    <w:rsid w:val="00D22313"/>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1">
    <w:name w:val="Table1"/>
    <w:semiHidden/>
    <w:unhideWhenUsed/>
    <w:qFormat/>
    <w:rsid w:val="00D22313"/>
    <w:pPr>
      <w:spacing w:after="200" w:line="240" w:lineRule="auto"/>
    </w:pPr>
    <w:rPr>
      <w:sz w:val="24"/>
      <w:szCs w:val="24"/>
      <w:lang w:eastAsia="zh-C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numbering" w:customStyle="1" w:styleId="NoList2">
    <w:name w:val="No List2"/>
    <w:next w:val="NoList"/>
    <w:uiPriority w:val="99"/>
    <w:semiHidden/>
    <w:unhideWhenUsed/>
    <w:rsid w:val="008B1629"/>
  </w:style>
  <w:style w:type="table" w:customStyle="1" w:styleId="TableGrid2">
    <w:name w:val="Table Grid2"/>
    <w:basedOn w:val="TableNormal"/>
    <w:next w:val="TableGrid"/>
    <w:rsid w:val="008B1629"/>
    <w:pPr>
      <w:spacing w:after="0" w:line="240" w:lineRule="auto"/>
    </w:pPr>
    <w:rPr>
      <w:rFonts w:ascii="Times New Roman" w:eastAsia="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2">
    <w:name w:val="Table2"/>
    <w:semiHidden/>
    <w:unhideWhenUsed/>
    <w:qFormat/>
    <w:rsid w:val="008B1629"/>
    <w:pPr>
      <w:spacing w:after="200" w:line="240" w:lineRule="auto"/>
    </w:pPr>
    <w:rPr>
      <w:sz w:val="24"/>
      <w:szCs w:val="24"/>
      <w:lang w:eastAsia="zh-C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NoSpacing">
    <w:name w:val="No Spacing"/>
    <w:uiPriority w:val="1"/>
    <w:qFormat/>
    <w:rsid w:val="00770769"/>
    <w:pPr>
      <w:spacing w:after="0" w:line="240" w:lineRule="auto"/>
    </w:pPr>
    <w:rPr>
      <w:rFonts w:ascii="Arial" w:eastAsia="Times New Roman" w:hAnsi="Arial" w:cs="Times New Roman"/>
      <w:szCs w:val="20"/>
    </w:rPr>
  </w:style>
  <w:style w:type="paragraph" w:customStyle="1" w:styleId="AbstractHeading">
    <w:name w:val="Abstract Heading"/>
    <w:basedOn w:val="Heading1"/>
    <w:link w:val="AbstractHeadingChar"/>
    <w:qFormat/>
    <w:rsid w:val="00CE18DD"/>
    <w:pPr>
      <w:numPr>
        <w:numId w:val="0"/>
      </w:numPr>
    </w:pPr>
  </w:style>
  <w:style w:type="character" w:customStyle="1" w:styleId="AbstractHeadingChar">
    <w:name w:val="Abstract Heading Char"/>
    <w:link w:val="AbstractHeading"/>
    <w:rsid w:val="00CE18DD"/>
    <w:rPr>
      <w:rFonts w:ascii="Arial Bold" w:eastAsia="Times New Roman" w:hAnsi="Arial Bold" w:cs="Times New Roman"/>
      <w:b/>
      <w:caps/>
      <w:sz w:val="24"/>
      <w:szCs w:val="24"/>
    </w:rPr>
  </w:style>
  <w:style w:type="character" w:styleId="PlaceholderText">
    <w:name w:val="Placeholder Text"/>
    <w:basedOn w:val="DefaultParagraphFont"/>
    <w:uiPriority w:val="99"/>
    <w:semiHidden/>
    <w:rsid w:val="006035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5945">
      <w:bodyDiv w:val="1"/>
      <w:marLeft w:val="0"/>
      <w:marRight w:val="0"/>
      <w:marTop w:val="0"/>
      <w:marBottom w:val="0"/>
      <w:divBdr>
        <w:top w:val="none" w:sz="0" w:space="0" w:color="auto"/>
        <w:left w:val="none" w:sz="0" w:space="0" w:color="auto"/>
        <w:bottom w:val="none" w:sz="0" w:space="0" w:color="auto"/>
        <w:right w:val="none" w:sz="0" w:space="0" w:color="auto"/>
      </w:divBdr>
    </w:div>
    <w:div w:id="447091867">
      <w:bodyDiv w:val="1"/>
      <w:marLeft w:val="0"/>
      <w:marRight w:val="0"/>
      <w:marTop w:val="0"/>
      <w:marBottom w:val="0"/>
      <w:divBdr>
        <w:top w:val="none" w:sz="0" w:space="0" w:color="auto"/>
        <w:left w:val="none" w:sz="0" w:space="0" w:color="auto"/>
        <w:bottom w:val="none" w:sz="0" w:space="0" w:color="auto"/>
        <w:right w:val="none" w:sz="0" w:space="0" w:color="auto"/>
      </w:divBdr>
      <w:divsChild>
        <w:div w:id="363870731">
          <w:marLeft w:val="0"/>
          <w:marRight w:val="0"/>
          <w:marTop w:val="0"/>
          <w:marBottom w:val="0"/>
          <w:divBdr>
            <w:top w:val="single" w:sz="2" w:space="0" w:color="auto"/>
            <w:left w:val="single" w:sz="2" w:space="0" w:color="auto"/>
            <w:bottom w:val="single" w:sz="6" w:space="0" w:color="auto"/>
            <w:right w:val="single" w:sz="2" w:space="0" w:color="auto"/>
          </w:divBdr>
          <w:divsChild>
            <w:div w:id="121346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617029176">
                  <w:marLeft w:val="0"/>
                  <w:marRight w:val="0"/>
                  <w:marTop w:val="0"/>
                  <w:marBottom w:val="0"/>
                  <w:divBdr>
                    <w:top w:val="single" w:sz="2" w:space="0" w:color="D9D9E3"/>
                    <w:left w:val="single" w:sz="2" w:space="0" w:color="D9D9E3"/>
                    <w:bottom w:val="single" w:sz="2" w:space="0" w:color="D9D9E3"/>
                    <w:right w:val="single" w:sz="2" w:space="0" w:color="D9D9E3"/>
                  </w:divBdr>
                  <w:divsChild>
                    <w:div w:id="1926188118">
                      <w:marLeft w:val="0"/>
                      <w:marRight w:val="0"/>
                      <w:marTop w:val="0"/>
                      <w:marBottom w:val="0"/>
                      <w:divBdr>
                        <w:top w:val="single" w:sz="2" w:space="0" w:color="D9D9E3"/>
                        <w:left w:val="single" w:sz="2" w:space="0" w:color="D9D9E3"/>
                        <w:bottom w:val="single" w:sz="2" w:space="0" w:color="D9D9E3"/>
                        <w:right w:val="single" w:sz="2" w:space="0" w:color="D9D9E3"/>
                      </w:divBdr>
                      <w:divsChild>
                        <w:div w:id="1362588266">
                          <w:marLeft w:val="0"/>
                          <w:marRight w:val="0"/>
                          <w:marTop w:val="0"/>
                          <w:marBottom w:val="0"/>
                          <w:divBdr>
                            <w:top w:val="single" w:sz="2" w:space="0" w:color="D9D9E3"/>
                            <w:left w:val="single" w:sz="2" w:space="0" w:color="D9D9E3"/>
                            <w:bottom w:val="single" w:sz="2" w:space="0" w:color="D9D9E3"/>
                            <w:right w:val="single" w:sz="2" w:space="0" w:color="D9D9E3"/>
                          </w:divBdr>
                          <w:divsChild>
                            <w:div w:id="556475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8778861">
          <w:marLeft w:val="0"/>
          <w:marRight w:val="0"/>
          <w:marTop w:val="0"/>
          <w:marBottom w:val="0"/>
          <w:divBdr>
            <w:top w:val="single" w:sz="2" w:space="0" w:color="auto"/>
            <w:left w:val="single" w:sz="2" w:space="0" w:color="auto"/>
            <w:bottom w:val="single" w:sz="6" w:space="0" w:color="auto"/>
            <w:right w:val="single" w:sz="2" w:space="0" w:color="auto"/>
          </w:divBdr>
          <w:divsChild>
            <w:div w:id="1979214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684713">
                  <w:marLeft w:val="0"/>
                  <w:marRight w:val="0"/>
                  <w:marTop w:val="0"/>
                  <w:marBottom w:val="0"/>
                  <w:divBdr>
                    <w:top w:val="single" w:sz="2" w:space="0" w:color="D9D9E3"/>
                    <w:left w:val="single" w:sz="2" w:space="0" w:color="D9D9E3"/>
                    <w:bottom w:val="single" w:sz="2" w:space="0" w:color="D9D9E3"/>
                    <w:right w:val="single" w:sz="2" w:space="0" w:color="D9D9E3"/>
                  </w:divBdr>
                  <w:divsChild>
                    <w:div w:id="1312363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4021875">
                  <w:marLeft w:val="0"/>
                  <w:marRight w:val="0"/>
                  <w:marTop w:val="0"/>
                  <w:marBottom w:val="0"/>
                  <w:divBdr>
                    <w:top w:val="single" w:sz="2" w:space="0" w:color="D9D9E3"/>
                    <w:left w:val="single" w:sz="2" w:space="0" w:color="D9D9E3"/>
                    <w:bottom w:val="single" w:sz="2" w:space="0" w:color="D9D9E3"/>
                    <w:right w:val="single" w:sz="2" w:space="0" w:color="D9D9E3"/>
                  </w:divBdr>
                  <w:divsChild>
                    <w:div w:id="1204369197">
                      <w:marLeft w:val="0"/>
                      <w:marRight w:val="0"/>
                      <w:marTop w:val="0"/>
                      <w:marBottom w:val="0"/>
                      <w:divBdr>
                        <w:top w:val="single" w:sz="2" w:space="0" w:color="D9D9E3"/>
                        <w:left w:val="single" w:sz="2" w:space="0" w:color="D9D9E3"/>
                        <w:bottom w:val="single" w:sz="2" w:space="0" w:color="D9D9E3"/>
                        <w:right w:val="single" w:sz="2" w:space="0" w:color="D9D9E3"/>
                      </w:divBdr>
                      <w:divsChild>
                        <w:div w:id="70112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9671027">
          <w:marLeft w:val="0"/>
          <w:marRight w:val="0"/>
          <w:marTop w:val="0"/>
          <w:marBottom w:val="0"/>
          <w:divBdr>
            <w:top w:val="single" w:sz="2" w:space="0" w:color="auto"/>
            <w:left w:val="single" w:sz="2" w:space="0" w:color="auto"/>
            <w:bottom w:val="single" w:sz="6" w:space="0" w:color="auto"/>
            <w:right w:val="single" w:sz="2" w:space="0" w:color="auto"/>
          </w:divBdr>
          <w:divsChild>
            <w:div w:id="1805544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089889">
                  <w:marLeft w:val="0"/>
                  <w:marRight w:val="0"/>
                  <w:marTop w:val="0"/>
                  <w:marBottom w:val="0"/>
                  <w:divBdr>
                    <w:top w:val="single" w:sz="2" w:space="0" w:color="D9D9E3"/>
                    <w:left w:val="single" w:sz="2" w:space="0" w:color="D9D9E3"/>
                    <w:bottom w:val="single" w:sz="2" w:space="0" w:color="D9D9E3"/>
                    <w:right w:val="single" w:sz="2" w:space="0" w:color="D9D9E3"/>
                  </w:divBdr>
                  <w:divsChild>
                    <w:div w:id="1787844145">
                      <w:marLeft w:val="0"/>
                      <w:marRight w:val="0"/>
                      <w:marTop w:val="0"/>
                      <w:marBottom w:val="0"/>
                      <w:divBdr>
                        <w:top w:val="single" w:sz="2" w:space="0" w:color="D9D9E3"/>
                        <w:left w:val="single" w:sz="2" w:space="0" w:color="D9D9E3"/>
                        <w:bottom w:val="single" w:sz="2" w:space="0" w:color="D9D9E3"/>
                        <w:right w:val="single" w:sz="2" w:space="0" w:color="D9D9E3"/>
                      </w:divBdr>
                      <w:divsChild>
                        <w:div w:id="1849252236">
                          <w:marLeft w:val="0"/>
                          <w:marRight w:val="0"/>
                          <w:marTop w:val="0"/>
                          <w:marBottom w:val="0"/>
                          <w:divBdr>
                            <w:top w:val="single" w:sz="2" w:space="0" w:color="D9D9E3"/>
                            <w:left w:val="single" w:sz="2" w:space="0" w:color="D9D9E3"/>
                            <w:bottom w:val="single" w:sz="2" w:space="0" w:color="D9D9E3"/>
                            <w:right w:val="single" w:sz="2" w:space="0" w:color="D9D9E3"/>
                          </w:divBdr>
                          <w:divsChild>
                            <w:div w:id="696081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8474298">
      <w:bodyDiv w:val="1"/>
      <w:marLeft w:val="0"/>
      <w:marRight w:val="0"/>
      <w:marTop w:val="0"/>
      <w:marBottom w:val="0"/>
      <w:divBdr>
        <w:top w:val="none" w:sz="0" w:space="0" w:color="auto"/>
        <w:left w:val="none" w:sz="0" w:space="0" w:color="auto"/>
        <w:bottom w:val="none" w:sz="0" w:space="0" w:color="auto"/>
        <w:right w:val="none" w:sz="0" w:space="0" w:color="auto"/>
      </w:divBdr>
    </w:div>
    <w:div w:id="908737178">
      <w:bodyDiv w:val="1"/>
      <w:marLeft w:val="0"/>
      <w:marRight w:val="0"/>
      <w:marTop w:val="0"/>
      <w:marBottom w:val="0"/>
      <w:divBdr>
        <w:top w:val="none" w:sz="0" w:space="0" w:color="auto"/>
        <w:left w:val="none" w:sz="0" w:space="0" w:color="auto"/>
        <w:bottom w:val="none" w:sz="0" w:space="0" w:color="auto"/>
        <w:right w:val="none" w:sz="0" w:space="0" w:color="auto"/>
      </w:divBdr>
    </w:div>
    <w:div w:id="910626721">
      <w:bodyDiv w:val="1"/>
      <w:marLeft w:val="0"/>
      <w:marRight w:val="0"/>
      <w:marTop w:val="0"/>
      <w:marBottom w:val="0"/>
      <w:divBdr>
        <w:top w:val="none" w:sz="0" w:space="0" w:color="auto"/>
        <w:left w:val="none" w:sz="0" w:space="0" w:color="auto"/>
        <w:bottom w:val="none" w:sz="0" w:space="0" w:color="auto"/>
        <w:right w:val="none" w:sz="0" w:space="0" w:color="auto"/>
      </w:divBdr>
    </w:div>
    <w:div w:id="997877935">
      <w:bodyDiv w:val="1"/>
      <w:marLeft w:val="0"/>
      <w:marRight w:val="0"/>
      <w:marTop w:val="0"/>
      <w:marBottom w:val="0"/>
      <w:divBdr>
        <w:top w:val="none" w:sz="0" w:space="0" w:color="auto"/>
        <w:left w:val="none" w:sz="0" w:space="0" w:color="auto"/>
        <w:bottom w:val="none" w:sz="0" w:space="0" w:color="auto"/>
        <w:right w:val="none" w:sz="0" w:space="0" w:color="auto"/>
      </w:divBdr>
    </w:div>
    <w:div w:id="1025978704">
      <w:bodyDiv w:val="1"/>
      <w:marLeft w:val="0"/>
      <w:marRight w:val="0"/>
      <w:marTop w:val="0"/>
      <w:marBottom w:val="0"/>
      <w:divBdr>
        <w:top w:val="none" w:sz="0" w:space="0" w:color="auto"/>
        <w:left w:val="none" w:sz="0" w:space="0" w:color="auto"/>
        <w:bottom w:val="none" w:sz="0" w:space="0" w:color="auto"/>
        <w:right w:val="none" w:sz="0" w:space="0" w:color="auto"/>
      </w:divBdr>
    </w:div>
    <w:div w:id="1139302857">
      <w:bodyDiv w:val="1"/>
      <w:marLeft w:val="0"/>
      <w:marRight w:val="0"/>
      <w:marTop w:val="0"/>
      <w:marBottom w:val="0"/>
      <w:divBdr>
        <w:top w:val="none" w:sz="0" w:space="0" w:color="auto"/>
        <w:left w:val="none" w:sz="0" w:space="0" w:color="auto"/>
        <w:bottom w:val="none" w:sz="0" w:space="0" w:color="auto"/>
        <w:right w:val="none" w:sz="0" w:space="0" w:color="auto"/>
      </w:divBdr>
    </w:div>
    <w:div w:id="1310019565">
      <w:bodyDiv w:val="1"/>
      <w:marLeft w:val="0"/>
      <w:marRight w:val="0"/>
      <w:marTop w:val="0"/>
      <w:marBottom w:val="0"/>
      <w:divBdr>
        <w:top w:val="none" w:sz="0" w:space="0" w:color="auto"/>
        <w:left w:val="none" w:sz="0" w:space="0" w:color="auto"/>
        <w:bottom w:val="none" w:sz="0" w:space="0" w:color="auto"/>
        <w:right w:val="none" w:sz="0" w:space="0" w:color="auto"/>
      </w:divBdr>
    </w:div>
    <w:div w:id="1643727757">
      <w:bodyDiv w:val="1"/>
      <w:marLeft w:val="0"/>
      <w:marRight w:val="0"/>
      <w:marTop w:val="0"/>
      <w:marBottom w:val="0"/>
      <w:divBdr>
        <w:top w:val="none" w:sz="0" w:space="0" w:color="auto"/>
        <w:left w:val="none" w:sz="0" w:space="0" w:color="auto"/>
        <w:bottom w:val="none" w:sz="0" w:space="0" w:color="auto"/>
        <w:right w:val="none" w:sz="0" w:space="0" w:color="auto"/>
      </w:divBdr>
    </w:div>
    <w:div w:id="1900167146">
      <w:bodyDiv w:val="1"/>
      <w:marLeft w:val="0"/>
      <w:marRight w:val="0"/>
      <w:marTop w:val="0"/>
      <w:marBottom w:val="0"/>
      <w:divBdr>
        <w:top w:val="none" w:sz="0" w:space="0" w:color="auto"/>
        <w:left w:val="none" w:sz="0" w:space="0" w:color="auto"/>
        <w:bottom w:val="none" w:sz="0" w:space="0" w:color="auto"/>
        <w:right w:val="none" w:sz="0" w:space="0" w:color="auto"/>
      </w:divBdr>
      <w:divsChild>
        <w:div w:id="1705015739">
          <w:marLeft w:val="360"/>
          <w:marRight w:val="0"/>
          <w:marTop w:val="200"/>
          <w:marBottom w:val="0"/>
          <w:divBdr>
            <w:top w:val="none" w:sz="0" w:space="0" w:color="auto"/>
            <w:left w:val="none" w:sz="0" w:space="0" w:color="auto"/>
            <w:bottom w:val="none" w:sz="0" w:space="0" w:color="auto"/>
            <w:right w:val="none" w:sz="0" w:space="0" w:color="auto"/>
          </w:divBdr>
        </w:div>
        <w:div w:id="1307129332">
          <w:marLeft w:val="360"/>
          <w:marRight w:val="0"/>
          <w:marTop w:val="200"/>
          <w:marBottom w:val="0"/>
          <w:divBdr>
            <w:top w:val="none" w:sz="0" w:space="0" w:color="auto"/>
            <w:left w:val="none" w:sz="0" w:space="0" w:color="auto"/>
            <w:bottom w:val="none" w:sz="0" w:space="0" w:color="auto"/>
            <w:right w:val="none" w:sz="0" w:space="0" w:color="auto"/>
          </w:divBdr>
        </w:div>
      </w:divsChild>
    </w:div>
    <w:div w:id="1975064742">
      <w:bodyDiv w:val="1"/>
      <w:marLeft w:val="0"/>
      <w:marRight w:val="0"/>
      <w:marTop w:val="0"/>
      <w:marBottom w:val="0"/>
      <w:divBdr>
        <w:top w:val="none" w:sz="0" w:space="0" w:color="auto"/>
        <w:left w:val="none" w:sz="0" w:space="0" w:color="auto"/>
        <w:bottom w:val="none" w:sz="0" w:space="0" w:color="auto"/>
        <w:right w:val="none" w:sz="0" w:space="0" w:color="auto"/>
      </w:divBdr>
    </w:div>
    <w:div w:id="204027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9902-9588" TargetMode="Externa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dnsciencepub.com/doi/full/10.1139/cjfas-2021-028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i.Xu2@dfo-mpo.gc.ca" TargetMode="Externa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yperlink" Target="mailto:xuyiouqd@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rcid.org/0000-0002-6343-9550" TargetMode="External"/><Relationship Id="rId14" Type="http://schemas.microsoft.com/office/2016/09/relationships/commentsIds" Target="commentsId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09D01-E145-4BC8-9B96-670AAFB9E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TotalTime>
  <Pages>22</Pages>
  <Words>11594</Words>
  <Characters>66086</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77525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Qi</dc:creator>
  <cp:keywords/>
  <dc:description/>
  <cp:lastModifiedBy>Fu, Caihong</cp:lastModifiedBy>
  <cp:revision>105</cp:revision>
  <dcterms:created xsi:type="dcterms:W3CDTF">2023-01-28T00:22:00Z</dcterms:created>
  <dcterms:modified xsi:type="dcterms:W3CDTF">2023-01-31T22:45:00Z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2022-01-07T00:07:58Z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48ef0677-25dd-4be9-b603-bd1d949ce367</vt:lpwstr>
  </property>
  <property fmtid="{D5CDD505-2E9C-101B-9397-08002B2CF9AE}" pid="8" name="MSIP_Label_1bfb733f-faef-464c-9b6d-731b56f94973_ContentBits">
    <vt:lpwstr>0</vt:lpwstr>
  </property>
  <property fmtid="{D5CDD505-2E9C-101B-9397-08002B2CF9AE}" pid="9" name="Mendeley Document_1">
    <vt:lpwstr>True</vt:lpwstr>
  </property>
  <property fmtid="{D5CDD505-2E9C-101B-9397-08002B2CF9AE}" pid="10" name="Mendeley Unique User Id_1">
    <vt:lpwstr>4f14bb49-a975-3574-936c-b22a01b3ffa4</vt:lpwstr>
  </property>
  <property fmtid="{D5CDD505-2E9C-101B-9397-08002B2CF9AE}" pid="11" name="Mendeley Citation Style_1">
    <vt:lpwstr>http://www.zotero.org/styles/apa</vt:lpwstr>
  </property>
  <property fmtid="{D5CDD505-2E9C-101B-9397-08002B2CF9AE}" pid="12" name="Mendeley Recent Style Id 0_1">
    <vt:lpwstr>http://www.zotero.org/styles/american-medical-association</vt:lpwstr>
  </property>
  <property fmtid="{D5CDD505-2E9C-101B-9397-08002B2CF9AE}" pid="13" name="Mendeley Recent Style Name 0_1">
    <vt:lpwstr>American Medical Association 11th edition</vt:lpwstr>
  </property>
  <property fmtid="{D5CDD505-2E9C-101B-9397-08002B2CF9AE}" pid="14" name="Mendeley Recent Style Id 1_1">
    <vt:lpwstr>http://www.zotero.org/styles/american-political-science-association</vt:lpwstr>
  </property>
  <property fmtid="{D5CDD505-2E9C-101B-9397-08002B2CF9AE}" pid="15" name="Mendeley Recent Style Name 1_1">
    <vt:lpwstr>American Political Science Association</vt:lpwstr>
  </property>
  <property fmtid="{D5CDD505-2E9C-101B-9397-08002B2CF9AE}" pid="16" name="Mendeley Recent Style Id 2_1">
    <vt:lpwstr>http://www.zotero.org/styles/apa</vt:lpwstr>
  </property>
  <property fmtid="{D5CDD505-2E9C-101B-9397-08002B2CF9AE}" pid="17" name="Mendeley Recent Style Name 2_1">
    <vt:lpwstr>American Psychological Association 7th edition</vt:lpwstr>
  </property>
  <property fmtid="{D5CDD505-2E9C-101B-9397-08002B2CF9AE}" pid="18" name="Mendeley Recent Style Id 3_1">
    <vt:lpwstr>http://www.zotero.org/styles/american-sociological-association</vt:lpwstr>
  </property>
  <property fmtid="{D5CDD505-2E9C-101B-9397-08002B2CF9AE}" pid="19" name="Mendeley Recent Style Name 3_1">
    <vt:lpwstr>American Sociological Association 6th edition</vt:lpwstr>
  </property>
  <property fmtid="{D5CDD505-2E9C-101B-9397-08002B2CF9AE}" pid="20" name="Mendeley Recent Style Id 4_1">
    <vt:lpwstr>http://www.zotero.org/styles/chicago-author-date</vt:lpwstr>
  </property>
  <property fmtid="{D5CDD505-2E9C-101B-9397-08002B2CF9AE}" pid="21" name="Mendeley Recent Style Name 4_1">
    <vt:lpwstr>Chicago Manual of Style 17th edition (author-date)</vt:lpwstr>
  </property>
  <property fmtid="{D5CDD505-2E9C-101B-9397-08002B2CF9AE}" pid="22" name="Mendeley Recent Style Id 5_1">
    <vt:lpwstr>http://www.zotero.org/styles/harvard-cite-them-right</vt:lpwstr>
  </property>
  <property fmtid="{D5CDD505-2E9C-101B-9397-08002B2CF9AE}" pid="23" name="Mendeley Recent Style Name 5_1">
    <vt:lpwstr>Cite Them Right 12th edition - Harvard</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http://www.zotero.org/styles/modern-humanities-research-association</vt:lpwstr>
  </property>
  <property fmtid="{D5CDD505-2E9C-101B-9397-08002B2CF9AE}" pid="27" name="Mendeley Recent Style Name 7_1">
    <vt:lpwstr>Modern Humanities Research Association 3rd edition (note with bibliography)</vt:lpwstr>
  </property>
  <property fmtid="{D5CDD505-2E9C-101B-9397-08002B2CF9AE}" pid="28" name="Mendeley Recent Style Id 8_1">
    <vt:lpwstr>http://www.zotero.org/styles/modern-language-association</vt:lpwstr>
  </property>
  <property fmtid="{D5CDD505-2E9C-101B-9397-08002B2CF9AE}" pid="29" name="Mendeley Recent Style Name 8_1">
    <vt:lpwstr>Modern Language Association 9th edition</vt:lpwstr>
  </property>
  <property fmtid="{D5CDD505-2E9C-101B-9397-08002B2CF9AE}" pid="30" name="Mendeley Recent Style Id 9_1">
    <vt:lpwstr>http://www.zotero.org/styles/nature</vt:lpwstr>
  </property>
  <property fmtid="{D5CDD505-2E9C-101B-9397-08002B2CF9AE}" pid="31" name="Mendeley Recent Style Name 9_1">
    <vt:lpwstr>Nature</vt:lpwstr>
  </property>
</Properties>
</file>